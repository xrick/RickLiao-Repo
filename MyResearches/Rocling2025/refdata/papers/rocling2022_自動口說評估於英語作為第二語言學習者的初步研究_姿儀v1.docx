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300CCB" w:rsidRPr="009266A0" w14:paraId="37F296E7" w14:textId="77777777" w:rsidTr="00300CCB">
        <w:trPr>
          <w:trHeight w:val="351"/>
        </w:trPr>
        <w:tc>
          <w:tcPr>
            <w:tcW w:w="11785" w:type="dxa"/>
          </w:tcPr>
          <w:p w14:paraId="44F9BFA6" w14:textId="77777777" w:rsidR="005A1CA7" w:rsidRDefault="00300CCB" w:rsidP="005A1CA7">
            <w:pPr>
              <w:framePr w:w="11732" w:h="2838" w:hSpace="180" w:wrap="around" w:vAnchor="text" w:hAnchor="page" w:x="71" w:y="16"/>
              <w:spacing w:afterLines="50" w:after="120"/>
              <w:jc w:val="center"/>
              <w:rPr>
                <w:rFonts w:ascii="Times New Roman" w:eastAsia="標楷體" w:hAnsi="Times New Roman" w:cs="Times New Roman"/>
                <w:b/>
                <w:bCs/>
                <w:sz w:val="30"/>
                <w:szCs w:val="30"/>
              </w:rPr>
            </w:pPr>
            <w:bookmarkStart w:id="0" w:name="_Hlk501891334"/>
            <w:r w:rsidRPr="00300CCB">
              <w:rPr>
                <w:rFonts w:ascii="Times New Roman" w:eastAsia="標楷體" w:hAnsi="Times New Roman" w:cs="Times New Roman"/>
                <w:b/>
                <w:bCs/>
                <w:sz w:val="30"/>
                <w:szCs w:val="30"/>
              </w:rPr>
              <w:t>自動口說評估於英語作為第二語言學習者的初步研究</w:t>
            </w:r>
          </w:p>
          <w:p w14:paraId="4C6D4D29" w14:textId="65CB57F2" w:rsidR="0038452D" w:rsidRDefault="00300CCB" w:rsidP="00300CCB">
            <w:pPr>
              <w:framePr w:w="11732" w:h="2838" w:hSpace="180" w:wrap="around" w:vAnchor="text" w:hAnchor="page" w:x="71" w:y="16"/>
              <w:jc w:val="center"/>
              <w:rPr>
                <w:rFonts w:ascii="Times New Roman" w:eastAsia="標楷體" w:hAnsi="Times New Roman" w:cs="Times New Roman"/>
                <w:b/>
                <w:bCs/>
                <w:sz w:val="30"/>
                <w:szCs w:val="30"/>
              </w:rPr>
            </w:pPr>
            <w:r w:rsidRPr="00300CCB">
              <w:rPr>
                <w:rFonts w:ascii="Times New Roman" w:eastAsia="標楷體" w:hAnsi="Times New Roman" w:cs="Times New Roman"/>
                <w:b/>
                <w:bCs/>
                <w:sz w:val="30"/>
                <w:szCs w:val="30"/>
              </w:rPr>
              <w:t xml:space="preserve">A Preliminary Study on Automated Speaking Assessment of </w:t>
            </w:r>
          </w:p>
          <w:p w14:paraId="273BB099" w14:textId="051D3455" w:rsidR="00300CCB" w:rsidRPr="009266A0" w:rsidRDefault="00300CCB" w:rsidP="00300CCB">
            <w:pPr>
              <w:framePr w:w="11732" w:h="2838" w:hSpace="180" w:wrap="around" w:vAnchor="text" w:hAnchor="page" w:x="71" w:y="16"/>
              <w:jc w:val="center"/>
              <w:rPr>
                <w:rFonts w:ascii="Times New Roman" w:eastAsia="標楷體" w:hAnsi="Times New Roman" w:cs="Times New Roman"/>
                <w:b/>
                <w:bCs/>
                <w:sz w:val="30"/>
                <w:szCs w:val="30"/>
              </w:rPr>
            </w:pPr>
            <w:r w:rsidRPr="00300CCB">
              <w:rPr>
                <w:rFonts w:ascii="Times New Roman" w:eastAsia="標楷體" w:hAnsi="Times New Roman" w:cs="Times New Roman"/>
                <w:b/>
                <w:bCs/>
                <w:sz w:val="30"/>
                <w:szCs w:val="30"/>
              </w:rPr>
              <w:t>English as Second Language (ESL) Student</w:t>
            </w:r>
          </w:p>
        </w:tc>
      </w:tr>
      <w:tr w:rsidR="00300CCB" w:rsidRPr="009266A0" w14:paraId="7705C81F" w14:textId="77777777" w:rsidTr="00300CCB">
        <w:trPr>
          <w:trHeight w:val="289"/>
        </w:trPr>
        <w:tc>
          <w:tcPr>
            <w:tcW w:w="11785" w:type="dxa"/>
          </w:tcPr>
          <w:p w14:paraId="7093F408" w14:textId="77777777" w:rsidR="00300CCB" w:rsidRPr="009266A0" w:rsidRDefault="00300CCB" w:rsidP="00300CCB">
            <w:pPr>
              <w:framePr w:w="11732" w:h="2838" w:hSpace="180" w:wrap="around" w:vAnchor="text" w:hAnchor="page" w:x="71" w:y="16"/>
              <w:jc w:val="center"/>
              <w:rPr>
                <w:rFonts w:ascii="Times New Roman" w:eastAsia="標楷體" w:hAnsi="Times New Roman" w:cs="Times New Roman"/>
                <w:b/>
              </w:rPr>
            </w:pPr>
          </w:p>
        </w:tc>
      </w:tr>
      <w:tr w:rsidR="00300CCB" w:rsidRPr="009266A0" w14:paraId="7B0FA900" w14:textId="77777777" w:rsidTr="00300CCB">
        <w:trPr>
          <w:trHeight w:val="859"/>
        </w:trPr>
        <w:tc>
          <w:tcPr>
            <w:tcW w:w="11785" w:type="dxa"/>
          </w:tcPr>
          <w:p w14:paraId="7C1E43AB" w14:textId="77777777" w:rsidR="00300CCB" w:rsidRPr="009266A0" w:rsidRDefault="00300CCB" w:rsidP="005A1CA7">
            <w:pPr>
              <w:framePr w:w="11732" w:h="2838" w:hSpace="180" w:wrap="around" w:vAnchor="text" w:hAnchor="page" w:x="71" w:y="16"/>
              <w:rPr>
                <w:rFonts w:ascii="Times New Roman" w:eastAsia="標楷體" w:hAnsi="Times New Roman" w:cs="Times New Roman"/>
                <w:b/>
              </w:rPr>
            </w:pPr>
          </w:p>
          <w:p w14:paraId="3016F05B" w14:textId="77777777" w:rsidR="00300CCB" w:rsidRPr="009266A0" w:rsidRDefault="00300CCB" w:rsidP="00300CCB">
            <w:pPr>
              <w:framePr w:w="11732" w:h="2838" w:hSpace="180" w:wrap="around" w:vAnchor="text" w:hAnchor="page" w:x="71" w:y="16"/>
              <w:jc w:val="center"/>
              <w:rPr>
                <w:rFonts w:ascii="Times New Roman" w:eastAsia="標楷體" w:hAnsi="Times New Roman" w:cs="Times New Roman"/>
                <w:b/>
                <w:bCs/>
              </w:rPr>
            </w:pPr>
            <w:r w:rsidRPr="009266A0">
              <w:rPr>
                <w:rFonts w:ascii="Times New Roman" w:eastAsia="標楷體" w:hAnsi="Times New Roman" w:cs="Times New Roman"/>
                <w:b/>
                <w:bCs/>
              </w:rPr>
              <w:t>Anonymous ACL submission</w:t>
            </w:r>
          </w:p>
        </w:tc>
      </w:tr>
      <w:tr w:rsidR="00300CCB" w:rsidRPr="009266A0" w14:paraId="6331BC15" w14:textId="77777777" w:rsidTr="00300CCB">
        <w:trPr>
          <w:trHeight w:val="289"/>
        </w:trPr>
        <w:tc>
          <w:tcPr>
            <w:tcW w:w="11785" w:type="dxa"/>
          </w:tcPr>
          <w:p w14:paraId="155E716A" w14:textId="77777777" w:rsidR="00300CCB" w:rsidRPr="009266A0" w:rsidRDefault="00300CCB" w:rsidP="005A1CA7">
            <w:pPr>
              <w:framePr w:w="11732" w:h="2838" w:hSpace="180" w:wrap="around" w:vAnchor="text" w:hAnchor="page" w:x="71" w:y="16"/>
              <w:rPr>
                <w:rFonts w:ascii="Times New Roman" w:eastAsia="標楷體" w:hAnsi="Times New Roman" w:cs="Times New Roman"/>
                <w:b/>
              </w:rPr>
            </w:pPr>
          </w:p>
        </w:tc>
      </w:tr>
      <w:tr w:rsidR="00300CCB" w:rsidRPr="009266A0" w14:paraId="314A221B" w14:textId="77777777" w:rsidTr="00300CCB">
        <w:trPr>
          <w:trHeight w:val="368"/>
        </w:trPr>
        <w:tc>
          <w:tcPr>
            <w:tcW w:w="11785" w:type="dxa"/>
          </w:tcPr>
          <w:p w14:paraId="060963E6" w14:textId="77777777" w:rsidR="00300CCB" w:rsidRPr="009266A0" w:rsidRDefault="00300CCB" w:rsidP="005A1CA7">
            <w:pPr>
              <w:framePr w:w="11732" w:h="2838" w:hSpace="180" w:wrap="around" w:vAnchor="text" w:hAnchor="page" w:x="71" w:y="16"/>
              <w:rPr>
                <w:rFonts w:ascii="Times New Roman" w:eastAsia="標楷體" w:hAnsi="Times New Roman" w:cs="Times New Roman"/>
                <w:b/>
              </w:rPr>
            </w:pPr>
          </w:p>
        </w:tc>
      </w:tr>
    </w:tbl>
    <w:bookmarkEnd w:id="0"/>
    <w:p w14:paraId="1DECEF41" w14:textId="400FFC6E" w:rsidR="00210BBA" w:rsidRPr="007836B4" w:rsidRDefault="00210BBA" w:rsidP="00D5598D">
      <w:pPr>
        <w:pStyle w:val="ACLAbstractHeading"/>
        <w:rPr>
          <w:rFonts w:eastAsia="標楷體"/>
        </w:rPr>
      </w:pPr>
      <w:r w:rsidRPr="00603BCC">
        <w:rPr>
          <w:rFonts w:eastAsia="標楷體"/>
          <w:lang w:eastAsia="zh-TW"/>
        </w:rPr>
        <w:t>摘要</w:t>
      </w:r>
    </w:p>
    <w:p w14:paraId="72417CAF" w14:textId="6F0C7EEB" w:rsidR="00210BBA" w:rsidRPr="00E23428" w:rsidRDefault="000363B4" w:rsidP="009C378B">
      <w:pPr>
        <w:pStyle w:val="ACLAbstractText"/>
        <w:rPr>
          <w:rFonts w:eastAsia="標楷體"/>
          <w:lang w:eastAsia="zh-TW"/>
        </w:rPr>
      </w:pPr>
      <w:r w:rsidRPr="000363B4">
        <w:rPr>
          <w:rFonts w:eastAsia="標楷體"/>
        </w:rPr>
        <w:t>為</w:t>
      </w:r>
      <w:r w:rsidR="00941F0D">
        <w:rPr>
          <w:rFonts w:eastAsia="標楷體" w:hint="eastAsia"/>
          <w:lang w:eastAsia="zh-TW"/>
        </w:rPr>
        <w:t>順應國際化潮流</w:t>
      </w:r>
      <w:r w:rsidRPr="000363B4">
        <w:rPr>
          <w:rFonts w:eastAsia="標楷體"/>
        </w:rPr>
        <w:t>，</w:t>
      </w:r>
      <w:r w:rsidR="00941F0D" w:rsidRPr="00941F0D">
        <w:rPr>
          <w:rFonts w:eastAsia="標楷體"/>
        </w:rPr>
        <w:t>大學生對於國際交流以及英語授課所需之英文</w:t>
      </w:r>
      <w:proofErr w:type="gramStart"/>
      <w:r w:rsidR="00941F0D" w:rsidRPr="00941F0D">
        <w:rPr>
          <w:rFonts w:eastAsia="標楷體"/>
        </w:rPr>
        <w:t>口說有</w:t>
      </w:r>
      <w:ins w:id="1" w:author="Berlin Chen (陳柏琳)" w:date="2022-09-10T19:15:00Z">
        <w:r w:rsidR="00121867">
          <w:rPr>
            <w:rFonts w:eastAsia="標楷體" w:hint="eastAsia"/>
            <w:lang w:eastAsia="zh-TW"/>
          </w:rPr>
          <w:t>越來越</w:t>
        </w:r>
      </w:ins>
      <w:proofErr w:type="gramEnd"/>
      <w:r w:rsidR="00941F0D" w:rsidRPr="00941F0D">
        <w:rPr>
          <w:rFonts w:eastAsia="標楷體"/>
        </w:rPr>
        <w:t>迫切的需求</w:t>
      </w:r>
      <w:r w:rsidR="009C378B">
        <w:rPr>
          <w:rFonts w:eastAsia="標楷體" w:hint="eastAsia"/>
          <w:lang w:eastAsia="zh-TW"/>
        </w:rPr>
        <w:t>。</w:t>
      </w:r>
      <w:del w:id="2" w:author="Berlin Chen (陳柏琳)" w:date="2022-09-10T19:15:00Z">
        <w:r w:rsidRPr="000363B4" w:rsidDel="00121867">
          <w:rPr>
            <w:rFonts w:eastAsia="標楷體" w:hint="eastAsia"/>
            <w:lang w:eastAsia="zh-TW"/>
          </w:rPr>
          <w:delText>此</w:delText>
        </w:r>
      </w:del>
      <w:ins w:id="3" w:author="Berlin Chen (陳柏琳)" w:date="2022-09-10T19:15:00Z">
        <w:r w:rsidR="00121867">
          <w:rPr>
            <w:rFonts w:eastAsia="標楷體" w:hint="eastAsia"/>
            <w:lang w:eastAsia="zh-TW"/>
          </w:rPr>
          <w:t>本</w:t>
        </w:r>
      </w:ins>
      <w:r w:rsidRPr="000363B4">
        <w:rPr>
          <w:rFonts w:eastAsia="標楷體"/>
        </w:rPr>
        <w:t>論文</w:t>
      </w:r>
      <w:ins w:id="4" w:author="Berlin Chen (陳柏琳)" w:date="2022-09-10T19:15:00Z">
        <w:r w:rsidR="00121867">
          <w:rPr>
            <w:rFonts w:eastAsia="標楷體" w:hint="eastAsia"/>
            <w:lang w:eastAsia="zh-TW"/>
          </w:rPr>
          <w:t>旨在</w:t>
        </w:r>
      </w:ins>
      <w:r w:rsidRPr="000363B4">
        <w:rPr>
          <w:rFonts w:eastAsia="標楷體"/>
        </w:rPr>
        <w:t>發展自動化英語評測系統</w:t>
      </w:r>
      <w:ins w:id="5" w:author="Berlin Chen (陳柏琳)" w:date="2022-09-10T19:15:00Z">
        <w:r w:rsidR="00121867">
          <w:rPr>
            <w:rFonts w:eastAsia="標楷體" w:hint="eastAsia"/>
            <w:lang w:eastAsia="zh-TW"/>
          </w:rPr>
          <w:t>，</w:t>
        </w:r>
      </w:ins>
      <w:proofErr w:type="gramStart"/>
      <w:ins w:id="6" w:author="Berlin Chen (陳柏琳)" w:date="2022-09-10T19:16:00Z">
        <w:r w:rsidR="00121867">
          <w:rPr>
            <w:rFonts w:eastAsia="標楷體" w:hint="eastAsia"/>
            <w:lang w:eastAsia="zh-TW"/>
          </w:rPr>
          <w:t>並</w:t>
        </w:r>
      </w:ins>
      <w:r w:rsidRPr="000363B4">
        <w:rPr>
          <w:rFonts w:eastAsia="標楷體"/>
        </w:rPr>
        <w:t>初探</w:t>
      </w:r>
      <w:proofErr w:type="gramEnd"/>
      <w:r w:rsidRPr="000363B4">
        <w:rPr>
          <w:rFonts w:eastAsia="標楷體"/>
        </w:rPr>
        <w:t>臺灣大學生之英語精熟程度</w:t>
      </w:r>
      <w:r w:rsidR="00E23428">
        <w:rPr>
          <w:rFonts w:eastAsia="標楷體" w:hint="eastAsia"/>
          <w:lang w:eastAsia="zh-TW"/>
        </w:rPr>
        <w:t>。基於近期在</w:t>
      </w:r>
      <w:r w:rsidR="00C432AD">
        <w:rPr>
          <w:rFonts w:eastAsia="標楷體" w:hint="eastAsia"/>
          <w:lang w:eastAsia="zh-TW"/>
        </w:rPr>
        <w:t>臺</w:t>
      </w:r>
      <w:r w:rsidR="00E23428">
        <w:rPr>
          <w:rFonts w:eastAsia="標楷體" w:hint="eastAsia"/>
          <w:lang w:eastAsia="zh-TW"/>
        </w:rPr>
        <w:t>灣</w:t>
      </w:r>
      <w:ins w:id="7" w:author="Berlin Chen (陳柏琳)" w:date="2022-09-10T19:16:00Z">
        <w:r w:rsidR="00121867">
          <w:rPr>
            <w:rFonts w:eastAsia="標楷體" w:hint="eastAsia"/>
            <w:lang w:eastAsia="zh-TW"/>
          </w:rPr>
          <w:t>所</w:t>
        </w:r>
      </w:ins>
      <w:r w:rsidR="00E23428">
        <w:rPr>
          <w:rFonts w:eastAsia="標楷體" w:hint="eastAsia"/>
          <w:lang w:eastAsia="zh-TW"/>
        </w:rPr>
        <w:t>蒐集</w:t>
      </w:r>
      <w:r w:rsidR="00C432AD">
        <w:rPr>
          <w:rFonts w:eastAsia="標楷體" w:hint="eastAsia"/>
          <w:lang w:eastAsia="zh-TW"/>
        </w:rPr>
        <w:t>的</w:t>
      </w:r>
      <w:r w:rsidR="00E23428">
        <w:rPr>
          <w:rFonts w:eastAsia="標楷體" w:hint="eastAsia"/>
          <w:lang w:eastAsia="zh-TW"/>
        </w:rPr>
        <w:t>口說語料，</w:t>
      </w:r>
      <w:r w:rsidRPr="000363B4">
        <w:rPr>
          <w:rFonts w:eastAsia="標楷體"/>
        </w:rPr>
        <w:t>我們</w:t>
      </w:r>
      <w:r w:rsidR="00E23428">
        <w:rPr>
          <w:rFonts w:eastAsia="標楷體" w:hint="eastAsia"/>
          <w:lang w:eastAsia="zh-TW"/>
        </w:rPr>
        <w:t>藉由一套</w:t>
      </w:r>
      <w:r w:rsidR="00C432AD">
        <w:rPr>
          <w:rFonts w:eastAsia="標楷體" w:hint="eastAsia"/>
          <w:lang w:eastAsia="zh-TW"/>
        </w:rPr>
        <w:t>自動</w:t>
      </w:r>
      <w:r w:rsidRPr="000363B4">
        <w:rPr>
          <w:rFonts w:eastAsia="標楷體"/>
        </w:rPr>
        <w:t>語音辨識</w:t>
      </w:r>
      <w:del w:id="8" w:author="Berlin Chen (陳柏琳)" w:date="2022-09-10T19:16:00Z">
        <w:r w:rsidR="00EB0C4B" w:rsidRPr="00EB0C4B" w:rsidDel="00121867">
          <w:rPr>
            <w:rFonts w:eastAsia="標楷體"/>
            <w:lang w:val="de-DE" w:eastAsia="zh-TW"/>
          </w:rPr>
          <w:delText xml:space="preserve"> </w:delText>
        </w:r>
      </w:del>
      <w:r w:rsidRPr="000363B4">
        <w:rPr>
          <w:rFonts w:eastAsia="標楷體"/>
          <w:lang w:val="de-DE"/>
        </w:rPr>
        <w:t>(Automat</w:t>
      </w:r>
      <w:r w:rsidR="00941F0D" w:rsidRPr="00941F0D">
        <w:rPr>
          <w:rFonts w:eastAsia="標楷體"/>
          <w:lang w:val="de-DE" w:eastAsia="zh-TW"/>
        </w:rPr>
        <w:t>ic</w:t>
      </w:r>
      <w:r w:rsidRPr="000363B4">
        <w:rPr>
          <w:rFonts w:eastAsia="標楷體" w:hint="eastAsia"/>
          <w:lang w:val="de-DE" w:eastAsia="zh-TW"/>
        </w:rPr>
        <w:t xml:space="preserve"> </w:t>
      </w:r>
      <w:r w:rsidRPr="000363B4">
        <w:rPr>
          <w:rFonts w:eastAsia="標楷體"/>
          <w:lang w:val="de-DE"/>
        </w:rPr>
        <w:t>Speech Recognition, ASR)</w:t>
      </w:r>
      <w:r w:rsidR="00E23428">
        <w:rPr>
          <w:rFonts w:eastAsia="標楷體" w:hint="eastAsia"/>
          <w:lang w:val="de-DE" w:eastAsia="zh-TW"/>
        </w:rPr>
        <w:t>系統，</w:t>
      </w:r>
      <w:r w:rsidR="00766F6D">
        <w:rPr>
          <w:rFonts w:eastAsia="標楷體" w:hint="eastAsia"/>
          <w:lang w:val="de-DE" w:eastAsia="zh-TW"/>
        </w:rPr>
        <w:t>將語音轉寫成文字</w:t>
      </w:r>
      <w:r w:rsidRPr="000363B4">
        <w:rPr>
          <w:rFonts w:eastAsia="標楷體"/>
        </w:rPr>
        <w:t>並</w:t>
      </w:r>
      <w:r w:rsidR="00766F6D">
        <w:rPr>
          <w:rFonts w:eastAsia="標楷體" w:hint="eastAsia"/>
          <w:lang w:eastAsia="zh-TW"/>
        </w:rPr>
        <w:t>擷取其中聲學特徵，</w:t>
      </w:r>
      <w:r w:rsidR="000D1E4A">
        <w:rPr>
          <w:rFonts w:eastAsia="標楷體" w:hint="eastAsia"/>
          <w:lang w:eastAsia="zh-TW"/>
        </w:rPr>
        <w:t>最後使用</w:t>
      </w:r>
      <w:r w:rsidRPr="000363B4">
        <w:rPr>
          <w:rFonts w:eastAsia="標楷體"/>
        </w:rPr>
        <w:t>機器學習模型來</w:t>
      </w:r>
      <w:r w:rsidR="00766F6D">
        <w:rPr>
          <w:rFonts w:eastAsia="標楷體" w:hint="eastAsia"/>
          <w:lang w:eastAsia="zh-TW"/>
        </w:rPr>
        <w:t>挑選適用</w:t>
      </w:r>
      <w:ins w:id="9" w:author="Berlin Chen (陳柏琳)" w:date="2022-09-10T19:17:00Z">
        <w:r w:rsidR="00121867">
          <w:rPr>
            <w:rFonts w:eastAsia="標楷體" w:hint="eastAsia"/>
            <w:lang w:eastAsia="zh-TW"/>
          </w:rPr>
          <w:t>的</w:t>
        </w:r>
      </w:ins>
      <w:r w:rsidR="00766F6D">
        <w:rPr>
          <w:rFonts w:eastAsia="標楷體" w:hint="eastAsia"/>
          <w:lang w:eastAsia="zh-TW"/>
        </w:rPr>
        <w:t>特徵</w:t>
      </w:r>
      <w:ins w:id="10" w:author="Berlin Chen (陳柏琳)" w:date="2022-09-10T19:17:00Z">
        <w:r w:rsidR="00121867">
          <w:rPr>
            <w:rFonts w:eastAsia="標楷體" w:hint="eastAsia"/>
            <w:lang w:eastAsia="zh-TW"/>
          </w:rPr>
          <w:t>以</w:t>
        </w:r>
      </w:ins>
      <w:del w:id="11" w:author="Berlin Chen (陳柏琳)" w:date="2022-09-10T19:17:00Z">
        <w:r w:rsidR="00766F6D" w:rsidDel="00121867">
          <w:rPr>
            <w:rFonts w:eastAsia="標楷體" w:hint="eastAsia"/>
            <w:lang w:eastAsia="zh-TW"/>
          </w:rPr>
          <w:delText>並</w:delText>
        </w:r>
      </w:del>
      <w:r w:rsidRPr="000363B4">
        <w:rPr>
          <w:rFonts w:eastAsia="標楷體"/>
        </w:rPr>
        <w:t>預測學生英語</w:t>
      </w:r>
      <w:proofErr w:type="gramStart"/>
      <w:r w:rsidR="009C378B">
        <w:rPr>
          <w:rFonts w:eastAsia="標楷體" w:hint="eastAsia"/>
          <w:lang w:eastAsia="zh-TW"/>
        </w:rPr>
        <w:t>口說</w:t>
      </w:r>
      <w:r w:rsidR="005D5929">
        <w:rPr>
          <w:rFonts w:eastAsia="標楷體" w:hint="eastAsia"/>
          <w:lang w:eastAsia="zh-TW"/>
        </w:rPr>
        <w:t>精熟</w:t>
      </w:r>
      <w:proofErr w:type="gramEnd"/>
      <w:r w:rsidR="005D5929">
        <w:rPr>
          <w:rFonts w:eastAsia="標楷體" w:hint="eastAsia"/>
          <w:lang w:eastAsia="zh-TW"/>
        </w:rPr>
        <w:t>度</w:t>
      </w:r>
      <w:r w:rsidR="000D1E4A">
        <w:rPr>
          <w:rFonts w:eastAsia="標楷體"/>
          <w:lang w:eastAsia="zh-TW"/>
        </w:rPr>
        <w:t>(English Speaking Proficiency)</w:t>
      </w:r>
      <w:r w:rsidRPr="000363B4">
        <w:rPr>
          <w:rFonts w:eastAsia="標楷體" w:hint="eastAsia"/>
          <w:lang w:eastAsia="zh-TW"/>
        </w:rPr>
        <w:t>。</w:t>
      </w:r>
      <w:r w:rsidR="00766F6D" w:rsidRPr="00766F6D">
        <w:rPr>
          <w:rFonts w:eastAsia="標楷體" w:hint="eastAsia"/>
          <w:lang w:eastAsia="zh-TW"/>
        </w:rPr>
        <w:t>經一系列</w:t>
      </w:r>
      <w:ins w:id="12" w:author="Berlin Chen (陳柏琳)" w:date="2022-09-10T19:18:00Z">
        <w:r w:rsidR="00121867">
          <w:rPr>
            <w:rFonts w:eastAsia="標楷體" w:hint="eastAsia"/>
            <w:lang w:eastAsia="zh-TW"/>
          </w:rPr>
          <w:t>在所蒐集的</w:t>
        </w:r>
      </w:ins>
      <w:r w:rsidR="00C432AD">
        <w:rPr>
          <w:rFonts w:eastAsia="標楷體" w:hint="eastAsia"/>
          <w:lang w:eastAsia="zh-TW"/>
        </w:rPr>
        <w:t>臺</w:t>
      </w:r>
      <w:r w:rsidR="00766F6D">
        <w:rPr>
          <w:rFonts w:eastAsia="標楷體" w:hint="eastAsia"/>
          <w:lang w:eastAsia="zh-TW"/>
        </w:rPr>
        <w:t>灣大學生口說測驗</w:t>
      </w:r>
      <w:r w:rsidR="000D1E4A">
        <w:rPr>
          <w:rFonts w:eastAsia="標楷體" w:hint="eastAsia"/>
          <w:lang w:eastAsia="zh-TW"/>
        </w:rPr>
        <w:t>語</w:t>
      </w:r>
      <w:r w:rsidR="00766F6D">
        <w:rPr>
          <w:rFonts w:eastAsia="標楷體" w:hint="eastAsia"/>
          <w:lang w:eastAsia="zh-TW"/>
        </w:rPr>
        <w:t>料的</w:t>
      </w:r>
      <w:r w:rsidR="00766F6D" w:rsidRPr="00766F6D">
        <w:rPr>
          <w:rFonts w:eastAsia="標楷體" w:hint="eastAsia"/>
          <w:lang w:eastAsia="zh-TW"/>
        </w:rPr>
        <w:t>實驗和分析顯示，使用機器學習方法來進行自動英語口說能力分級，能較專家人工分級有更高的穩定性。</w:t>
      </w:r>
    </w:p>
    <w:p w14:paraId="4E95ABCC" w14:textId="2C3C3C95" w:rsidR="00A5424A" w:rsidRPr="007836B4" w:rsidRDefault="004F6729" w:rsidP="00D5598D">
      <w:pPr>
        <w:pStyle w:val="ACLAbstractHeading"/>
        <w:rPr>
          <w:rFonts w:eastAsia="標楷體"/>
        </w:rPr>
      </w:pPr>
      <w:r w:rsidRPr="007836B4">
        <w:rPr>
          <w:rFonts w:eastAsia="標楷體"/>
          <w:noProof/>
          <w:lang w:eastAsia="zh-TW"/>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w16sdtdh="http://schemas.microsoft.com/office/word/2020/wordml/sdtdatahash"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21867" w14:paraId="4F1FB79C" w14:textId="77777777" w:rsidTr="007508B2">
                              <w:trPr>
                                <w:trHeight w:val="14400"/>
                              </w:trPr>
                              <w:tc>
                                <w:tcPr>
                                  <w:tcW w:w="648" w:type="dxa"/>
                                  <w:tcBorders>
                                    <w:top w:val="nil"/>
                                    <w:left w:val="nil"/>
                                    <w:bottom w:val="nil"/>
                                    <w:right w:val="nil"/>
                                  </w:tcBorders>
                                </w:tcPr>
                                <w:p w14:paraId="370958D6" w14:textId="77777777" w:rsidR="00121867" w:rsidRPr="009B2804" w:rsidRDefault="00121867" w:rsidP="00CD72A1">
                                  <w:pPr>
                                    <w:pStyle w:val="ACLRulerLeft"/>
                                  </w:pPr>
                                  <w:r w:rsidRPr="009B2804">
                                    <w:t>000</w:t>
                                  </w:r>
                                </w:p>
                                <w:p w14:paraId="4CC79492" w14:textId="228E8D9B"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642E87DB"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FD1DB7F"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64B7497E"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079F342F"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32361DC4"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3D6B4394"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122B7FC0"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421D5938"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11F6385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474AE326"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52997D98"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31959D65"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21BEC7F6"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297A312D"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2C591CB8"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6E355DE"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6F3991A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02583AF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1EA0C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38E06C6"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5CBDAB19"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579220A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F6E449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5537458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2D81F2BA"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3A48C4C3"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6D33F27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01891B9A"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5A77B0AE"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001031"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5F1E99F9"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5F4B8CF5"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643E4C0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4EA64BE4"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340EC14"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50CCB307"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1FAC9D7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46D24BBB"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5C87F8DE"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6498864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1CBD8B8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2CF6DE44"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0FA836D1"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4ACDB54D"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37652B28"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00D82D32" w:rsidR="00121867"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488A122C" w:rsidR="00121867"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246E49E3" w:rsidR="00121867"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21867" w:rsidRDefault="00121867" w:rsidP="00CD72A1">
                                  <w:pPr>
                                    <w:pStyle w:val="ACLRulerLeft"/>
                                  </w:pPr>
                                </w:p>
                              </w:tc>
                            </w:tr>
                          </w:tbl>
                          <w:p w14:paraId="3656B9AB" w14:textId="77777777" w:rsidR="00121867" w:rsidRDefault="00121867"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21867" w14:paraId="4F1FB79C" w14:textId="77777777" w:rsidTr="007508B2">
                        <w:trPr>
                          <w:trHeight w:val="14400"/>
                        </w:trPr>
                        <w:tc>
                          <w:tcPr>
                            <w:tcW w:w="648" w:type="dxa"/>
                            <w:tcBorders>
                              <w:top w:val="nil"/>
                              <w:left w:val="nil"/>
                              <w:bottom w:val="nil"/>
                              <w:right w:val="nil"/>
                            </w:tcBorders>
                          </w:tcPr>
                          <w:p w14:paraId="370958D6" w14:textId="77777777" w:rsidR="00121867" w:rsidRPr="009B2804" w:rsidRDefault="00121867" w:rsidP="00CD72A1">
                            <w:pPr>
                              <w:pStyle w:val="ACLRulerLeft"/>
                            </w:pPr>
                            <w:r w:rsidRPr="009B2804">
                              <w:t>000</w:t>
                            </w:r>
                          </w:p>
                          <w:p w14:paraId="4CC79492" w14:textId="228E8D9B"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642E87DB"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FD1DB7F"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64B7497E"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079F342F"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32361DC4"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3D6B4394"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122B7FC0"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421D5938" w:rsidR="00121867" w:rsidRPr="009B2804" w:rsidRDefault="00121867"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11F6385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474AE326"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52997D98"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31959D65"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21BEC7F6"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297A312D"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2C591CB8"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6E355DE"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6F3991A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02583AF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1EA0C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38E06C6"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5CBDAB19"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579220A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F6E449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5537458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2D81F2BA"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3A48C4C3"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6D33F27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01891B9A"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5A77B0AE"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001031"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5F1E99F9"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5F4B8CF5"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643E4C02"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4EA64BE4"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340EC14"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50CCB307"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1FAC9D70"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46D24BBB"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5C87F8DE"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6498864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1CBD8B8C"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2CF6DE44"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0FA836D1"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4ACDB54D"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37652B28" w:rsidR="00121867" w:rsidRPr="009B2804"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00D82D32" w:rsidR="00121867"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488A122C" w:rsidR="00121867"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246E49E3" w:rsidR="00121867" w:rsidRDefault="00121867"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21867" w:rsidRDefault="00121867" w:rsidP="00CD72A1">
                            <w:pPr>
                              <w:pStyle w:val="ACLRulerLeft"/>
                            </w:pPr>
                          </w:p>
                        </w:tc>
                      </w:tr>
                    </w:tbl>
                    <w:p w14:paraId="3656B9AB" w14:textId="77777777" w:rsidR="00121867" w:rsidRDefault="00121867" w:rsidP="00F15CC3">
                      <w:pPr>
                        <w:pStyle w:val="ACLRulerLeft"/>
                      </w:pPr>
                    </w:p>
                  </w:txbxContent>
                </v:textbox>
                <w10:wrap anchorx="margin" anchory="margin"/>
              </v:shape>
            </w:pict>
          </mc:Fallback>
        </mc:AlternateContent>
      </w:r>
      <w:r w:rsidR="00A5424A" w:rsidRPr="007836B4">
        <w:rPr>
          <w:rFonts w:eastAsia="標楷體"/>
        </w:rPr>
        <w:t>Abstract</w:t>
      </w:r>
    </w:p>
    <w:p w14:paraId="0545C0E8" w14:textId="2383B95C" w:rsidR="00496882" w:rsidRDefault="00496882" w:rsidP="00C834DD">
      <w:pPr>
        <w:pStyle w:val="ACLTextFirstLine"/>
        <w:rPr>
          <w:rFonts w:eastAsia="標楷體"/>
          <w:sz w:val="20"/>
        </w:rPr>
      </w:pPr>
      <w:r w:rsidRPr="00496882">
        <w:rPr>
          <w:rFonts w:eastAsia="標楷體"/>
          <w:sz w:val="20"/>
        </w:rPr>
        <w:t xml:space="preserve">Due to the </w:t>
      </w:r>
      <w:r w:rsidR="00FC523C">
        <w:rPr>
          <w:rFonts w:eastAsia="標楷體"/>
          <w:sz w:val="20"/>
        </w:rPr>
        <w:t>surge in</w:t>
      </w:r>
      <w:r w:rsidR="00FC523C" w:rsidRPr="00496882">
        <w:rPr>
          <w:rFonts w:eastAsia="標楷體"/>
          <w:sz w:val="20"/>
        </w:rPr>
        <w:t xml:space="preserve"> </w:t>
      </w:r>
      <w:r w:rsidRPr="00496882">
        <w:rPr>
          <w:rFonts w:eastAsia="標楷體"/>
          <w:sz w:val="20"/>
        </w:rPr>
        <w:t xml:space="preserve">global demand for English as a second language (ESL), </w:t>
      </w:r>
      <w:ins w:id="13" w:author="Berlin Chen (陳柏琳)" w:date="2022-09-10T19:20:00Z">
        <w:r w:rsidR="00121867">
          <w:rPr>
            <w:rFonts w:eastAsia="標楷體"/>
            <w:sz w:val="20"/>
          </w:rPr>
          <w:t>D</w:t>
        </w:r>
      </w:ins>
      <w:ins w:id="14" w:author="Berlin Chen (陳柏琳)" w:date="2022-09-10T19:21:00Z">
        <w:r w:rsidR="00121867">
          <w:rPr>
            <w:rFonts w:eastAsia="標楷體"/>
            <w:sz w:val="20"/>
          </w:rPr>
          <w:t xml:space="preserve">evelopments of </w:t>
        </w:r>
      </w:ins>
      <w:r w:rsidRPr="00496882">
        <w:rPr>
          <w:rFonts w:eastAsia="標楷體"/>
          <w:sz w:val="20"/>
        </w:rPr>
        <w:t xml:space="preserve">automated methods </w:t>
      </w:r>
      <w:del w:id="15" w:author="Berlin Chen (陳柏琳)" w:date="2022-09-10T19:21:00Z">
        <w:r w:rsidRPr="00496882" w:rsidDel="00121867">
          <w:rPr>
            <w:rFonts w:eastAsia="標楷體"/>
            <w:sz w:val="20"/>
          </w:rPr>
          <w:delText xml:space="preserve">of </w:delText>
        </w:r>
      </w:del>
      <w:ins w:id="16" w:author="Berlin Chen (陳柏琳)" w:date="2022-09-10T19:21:00Z">
        <w:r w:rsidR="00121867">
          <w:rPr>
            <w:rFonts w:eastAsia="標楷體"/>
            <w:sz w:val="20"/>
          </w:rPr>
          <w:t>for</w:t>
        </w:r>
        <w:r w:rsidR="00121867" w:rsidRPr="00496882">
          <w:rPr>
            <w:rFonts w:eastAsia="標楷體"/>
            <w:sz w:val="20"/>
          </w:rPr>
          <w:t xml:space="preserve"> </w:t>
        </w:r>
      </w:ins>
      <w:r w:rsidRPr="00496882">
        <w:rPr>
          <w:rFonts w:eastAsia="標楷體"/>
          <w:sz w:val="20"/>
        </w:rPr>
        <w:t>grading speaking proficiency have gained considerable attention. Th</w:t>
      </w:r>
      <w:r w:rsidR="00973FA1">
        <w:rPr>
          <w:rFonts w:eastAsia="標楷體"/>
          <w:sz w:val="20"/>
        </w:rPr>
        <w:t>is</w:t>
      </w:r>
      <w:r w:rsidRPr="00496882">
        <w:rPr>
          <w:rFonts w:eastAsia="標楷體"/>
          <w:sz w:val="20"/>
        </w:rPr>
        <w:t xml:space="preserve"> paper aims to present a </w:t>
      </w:r>
      <w:r w:rsidR="00DF65E8">
        <w:rPr>
          <w:rFonts w:eastAsia="標楷體"/>
          <w:sz w:val="20"/>
        </w:rPr>
        <w:t>computerized</w:t>
      </w:r>
      <w:r w:rsidR="00951914">
        <w:rPr>
          <w:rFonts w:eastAsia="標楷體"/>
          <w:sz w:val="20"/>
        </w:rPr>
        <w:t xml:space="preserve"> regime of</w:t>
      </w:r>
      <w:r w:rsidRPr="00496882">
        <w:rPr>
          <w:rFonts w:eastAsia="標楷體"/>
          <w:sz w:val="20"/>
        </w:rPr>
        <w:t xml:space="preserve"> grading the spontaneous spoken language </w:t>
      </w:r>
      <w:r w:rsidR="00951914">
        <w:rPr>
          <w:rFonts w:eastAsia="標楷體"/>
          <w:sz w:val="20"/>
        </w:rPr>
        <w:t>for</w:t>
      </w:r>
      <w:r w:rsidRPr="00496882">
        <w:rPr>
          <w:rFonts w:eastAsia="標楷體"/>
          <w:sz w:val="20"/>
        </w:rPr>
        <w:t xml:space="preserve"> ESL learners. Based on the</w:t>
      </w:r>
      <w:del w:id="17" w:author="Berlin Chen (陳柏琳)" w:date="2022-09-10T19:22:00Z">
        <w:r w:rsidRPr="00496882" w:rsidDel="00121867">
          <w:rPr>
            <w:rFonts w:eastAsia="標楷體"/>
            <w:sz w:val="20"/>
          </w:rPr>
          <w:delText xml:space="preserve"> spoken </w:delText>
        </w:r>
      </w:del>
      <w:ins w:id="18" w:author="Berlin Chen (陳柏琳)" w:date="2022-09-10T19:22:00Z">
        <w:r w:rsidR="00121867">
          <w:rPr>
            <w:rFonts w:eastAsia="標楷體"/>
            <w:sz w:val="20"/>
          </w:rPr>
          <w:t xml:space="preserve"> speech</w:t>
        </w:r>
        <w:r w:rsidR="00121867" w:rsidRPr="00496882">
          <w:rPr>
            <w:rFonts w:eastAsia="標楷體"/>
            <w:sz w:val="20"/>
          </w:rPr>
          <w:t xml:space="preserve"> </w:t>
        </w:r>
      </w:ins>
      <w:r w:rsidRPr="00496882">
        <w:rPr>
          <w:rFonts w:eastAsia="標楷體"/>
          <w:sz w:val="20"/>
        </w:rPr>
        <w:t xml:space="preserve">corpus </w:t>
      </w:r>
      <w:ins w:id="19" w:author="Berlin Chen (陳柏琳)" w:date="2022-09-10T19:22:00Z">
        <w:r w:rsidR="00121867">
          <w:rPr>
            <w:rFonts w:eastAsia="標楷體"/>
            <w:sz w:val="20"/>
          </w:rPr>
          <w:t xml:space="preserve">of </w:t>
        </w:r>
        <w:r w:rsidR="00121867" w:rsidRPr="00496882">
          <w:rPr>
            <w:rFonts w:eastAsia="標楷體"/>
            <w:sz w:val="20"/>
          </w:rPr>
          <w:t xml:space="preserve">ESL learners </w:t>
        </w:r>
      </w:ins>
      <w:r w:rsidRPr="00496882">
        <w:rPr>
          <w:rFonts w:eastAsia="標楷體"/>
          <w:sz w:val="20"/>
        </w:rPr>
        <w:t xml:space="preserve">recently collected in Taiwan, we </w:t>
      </w:r>
      <w:r w:rsidR="005A1CA7">
        <w:rPr>
          <w:rFonts w:eastAsia="標楷體"/>
          <w:sz w:val="20"/>
        </w:rPr>
        <w:t xml:space="preserve">first </w:t>
      </w:r>
      <w:r w:rsidR="00F23707">
        <w:rPr>
          <w:rFonts w:eastAsia="標楷體"/>
          <w:sz w:val="20"/>
        </w:rPr>
        <w:t>adopt</w:t>
      </w:r>
      <w:r w:rsidRPr="00496882">
        <w:rPr>
          <w:rFonts w:eastAsia="標楷體"/>
          <w:sz w:val="20"/>
        </w:rPr>
        <w:t xml:space="preserve"> a</w:t>
      </w:r>
      <w:r w:rsidR="00780190">
        <w:rPr>
          <w:rFonts w:eastAsia="標楷體"/>
          <w:sz w:val="20"/>
        </w:rPr>
        <w:t>n</w:t>
      </w:r>
      <w:r w:rsidRPr="00496882">
        <w:rPr>
          <w:rFonts w:eastAsia="標楷體"/>
          <w:sz w:val="20"/>
        </w:rPr>
        <w:t xml:space="preserve"> </w:t>
      </w:r>
      <w:r w:rsidR="003F1101">
        <w:rPr>
          <w:rFonts w:eastAsia="標楷體"/>
          <w:sz w:val="20"/>
        </w:rPr>
        <w:t xml:space="preserve">automatic </w:t>
      </w:r>
      <w:r w:rsidRPr="00496882">
        <w:rPr>
          <w:rFonts w:eastAsia="標楷體"/>
          <w:sz w:val="20"/>
        </w:rPr>
        <w:t>speech recognition (ASR) system to transcribe the speech into text</w:t>
      </w:r>
      <w:del w:id="20" w:author="Berlin Chen (陳柏琳)" w:date="2022-09-10T19:24:00Z">
        <w:r w:rsidRPr="00496882" w:rsidDel="00121867">
          <w:rPr>
            <w:rFonts w:eastAsia="標楷體"/>
            <w:sz w:val="20"/>
          </w:rPr>
          <w:delText xml:space="preserve">. </w:delText>
        </w:r>
      </w:del>
      <w:ins w:id="21" w:author="Berlin Chen (陳柏琳)" w:date="2022-09-10T19:24:00Z">
        <w:r w:rsidR="00121867">
          <w:rPr>
            <w:rFonts w:eastAsia="標楷體"/>
            <w:sz w:val="20"/>
          </w:rPr>
          <w:t xml:space="preserve">, </w:t>
        </w:r>
      </w:ins>
      <w:ins w:id="22" w:author="Berlin Chen (陳柏琳)" w:date="2022-09-10T19:26:00Z">
        <w:r w:rsidR="00815BC3">
          <w:rPr>
            <w:rFonts w:eastAsia="標楷體"/>
            <w:sz w:val="20"/>
          </w:rPr>
          <w:t>from</w:t>
        </w:r>
      </w:ins>
      <w:ins w:id="23" w:author="Berlin Chen (陳柏琳)" w:date="2022-09-10T19:24:00Z">
        <w:r w:rsidR="00121867">
          <w:rPr>
            <w:rFonts w:eastAsia="標楷體"/>
            <w:sz w:val="20"/>
          </w:rPr>
          <w:t xml:space="preserve"> which</w:t>
        </w:r>
        <w:r w:rsidR="00121867" w:rsidRPr="00496882">
          <w:rPr>
            <w:rFonts w:eastAsia="標楷體"/>
            <w:sz w:val="20"/>
          </w:rPr>
          <w:t xml:space="preserve"> </w:t>
        </w:r>
      </w:ins>
      <w:del w:id="24" w:author="Berlin Chen (陳柏琳)" w:date="2022-09-10T19:24:00Z">
        <w:r w:rsidR="001C66AB" w:rsidDel="00121867">
          <w:rPr>
            <w:rFonts w:eastAsia="標楷體"/>
            <w:sz w:val="20"/>
          </w:rPr>
          <w:delText xml:space="preserve">Subsequently, </w:delText>
        </w:r>
      </w:del>
      <w:r w:rsidR="00FD6FBF">
        <w:rPr>
          <w:rFonts w:eastAsia="標楷體"/>
          <w:sz w:val="20"/>
        </w:rPr>
        <w:t>w</w:t>
      </w:r>
      <w:r w:rsidRPr="00496882">
        <w:rPr>
          <w:rFonts w:eastAsia="標楷體"/>
          <w:sz w:val="20"/>
        </w:rPr>
        <w:t xml:space="preserve">e </w:t>
      </w:r>
      <w:ins w:id="25" w:author="Berlin Chen (陳柏琳)" w:date="2022-09-10T19:25:00Z">
        <w:r w:rsidR="00121867">
          <w:rPr>
            <w:rFonts w:eastAsia="標楷體"/>
            <w:sz w:val="20"/>
          </w:rPr>
          <w:t>s</w:t>
        </w:r>
      </w:ins>
      <w:ins w:id="26" w:author="Berlin Chen (陳柏琳)" w:date="2022-09-10T19:24:00Z">
        <w:r w:rsidR="00121867">
          <w:rPr>
            <w:rFonts w:eastAsia="標楷體"/>
            <w:sz w:val="20"/>
          </w:rPr>
          <w:t>ubsequent</w:t>
        </w:r>
      </w:ins>
      <w:ins w:id="27" w:author="Berlin Chen (陳柏琳)" w:date="2022-09-10T19:25:00Z">
        <w:r w:rsidR="00121867">
          <w:rPr>
            <w:rFonts w:eastAsia="標楷體"/>
            <w:sz w:val="20"/>
          </w:rPr>
          <w:t>ly</w:t>
        </w:r>
      </w:ins>
      <w:ins w:id="28" w:author="Berlin Chen (陳柏琳)" w:date="2022-09-10T19:24:00Z">
        <w:r w:rsidR="00121867">
          <w:rPr>
            <w:rFonts w:eastAsia="標楷體"/>
            <w:sz w:val="20"/>
          </w:rPr>
          <w:t xml:space="preserve"> </w:t>
        </w:r>
      </w:ins>
      <w:r w:rsidRPr="00496882">
        <w:rPr>
          <w:rFonts w:eastAsia="標楷體"/>
          <w:sz w:val="20"/>
        </w:rPr>
        <w:t xml:space="preserve">extract pronunciation, fluency, and prosody features from </w:t>
      </w:r>
      <w:del w:id="29" w:author="Berlin Chen (陳柏琳)" w:date="2022-09-10T19:24:00Z">
        <w:r w:rsidRPr="00496882" w:rsidDel="00121867">
          <w:rPr>
            <w:rFonts w:eastAsia="標楷體"/>
            <w:sz w:val="20"/>
          </w:rPr>
          <w:delText xml:space="preserve">the ASR </w:delText>
        </w:r>
        <w:r w:rsidR="00F73EE0" w:rsidDel="00121867">
          <w:rPr>
            <w:rFonts w:eastAsia="標楷體"/>
            <w:sz w:val="20"/>
            <w:lang w:eastAsia="zh-TW"/>
          </w:rPr>
          <w:delText>system</w:delText>
        </w:r>
        <w:r w:rsidRPr="00496882" w:rsidDel="00121867">
          <w:rPr>
            <w:rFonts w:eastAsia="標楷體" w:hint="eastAsia"/>
            <w:sz w:val="20"/>
            <w:lang w:eastAsia="zh-TW"/>
          </w:rPr>
          <w:delText xml:space="preserve"> </w:delText>
        </w:r>
        <w:r w:rsidRPr="00496882" w:rsidDel="00121867">
          <w:rPr>
            <w:rFonts w:eastAsia="標楷體"/>
            <w:sz w:val="20"/>
          </w:rPr>
          <w:delText xml:space="preserve">and </w:delText>
        </w:r>
      </w:del>
      <w:del w:id="30" w:author="Berlin Chen (陳柏琳)" w:date="2022-09-10T19:25:00Z">
        <w:r w:rsidRPr="00496882" w:rsidDel="00815BC3">
          <w:rPr>
            <w:rFonts w:eastAsia="標楷體"/>
            <w:sz w:val="20"/>
          </w:rPr>
          <w:delText>audio signal</w:delText>
        </w:r>
      </w:del>
      <w:ins w:id="31" w:author="Berlin Chen (陳柏琳)" w:date="2022-09-10T19:26:00Z">
        <w:r w:rsidR="00815BC3">
          <w:rPr>
            <w:rFonts w:eastAsia="標楷體"/>
            <w:sz w:val="20"/>
          </w:rPr>
          <w:t>the</w:t>
        </w:r>
      </w:ins>
      <w:ins w:id="32" w:author="Berlin Chen (陳柏琳)" w:date="2022-09-10T19:25:00Z">
        <w:r w:rsidR="00815BC3">
          <w:rPr>
            <w:rFonts w:eastAsia="標楷體"/>
            <w:sz w:val="20"/>
          </w:rPr>
          <w:t xml:space="preserve"> utterances</w:t>
        </w:r>
      </w:ins>
      <w:r w:rsidR="001E30C0">
        <w:rPr>
          <w:rFonts w:eastAsia="標楷體"/>
          <w:sz w:val="20"/>
        </w:rPr>
        <w:t xml:space="preserve">, </w:t>
      </w:r>
      <w:r w:rsidR="00CA2241">
        <w:rPr>
          <w:rFonts w:eastAsia="標楷體"/>
          <w:sz w:val="20"/>
        </w:rPr>
        <w:t>respectively</w:t>
      </w:r>
      <w:del w:id="33" w:author="Berlin Chen (陳柏琳)" w:date="2022-09-10T19:26:00Z">
        <w:r w:rsidR="00EE4BF6" w:rsidDel="00815BC3">
          <w:rPr>
            <w:rFonts w:eastAsia="標楷體"/>
            <w:sz w:val="20"/>
          </w:rPr>
          <w:delText>;</w:delText>
        </w:r>
        <w:r w:rsidR="00F8743F" w:rsidDel="00815BC3">
          <w:rPr>
            <w:rFonts w:eastAsia="標楷體"/>
            <w:sz w:val="20"/>
          </w:rPr>
          <w:delText xml:space="preserve"> </w:delText>
        </w:r>
      </w:del>
      <w:ins w:id="34" w:author="Berlin Chen (陳柏琳)" w:date="2022-09-10T19:26:00Z">
        <w:r w:rsidR="00815BC3">
          <w:rPr>
            <w:rFonts w:eastAsia="標楷體"/>
            <w:sz w:val="20"/>
          </w:rPr>
          <w:t>.</w:t>
        </w:r>
        <w:r w:rsidR="00815BC3">
          <w:rPr>
            <w:rFonts w:eastAsia="標楷體"/>
            <w:sz w:val="20"/>
          </w:rPr>
          <w:t xml:space="preserve"> </w:t>
        </w:r>
        <w:r w:rsidR="00815BC3">
          <w:rPr>
            <w:rFonts w:eastAsia="標楷體"/>
            <w:sz w:val="20"/>
          </w:rPr>
          <w:t>T</w:t>
        </w:r>
      </w:ins>
      <w:del w:id="35" w:author="Berlin Chen (陳柏琳)" w:date="2022-09-10T19:26:00Z">
        <w:r w:rsidR="00EE4BF6" w:rsidDel="00815BC3">
          <w:rPr>
            <w:rFonts w:eastAsia="標楷體"/>
            <w:sz w:val="20"/>
          </w:rPr>
          <w:delText>t</w:delText>
        </w:r>
      </w:del>
      <w:r w:rsidR="004D0F9E">
        <w:rPr>
          <w:rFonts w:eastAsia="標楷體"/>
          <w:sz w:val="20"/>
        </w:rPr>
        <w:t xml:space="preserve">hese </w:t>
      </w:r>
      <w:r w:rsidRPr="00496882">
        <w:rPr>
          <w:rFonts w:eastAsia="標楷體"/>
          <w:sz w:val="20"/>
        </w:rPr>
        <w:t xml:space="preserve">extracted features </w:t>
      </w:r>
      <w:r w:rsidR="004D0F9E">
        <w:rPr>
          <w:rFonts w:eastAsia="標楷體"/>
          <w:sz w:val="20"/>
        </w:rPr>
        <w:t>are</w:t>
      </w:r>
      <w:r w:rsidR="00431E9F">
        <w:rPr>
          <w:rFonts w:eastAsia="標楷體"/>
          <w:sz w:val="20"/>
        </w:rPr>
        <w:t>,</w:t>
      </w:r>
      <w:r w:rsidR="004D0F9E">
        <w:rPr>
          <w:rFonts w:eastAsia="標楷體"/>
          <w:sz w:val="20"/>
        </w:rPr>
        <w:t xml:space="preserve"> </w:t>
      </w:r>
      <w:r w:rsidR="00807C10">
        <w:rPr>
          <w:rFonts w:eastAsia="標楷體"/>
          <w:sz w:val="20"/>
        </w:rPr>
        <w:t>in turn</w:t>
      </w:r>
      <w:r w:rsidR="00431E9F">
        <w:rPr>
          <w:rFonts w:eastAsia="標楷體"/>
          <w:sz w:val="20"/>
        </w:rPr>
        <w:t>,</w:t>
      </w:r>
      <w:r w:rsidR="004D0F9E">
        <w:rPr>
          <w:rFonts w:eastAsia="標楷體"/>
          <w:sz w:val="20"/>
        </w:rPr>
        <w:t xml:space="preserve"> fed </w:t>
      </w:r>
      <w:r w:rsidRPr="00496882">
        <w:rPr>
          <w:rFonts w:eastAsia="標楷體"/>
          <w:sz w:val="20"/>
        </w:rPr>
        <w:t xml:space="preserve">into a tree-based classifier to produce a new set of </w:t>
      </w:r>
      <w:ins w:id="36" w:author="Berlin Chen (陳柏琳)" w:date="2022-09-10T19:30:00Z">
        <w:r w:rsidR="00815BC3">
          <w:rPr>
            <w:rFonts w:eastAsia="標楷體"/>
            <w:sz w:val="20"/>
          </w:rPr>
          <w:t xml:space="preserve">indicative </w:t>
        </w:r>
      </w:ins>
      <w:r w:rsidRPr="00496882">
        <w:rPr>
          <w:rFonts w:eastAsia="標楷體"/>
          <w:sz w:val="20"/>
        </w:rPr>
        <w:t xml:space="preserve">features as </w:t>
      </w:r>
      <w:r w:rsidR="00B93784">
        <w:rPr>
          <w:rFonts w:eastAsia="標楷體"/>
          <w:sz w:val="20"/>
        </w:rPr>
        <w:t xml:space="preserve">the </w:t>
      </w:r>
      <w:r w:rsidRPr="00496882">
        <w:rPr>
          <w:rFonts w:eastAsia="標楷體"/>
          <w:sz w:val="20"/>
        </w:rPr>
        <w:t xml:space="preserve">input of the automated assessment system, </w:t>
      </w:r>
      <w:del w:id="37" w:author="Berlin Chen (陳柏琳)" w:date="2022-09-10T19:28:00Z">
        <w:r w:rsidR="008B7270" w:rsidDel="00815BC3">
          <w:rPr>
            <w:rFonts w:eastAsia="標楷體"/>
            <w:sz w:val="20"/>
          </w:rPr>
          <w:delText>i.e.,</w:delText>
        </w:r>
      </w:del>
      <w:ins w:id="38" w:author="Berlin Chen (陳柏琳)" w:date="2022-09-10T19:28:00Z">
        <w:r w:rsidR="00815BC3">
          <w:rPr>
            <w:rFonts w:eastAsia="標楷體"/>
            <w:sz w:val="20"/>
          </w:rPr>
          <w:t>viz.</w:t>
        </w:r>
      </w:ins>
      <w:r w:rsidR="008B7270">
        <w:rPr>
          <w:rFonts w:eastAsia="標楷體"/>
          <w:sz w:val="20"/>
        </w:rPr>
        <w:t xml:space="preserve"> </w:t>
      </w:r>
      <w:ins w:id="39" w:author="Berlin Chen (陳柏琳)" w:date="2022-09-10T19:27:00Z">
        <w:r w:rsidR="00815BC3">
          <w:rPr>
            <w:rFonts w:eastAsia="標楷體"/>
            <w:sz w:val="20"/>
          </w:rPr>
          <w:t xml:space="preserve">the </w:t>
        </w:r>
      </w:ins>
      <w:r w:rsidRPr="00496882">
        <w:rPr>
          <w:rFonts w:eastAsia="標楷體"/>
          <w:sz w:val="20"/>
        </w:rPr>
        <w:t xml:space="preserve">grader. Finally, we use different machine learning models to predict </w:t>
      </w:r>
      <w:ins w:id="40" w:author="Berlin Chen (陳柏琳)" w:date="2022-09-10T19:31:00Z">
        <w:r w:rsidR="00815BC3" w:rsidRPr="00496882">
          <w:rPr>
            <w:rFonts w:eastAsia="標楷體"/>
            <w:sz w:val="20"/>
          </w:rPr>
          <w:t>ESL</w:t>
        </w:r>
        <w:r w:rsidR="00815BC3" w:rsidRPr="00496882" w:rsidDel="00815BC3">
          <w:rPr>
            <w:rFonts w:eastAsia="標楷體"/>
            <w:sz w:val="20"/>
          </w:rPr>
          <w:t xml:space="preserve"> </w:t>
        </w:r>
      </w:ins>
      <w:del w:id="41" w:author="Berlin Chen (陳柏琳)" w:date="2022-09-10T19:28:00Z">
        <w:r w:rsidRPr="00496882" w:rsidDel="00815BC3">
          <w:rPr>
            <w:rFonts w:eastAsia="標楷體"/>
            <w:sz w:val="20"/>
          </w:rPr>
          <w:delText xml:space="preserve">students' </w:delText>
        </w:r>
      </w:del>
      <w:ins w:id="42" w:author="Berlin Chen (陳柏琳)" w:date="2022-09-10T19:28:00Z">
        <w:r w:rsidR="00815BC3">
          <w:rPr>
            <w:rFonts w:eastAsia="標楷體"/>
            <w:sz w:val="20"/>
          </w:rPr>
          <w:t>learners</w:t>
        </w:r>
        <w:r w:rsidR="00815BC3" w:rsidRPr="00496882">
          <w:rPr>
            <w:rFonts w:eastAsia="標楷體"/>
            <w:sz w:val="20"/>
          </w:rPr>
          <w:t xml:space="preserve">' </w:t>
        </w:r>
        <w:r w:rsidR="00815BC3">
          <w:rPr>
            <w:rFonts w:eastAsia="標楷體"/>
            <w:sz w:val="20"/>
          </w:rPr>
          <w:t xml:space="preserve">respective </w:t>
        </w:r>
      </w:ins>
      <w:del w:id="43" w:author="Berlin Chen (陳柏琳)" w:date="2022-09-10T19:31:00Z">
        <w:r w:rsidRPr="00496882" w:rsidDel="00815BC3">
          <w:rPr>
            <w:rFonts w:eastAsia="標楷體"/>
            <w:sz w:val="20"/>
          </w:rPr>
          <w:delText xml:space="preserve">English </w:delText>
        </w:r>
      </w:del>
      <w:r w:rsidR="004E687E">
        <w:rPr>
          <w:rFonts w:eastAsia="標楷體"/>
          <w:sz w:val="20"/>
        </w:rPr>
        <w:t>s</w:t>
      </w:r>
      <w:r w:rsidRPr="00496882">
        <w:rPr>
          <w:rFonts w:eastAsia="標楷體"/>
          <w:sz w:val="20"/>
        </w:rPr>
        <w:t xml:space="preserve">peaking </w:t>
      </w:r>
      <w:r w:rsidR="004E687E">
        <w:rPr>
          <w:rFonts w:eastAsia="標楷體"/>
          <w:sz w:val="20"/>
        </w:rPr>
        <w:t>p</w:t>
      </w:r>
      <w:r w:rsidRPr="00496882">
        <w:rPr>
          <w:rFonts w:eastAsia="標楷體"/>
          <w:sz w:val="20"/>
        </w:rPr>
        <w:t xml:space="preserve">roficiency and map the result into the corresponding CEFR level. </w:t>
      </w:r>
      <w:r w:rsidR="00B67658">
        <w:rPr>
          <w:rFonts w:eastAsia="標楷體"/>
          <w:sz w:val="20"/>
        </w:rPr>
        <w:t>T</w:t>
      </w:r>
      <w:r w:rsidRPr="00496882">
        <w:rPr>
          <w:rFonts w:eastAsia="標楷體"/>
          <w:sz w:val="20"/>
        </w:rPr>
        <w:t>he experiment</w:t>
      </w:r>
      <w:r w:rsidR="00DB1368">
        <w:rPr>
          <w:rFonts w:eastAsia="標楷體"/>
          <w:sz w:val="20"/>
        </w:rPr>
        <w:t>al result</w:t>
      </w:r>
      <w:r w:rsidRPr="00496882">
        <w:rPr>
          <w:rFonts w:eastAsia="標楷體"/>
          <w:sz w:val="20"/>
        </w:rPr>
        <w:t xml:space="preserve">s and analysis conducted on the </w:t>
      </w:r>
      <w:del w:id="44" w:author="Berlin Chen (陳柏琳)" w:date="2022-09-10T19:31:00Z">
        <w:r w:rsidRPr="00496882" w:rsidDel="00815BC3">
          <w:rPr>
            <w:rFonts w:eastAsia="標楷體"/>
            <w:sz w:val="20"/>
          </w:rPr>
          <w:delText xml:space="preserve">Taiwanese </w:delText>
        </w:r>
      </w:del>
      <w:r w:rsidRPr="00496882">
        <w:rPr>
          <w:rFonts w:eastAsia="標楷體"/>
          <w:sz w:val="20"/>
        </w:rPr>
        <w:t xml:space="preserve">speech corpus </w:t>
      </w:r>
      <w:ins w:id="45" w:author="Berlin Chen (陳柏琳)" w:date="2022-09-10T19:31:00Z">
        <w:r w:rsidR="00815BC3">
          <w:rPr>
            <w:rFonts w:eastAsia="標楷體"/>
            <w:sz w:val="20"/>
          </w:rPr>
          <w:t xml:space="preserve">of </w:t>
        </w:r>
      </w:ins>
      <w:ins w:id="46" w:author="Berlin Chen (陳柏琳)" w:date="2022-09-10T19:32:00Z">
        <w:r w:rsidR="00815BC3" w:rsidRPr="00496882">
          <w:rPr>
            <w:rFonts w:eastAsia="標楷體"/>
            <w:sz w:val="20"/>
          </w:rPr>
          <w:t>ESL learners</w:t>
        </w:r>
        <w:r w:rsidR="00815BC3">
          <w:rPr>
            <w:rFonts w:eastAsia="標楷體"/>
            <w:sz w:val="20"/>
          </w:rPr>
          <w:t xml:space="preserve"> in Taiwan</w:t>
        </w:r>
      </w:ins>
      <w:ins w:id="47" w:author="Berlin Chen (陳柏琳)" w:date="2022-09-10T19:31:00Z">
        <w:r w:rsidR="00815BC3" w:rsidRPr="00496882">
          <w:rPr>
            <w:rFonts w:eastAsia="標楷體"/>
            <w:sz w:val="20"/>
          </w:rPr>
          <w:t xml:space="preserve"> </w:t>
        </w:r>
      </w:ins>
      <w:r w:rsidRPr="00496882">
        <w:rPr>
          <w:rFonts w:eastAsia="標楷體"/>
          <w:sz w:val="20"/>
        </w:rPr>
        <w:t>show</w:t>
      </w:r>
      <w:r w:rsidR="00611D6E">
        <w:rPr>
          <w:rFonts w:eastAsia="標楷體"/>
          <w:sz w:val="20"/>
        </w:rPr>
        <w:t xml:space="preserve"> that </w:t>
      </w:r>
      <w:r w:rsidR="00104074">
        <w:rPr>
          <w:rFonts w:eastAsia="標楷體"/>
          <w:sz w:val="20"/>
        </w:rPr>
        <w:t>our approach</w:t>
      </w:r>
      <w:r w:rsidRPr="00496882">
        <w:rPr>
          <w:rFonts w:eastAsia="標楷體"/>
          <w:sz w:val="20"/>
        </w:rPr>
        <w:t xml:space="preserve"> </w:t>
      </w:r>
      <w:del w:id="48" w:author="Berlin Chen (陳柏琳)" w:date="2022-09-10T19:32:00Z">
        <w:r w:rsidR="00B44A18" w:rsidDel="00815BC3">
          <w:rPr>
            <w:rFonts w:eastAsia="標楷體"/>
            <w:sz w:val="20"/>
          </w:rPr>
          <w:delText>has</w:delText>
        </w:r>
        <w:r w:rsidR="00E41B61" w:rsidDel="00815BC3">
          <w:rPr>
            <w:rFonts w:eastAsia="標楷體"/>
            <w:sz w:val="20"/>
          </w:rPr>
          <w:delText xml:space="preserve"> </w:delText>
        </w:r>
      </w:del>
      <w:ins w:id="49" w:author="Berlin Chen (陳柏琳)" w:date="2022-09-10T19:32:00Z">
        <w:r w:rsidR="00815BC3">
          <w:rPr>
            <w:rFonts w:eastAsia="標楷體"/>
            <w:sz w:val="20"/>
          </w:rPr>
          <w:t>holds</w:t>
        </w:r>
        <w:r w:rsidR="00815BC3">
          <w:rPr>
            <w:rFonts w:eastAsia="標楷體"/>
            <w:sz w:val="20"/>
          </w:rPr>
          <w:t xml:space="preserve"> </w:t>
        </w:r>
      </w:ins>
      <w:r w:rsidRPr="00496882">
        <w:rPr>
          <w:rFonts w:eastAsia="標楷體"/>
          <w:sz w:val="20"/>
        </w:rPr>
        <w:t xml:space="preserve">great potential </w:t>
      </w:r>
      <w:del w:id="50" w:author="Berlin Chen (陳柏琳)" w:date="2022-09-10T19:33:00Z">
        <w:r w:rsidR="000948E7" w:rsidDel="00815BC3">
          <w:rPr>
            <w:rFonts w:eastAsia="標楷體"/>
            <w:sz w:val="20"/>
          </w:rPr>
          <w:delText xml:space="preserve">on </w:delText>
        </w:r>
      </w:del>
      <w:ins w:id="51" w:author="Berlin Chen (陳柏琳)" w:date="2022-09-10T19:33:00Z">
        <w:r w:rsidR="00815BC3">
          <w:rPr>
            <w:rFonts w:eastAsia="標楷體"/>
            <w:sz w:val="20"/>
          </w:rPr>
          <w:t>for use in</w:t>
        </w:r>
        <w:r w:rsidR="00815BC3">
          <w:rPr>
            <w:rFonts w:eastAsia="標楷體"/>
            <w:sz w:val="20"/>
          </w:rPr>
          <w:t xml:space="preserve"> </w:t>
        </w:r>
      </w:ins>
      <w:r w:rsidR="001A7EAE">
        <w:rPr>
          <w:rFonts w:eastAsia="標楷體"/>
          <w:sz w:val="20"/>
        </w:rPr>
        <w:t>automated speaking assessment</w:t>
      </w:r>
      <w:ins w:id="52" w:author="Berlin Chen (陳柏琳)" w:date="2022-09-10T19:33:00Z">
        <w:r w:rsidR="00815BC3">
          <w:rPr>
            <w:rFonts w:eastAsia="標楷體"/>
            <w:sz w:val="20"/>
          </w:rPr>
          <w:t>, meanwhile</w:t>
        </w:r>
      </w:ins>
      <w:r w:rsidR="00AF5955">
        <w:rPr>
          <w:rFonts w:eastAsia="標楷體"/>
          <w:sz w:val="20"/>
        </w:rPr>
        <w:t xml:space="preserve"> </w:t>
      </w:r>
      <w:del w:id="53" w:author="Berlin Chen (陳柏琳)" w:date="2022-09-10T19:34:00Z">
        <w:r w:rsidR="00AF5955" w:rsidDel="00815BC3">
          <w:rPr>
            <w:rFonts w:eastAsia="標楷體"/>
            <w:sz w:val="20"/>
          </w:rPr>
          <w:delText xml:space="preserve">and </w:delText>
        </w:r>
        <w:r w:rsidRPr="00496882" w:rsidDel="00815BC3">
          <w:rPr>
            <w:rFonts w:eastAsia="標楷體"/>
            <w:sz w:val="20"/>
          </w:rPr>
          <w:delText xml:space="preserve">can </w:delText>
        </w:r>
      </w:del>
      <w:r w:rsidR="001949CC">
        <w:rPr>
          <w:rFonts w:eastAsia="標楷體"/>
          <w:sz w:val="20"/>
        </w:rPr>
        <w:t>offer</w:t>
      </w:r>
      <w:ins w:id="54" w:author="Berlin Chen (陳柏琳)" w:date="2022-09-10T19:34:00Z">
        <w:r w:rsidR="00815BC3">
          <w:rPr>
            <w:rFonts w:eastAsia="標楷體"/>
            <w:sz w:val="20"/>
          </w:rPr>
          <w:t>ing</w:t>
        </w:r>
      </w:ins>
      <w:r w:rsidR="00744921">
        <w:rPr>
          <w:rFonts w:eastAsia="標楷體"/>
          <w:sz w:val="20"/>
        </w:rPr>
        <w:t xml:space="preserve"> </w:t>
      </w:r>
      <w:r w:rsidRPr="00496882">
        <w:rPr>
          <w:rFonts w:eastAsia="標楷體"/>
          <w:sz w:val="20"/>
        </w:rPr>
        <w:t>more reliabl</w:t>
      </w:r>
      <w:r w:rsidR="00744921">
        <w:rPr>
          <w:rFonts w:eastAsia="標楷體"/>
          <w:sz w:val="20"/>
        </w:rPr>
        <w:t>e</w:t>
      </w:r>
      <w:r w:rsidR="00F1255D">
        <w:rPr>
          <w:rFonts w:eastAsia="標楷體"/>
          <w:sz w:val="20"/>
        </w:rPr>
        <w:t xml:space="preserve"> </w:t>
      </w:r>
      <w:ins w:id="55" w:author="Berlin Chen (陳柏琳)" w:date="2022-09-10T19:35:00Z">
        <w:r w:rsidR="00815BC3">
          <w:rPr>
            <w:rFonts w:eastAsia="標楷體"/>
            <w:sz w:val="20"/>
          </w:rPr>
          <w:t xml:space="preserve">predictive </w:t>
        </w:r>
      </w:ins>
      <w:r w:rsidR="00886085">
        <w:rPr>
          <w:rFonts w:eastAsia="標楷體"/>
          <w:sz w:val="20"/>
        </w:rPr>
        <w:t>results</w:t>
      </w:r>
      <w:r w:rsidRPr="00496882">
        <w:rPr>
          <w:rFonts w:eastAsia="標楷體"/>
          <w:sz w:val="20"/>
        </w:rPr>
        <w:t xml:space="preserve"> </w:t>
      </w:r>
      <w:r w:rsidR="00DF65E8">
        <w:rPr>
          <w:rFonts w:eastAsia="標楷體"/>
          <w:sz w:val="20"/>
        </w:rPr>
        <w:t>than</w:t>
      </w:r>
      <w:r w:rsidR="00F1255D">
        <w:rPr>
          <w:rFonts w:eastAsia="標楷體"/>
          <w:sz w:val="20"/>
        </w:rPr>
        <w:t xml:space="preserve"> </w:t>
      </w:r>
      <w:bookmarkStart w:id="56" w:name="_GoBack"/>
      <w:r w:rsidR="00F1255D">
        <w:rPr>
          <w:rFonts w:eastAsia="標楷體"/>
          <w:sz w:val="20"/>
        </w:rPr>
        <w:t xml:space="preserve">the </w:t>
      </w:r>
      <w:r w:rsidRPr="00496882">
        <w:rPr>
          <w:rFonts w:eastAsia="標楷體"/>
          <w:sz w:val="20"/>
        </w:rPr>
        <w:t>human expert</w:t>
      </w:r>
      <w:ins w:id="57" w:author="Berlin Chen (陳柏琳)" w:date="2022-09-10T19:35:00Z">
        <w:r w:rsidR="00C96ACE">
          <w:rPr>
            <w:rFonts w:eastAsia="標楷體"/>
            <w:sz w:val="20"/>
          </w:rPr>
          <w:t>s</w:t>
        </w:r>
      </w:ins>
      <w:bookmarkEnd w:id="56"/>
      <w:r w:rsidRPr="00496882">
        <w:rPr>
          <w:rFonts w:eastAsia="標楷體"/>
          <w:sz w:val="20"/>
        </w:rPr>
        <w:t>.</w:t>
      </w:r>
    </w:p>
    <w:p w14:paraId="6CCF1FEA" w14:textId="4396A506" w:rsidR="00C834DD" w:rsidRPr="007836B4" w:rsidRDefault="00C834DD" w:rsidP="003B6A91">
      <w:pPr>
        <w:pStyle w:val="ACLTextFirstLine"/>
        <w:ind w:firstLine="0"/>
        <w:rPr>
          <w:rFonts w:eastAsia="標楷體"/>
          <w:sz w:val="20"/>
          <w:szCs w:val="20"/>
          <w:lang w:eastAsia="zh-TW"/>
        </w:rPr>
      </w:pPr>
      <w:r w:rsidRPr="00603BCC">
        <w:rPr>
          <w:rFonts w:eastAsia="標楷體"/>
          <w:sz w:val="20"/>
          <w:szCs w:val="20"/>
        </w:rPr>
        <w:t>關鍵字：</w:t>
      </w:r>
      <w:r w:rsidR="00C475CC">
        <w:rPr>
          <w:rFonts w:eastAsia="標楷體" w:hint="eastAsia"/>
          <w:sz w:val="20"/>
          <w:szCs w:val="20"/>
          <w:lang w:eastAsia="zh-TW"/>
        </w:rPr>
        <w:t>自動發音檢測</w:t>
      </w:r>
      <w:r w:rsidRPr="00603BCC">
        <w:rPr>
          <w:rFonts w:eastAsia="標楷體"/>
          <w:sz w:val="20"/>
          <w:szCs w:val="20"/>
        </w:rPr>
        <w:t>、</w:t>
      </w:r>
      <w:r w:rsidR="00C475CC">
        <w:rPr>
          <w:rFonts w:eastAsia="標楷體" w:hint="eastAsia"/>
          <w:sz w:val="20"/>
          <w:szCs w:val="20"/>
          <w:lang w:eastAsia="zh-TW"/>
        </w:rPr>
        <w:t>英語能力分級</w:t>
      </w:r>
    </w:p>
    <w:p w14:paraId="63870A8F" w14:textId="304E3A37" w:rsidR="00C834DD" w:rsidRPr="007836B4" w:rsidRDefault="00C834DD" w:rsidP="003B6A91">
      <w:pPr>
        <w:pStyle w:val="ACLTextFirstLine"/>
        <w:overflowPunct w:val="0"/>
        <w:ind w:firstLine="0"/>
        <w:rPr>
          <w:rFonts w:eastAsia="標楷體"/>
          <w:sz w:val="20"/>
          <w:szCs w:val="20"/>
          <w:lang w:eastAsia="zh-TW"/>
        </w:rPr>
      </w:pPr>
      <w:r w:rsidRPr="007836B4">
        <w:rPr>
          <w:rFonts w:eastAsia="標楷體"/>
          <w:sz w:val="20"/>
          <w:szCs w:val="20"/>
          <w:lang w:eastAsia="zh-TW"/>
        </w:rPr>
        <w:t>K</w:t>
      </w:r>
      <w:r w:rsidRPr="00603BCC">
        <w:rPr>
          <w:rFonts w:eastAsia="標楷體"/>
          <w:sz w:val="20"/>
          <w:szCs w:val="20"/>
          <w:lang w:eastAsia="zh-TW"/>
        </w:rPr>
        <w:t>eywords:</w:t>
      </w:r>
      <w:r w:rsidR="002831DB" w:rsidRPr="007836B4">
        <w:rPr>
          <w:sz w:val="20"/>
          <w:szCs w:val="20"/>
        </w:rPr>
        <w:t xml:space="preserve"> </w:t>
      </w:r>
      <w:r w:rsidR="00C475CC">
        <w:rPr>
          <w:rFonts w:eastAsia="標楷體"/>
          <w:sz w:val="20"/>
          <w:szCs w:val="20"/>
          <w:lang w:eastAsia="zh-TW"/>
        </w:rPr>
        <w:t>automat</w:t>
      </w:r>
      <w:r w:rsidR="002766EC">
        <w:rPr>
          <w:rFonts w:eastAsia="標楷體"/>
          <w:sz w:val="20"/>
          <w:szCs w:val="20"/>
          <w:lang w:eastAsia="zh-TW"/>
        </w:rPr>
        <w:t>ed</w:t>
      </w:r>
      <w:r w:rsidR="00C475CC">
        <w:rPr>
          <w:rFonts w:eastAsia="標楷體"/>
          <w:sz w:val="20"/>
          <w:szCs w:val="20"/>
          <w:lang w:eastAsia="zh-TW"/>
        </w:rPr>
        <w:t xml:space="preserve"> </w:t>
      </w:r>
      <w:r w:rsidR="002766EC">
        <w:rPr>
          <w:rFonts w:eastAsia="標楷體"/>
          <w:sz w:val="20"/>
          <w:szCs w:val="20"/>
          <w:lang w:eastAsia="zh-TW"/>
        </w:rPr>
        <w:t xml:space="preserve">speaking </w:t>
      </w:r>
      <w:r w:rsidR="00C475CC">
        <w:rPr>
          <w:rFonts w:eastAsia="標楷體"/>
          <w:sz w:val="20"/>
          <w:szCs w:val="20"/>
          <w:lang w:eastAsia="zh-TW"/>
        </w:rPr>
        <w:t>assessment</w:t>
      </w:r>
      <w:r w:rsidR="002831DB" w:rsidRPr="007836B4">
        <w:rPr>
          <w:rFonts w:eastAsia="標楷體"/>
          <w:sz w:val="20"/>
          <w:szCs w:val="20"/>
          <w:lang w:eastAsia="zh-TW"/>
        </w:rPr>
        <w:t xml:space="preserve">, </w:t>
      </w:r>
      <w:r w:rsidR="00C475CC">
        <w:rPr>
          <w:rFonts w:eastAsia="標楷體"/>
          <w:sz w:val="20"/>
          <w:szCs w:val="20"/>
          <w:lang w:eastAsia="zh-TW"/>
        </w:rPr>
        <w:t>grader, CEFR</w:t>
      </w:r>
    </w:p>
    <w:p w14:paraId="3E7A9F1C" w14:textId="4AA38DC8" w:rsidR="00A5424A" w:rsidRPr="007836B4" w:rsidRDefault="001716CB" w:rsidP="00A5424A">
      <w:pPr>
        <w:pStyle w:val="ACLSection"/>
        <w:rPr>
          <w:rFonts w:eastAsia="標楷體"/>
        </w:rPr>
      </w:pPr>
      <w:r w:rsidRPr="007836B4">
        <w:rPr>
          <w:rFonts w:eastAsia="標楷體"/>
          <w:noProof/>
          <w:lang w:eastAsia="zh-TW"/>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w16sdtdh="http://schemas.microsoft.com/office/word/2020/wordml/sdtdatahash"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21867" w14:paraId="36CDCB01" w14:textId="77777777" w:rsidTr="007508B2">
                              <w:trPr>
                                <w:trHeight w:val="14400"/>
                              </w:trPr>
                              <w:tc>
                                <w:tcPr>
                                  <w:tcW w:w="648" w:type="dxa"/>
                                </w:tcPr>
                                <w:p w14:paraId="34697D7D" w14:textId="6A311FC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3E091F4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1943C44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11FD7F9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6765238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6E1E524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56E1052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6B54114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08928B4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241CDBD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5F2A376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20A662E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416349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1890E8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1F15576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0B6838E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406FF63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5762348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650C555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15A46A8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51739C9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6C60549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3E82002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660B2FA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25C0E44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36118B5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478AF27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2E3674B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0BA363C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45B5021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5CCE88F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3FCAB78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1F1502F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2C0842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337AEE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CB5943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5D1F2F9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1EE333A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1040DAC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2F3BAF9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554C645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54F7D5F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6BB73E9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49872E4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61DA851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2A3A089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4A7885A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3E31A7C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40E9291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503ECA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21867" w:rsidRPr="00126C27" w:rsidRDefault="00121867" w:rsidP="00CD72A1">
                                  <w:pPr>
                                    <w:pStyle w:val="ACLRulerRight"/>
                                  </w:pPr>
                                </w:p>
                                <w:p w14:paraId="62486C05" w14:textId="77777777" w:rsidR="00121867" w:rsidRPr="00126C27" w:rsidRDefault="00121867" w:rsidP="00CD72A1">
                                  <w:pPr>
                                    <w:pStyle w:val="ACLRulerRight"/>
                                  </w:pPr>
                                </w:p>
                                <w:p w14:paraId="4101652C" w14:textId="77777777" w:rsidR="00121867" w:rsidRPr="00126C27" w:rsidRDefault="00121867" w:rsidP="00CD72A1">
                                  <w:pPr>
                                    <w:pStyle w:val="ACLRulerRight"/>
                                  </w:pPr>
                                </w:p>
                                <w:p w14:paraId="4B99056E" w14:textId="77777777" w:rsidR="00121867" w:rsidRPr="00126C27" w:rsidRDefault="00121867" w:rsidP="00CD72A1">
                                  <w:pPr>
                                    <w:pStyle w:val="ACLRulerRight"/>
                                  </w:pPr>
                                </w:p>
                                <w:p w14:paraId="1299C43A" w14:textId="77777777" w:rsidR="00121867" w:rsidRDefault="00121867" w:rsidP="00CD72A1">
                                  <w:pPr>
                                    <w:pStyle w:val="ACLRulerRight"/>
                                  </w:pPr>
                                </w:p>
                              </w:tc>
                            </w:tr>
                          </w:tbl>
                          <w:p w14:paraId="4DDBEF00" w14:textId="77777777" w:rsidR="00121867" w:rsidRDefault="00121867"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" filled="f" stroked="f">
                <v:textbox>
                  <w:txbxContent>
                    <w:tbl>
                      <w:tblPr>
                        <w:tblW w:w="648" w:type="dxa"/>
                        <w:tblLook w:val="04A0" w:firstRow="1" w:lastRow="0" w:firstColumn="1" w:lastColumn="0" w:noHBand="0" w:noVBand="1"/>
                      </w:tblPr>
                      <w:tblGrid>
                        <w:gridCol w:w="648"/>
                      </w:tblGrid>
                      <w:tr w:rsidR="00121867" w14:paraId="36CDCB01" w14:textId="77777777" w:rsidTr="007508B2">
                        <w:trPr>
                          <w:trHeight w:val="14400"/>
                        </w:trPr>
                        <w:tc>
                          <w:tcPr>
                            <w:tcW w:w="648" w:type="dxa"/>
                          </w:tcPr>
                          <w:p w14:paraId="34697D7D" w14:textId="6A311FC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3E091F4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1943C44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11FD7F9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6765238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6E1E524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56E1052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6B54114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08928B4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241CDBD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5F2A376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20A662E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416349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1890E8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1F15576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0B6838E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406FF63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5762348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650C555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15A46A8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51739C9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6C60549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3E82002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660B2FA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25C0E44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36118B5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478AF27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2E3674B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0BA363C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45B5021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5CCE88F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3FCAB78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1F1502F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2C0842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337AEE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CB5943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5D1F2F9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1EE333A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1040DAC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2F3BAF9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554C6459"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54F7D5F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6BB73E9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49872E4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61DA851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2A3A089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4A7885A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3E31A7C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40E9291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503ECA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21867" w:rsidRPr="00126C27" w:rsidRDefault="00121867" w:rsidP="00CD72A1">
                            <w:pPr>
                              <w:pStyle w:val="ACLRulerRight"/>
                            </w:pPr>
                          </w:p>
                          <w:p w14:paraId="62486C05" w14:textId="77777777" w:rsidR="00121867" w:rsidRPr="00126C27" w:rsidRDefault="00121867" w:rsidP="00CD72A1">
                            <w:pPr>
                              <w:pStyle w:val="ACLRulerRight"/>
                            </w:pPr>
                          </w:p>
                          <w:p w14:paraId="4101652C" w14:textId="77777777" w:rsidR="00121867" w:rsidRPr="00126C27" w:rsidRDefault="00121867" w:rsidP="00CD72A1">
                            <w:pPr>
                              <w:pStyle w:val="ACLRulerRight"/>
                            </w:pPr>
                          </w:p>
                          <w:p w14:paraId="4B99056E" w14:textId="77777777" w:rsidR="00121867" w:rsidRPr="00126C27" w:rsidRDefault="00121867" w:rsidP="00CD72A1">
                            <w:pPr>
                              <w:pStyle w:val="ACLRulerRight"/>
                            </w:pPr>
                          </w:p>
                          <w:p w14:paraId="1299C43A" w14:textId="77777777" w:rsidR="00121867" w:rsidRDefault="00121867" w:rsidP="00CD72A1">
                            <w:pPr>
                              <w:pStyle w:val="ACLRulerRight"/>
                            </w:pPr>
                          </w:p>
                        </w:tc>
                      </w:tr>
                    </w:tbl>
                    <w:p w14:paraId="4DDBEF00" w14:textId="77777777" w:rsidR="00121867" w:rsidRDefault="00121867" w:rsidP="00063F74">
                      <w:pPr>
                        <w:pStyle w:val="ACLRulerLeft"/>
                      </w:pPr>
                    </w:p>
                  </w:txbxContent>
                </v:textbox>
                <w10:wrap anchorx="margin" anchory="margin"/>
              </v:shape>
            </w:pict>
          </mc:Fallback>
        </mc:AlternateContent>
      </w:r>
      <w:r w:rsidR="00E7578B">
        <w:rPr>
          <w:rFonts w:eastAsia="標楷體" w:hint="eastAsia"/>
          <w:lang w:eastAsia="zh-TW"/>
        </w:rPr>
        <w:t>緒論</w:t>
      </w:r>
      <w:r w:rsidR="004506AC">
        <w:rPr>
          <w:rFonts w:eastAsia="標楷體" w:hint="eastAsia"/>
          <w:lang w:eastAsia="zh-TW"/>
        </w:rPr>
        <w:t xml:space="preserve"> </w:t>
      </w:r>
      <w:r w:rsidR="004506AC">
        <w:rPr>
          <w:rFonts w:eastAsia="標楷體"/>
          <w:lang w:eastAsia="zh-TW"/>
        </w:rPr>
        <w:t>(</w:t>
      </w:r>
      <w:r w:rsidR="00A5424A" w:rsidRPr="007836B4">
        <w:rPr>
          <w:rFonts w:eastAsia="標楷體" w:hint="eastAsia"/>
          <w:lang w:eastAsia="zh-TW"/>
        </w:rPr>
        <w:t>I</w:t>
      </w:r>
      <w:r w:rsidR="00A5424A" w:rsidRPr="007836B4">
        <w:rPr>
          <w:rFonts w:eastAsia="標楷體"/>
        </w:rPr>
        <w:t>ntroduction</w:t>
      </w:r>
      <w:r w:rsidR="004506AC">
        <w:rPr>
          <w:rFonts w:eastAsia="標楷體" w:hint="eastAsia"/>
          <w:lang w:eastAsia="zh-TW"/>
        </w:rPr>
        <w:t>)</w:t>
      </w:r>
    </w:p>
    <w:p w14:paraId="53D4AD92" w14:textId="49A4B573" w:rsidR="00F33BBA" w:rsidRDefault="00C87C67" w:rsidP="00F33BBA">
      <w:pPr>
        <w:pStyle w:val="ACLTextFirstLine"/>
        <w:overflowPunct w:val="0"/>
        <w:spacing w:afterLines="30" w:after="72"/>
        <w:ind w:firstLine="0"/>
        <w:rPr>
          <w:rFonts w:eastAsia="標楷體"/>
          <w:sz w:val="22"/>
          <w:szCs w:val="22"/>
          <w:lang w:eastAsia="zh-TW"/>
        </w:rPr>
      </w:pPr>
      <w:r>
        <w:rPr>
          <w:rFonts w:eastAsia="標楷體" w:hint="eastAsia"/>
          <w:sz w:val="22"/>
          <w:szCs w:val="22"/>
          <w:lang w:eastAsia="zh-TW"/>
        </w:rPr>
        <w:t>為</w:t>
      </w:r>
      <w:r w:rsidR="004B44C4">
        <w:rPr>
          <w:rFonts w:eastAsia="標楷體" w:hint="eastAsia"/>
          <w:sz w:val="22"/>
          <w:szCs w:val="22"/>
          <w:lang w:eastAsia="zh-TW"/>
        </w:rPr>
        <w:t>增加國際競爭力</w:t>
      </w:r>
      <w:r w:rsidR="000A25FD" w:rsidRPr="00C453FA">
        <w:rPr>
          <w:rFonts w:eastAsia="標楷體"/>
          <w:sz w:val="22"/>
          <w:szCs w:val="22"/>
        </w:rPr>
        <w:t>，</w:t>
      </w:r>
      <w:r w:rsidR="003E00B5">
        <w:rPr>
          <w:rFonts w:eastAsia="標楷體" w:hint="eastAsia"/>
          <w:sz w:val="22"/>
          <w:szCs w:val="22"/>
          <w:lang w:eastAsia="zh-TW"/>
        </w:rPr>
        <w:t>臺</w:t>
      </w:r>
      <w:r w:rsidR="00431684">
        <w:rPr>
          <w:rFonts w:eastAsia="標楷體" w:hint="eastAsia"/>
          <w:sz w:val="22"/>
          <w:szCs w:val="22"/>
          <w:lang w:eastAsia="zh-TW"/>
        </w:rPr>
        <w:t>灣的</w:t>
      </w:r>
      <w:r>
        <w:rPr>
          <w:rFonts w:eastAsia="標楷體" w:hint="eastAsia"/>
          <w:sz w:val="22"/>
          <w:szCs w:val="22"/>
          <w:lang w:eastAsia="zh-TW"/>
        </w:rPr>
        <w:t>大學</w:t>
      </w:r>
      <w:r w:rsidR="000A25FD" w:rsidRPr="00C453FA">
        <w:rPr>
          <w:rFonts w:eastAsia="標楷體"/>
          <w:sz w:val="22"/>
          <w:szCs w:val="22"/>
        </w:rPr>
        <w:t>校園裡需要用到英語</w:t>
      </w:r>
      <w:proofErr w:type="gramStart"/>
      <w:r w:rsidR="000A25FD" w:rsidRPr="00C453FA">
        <w:rPr>
          <w:rFonts w:eastAsia="標楷體"/>
          <w:sz w:val="22"/>
          <w:szCs w:val="22"/>
        </w:rPr>
        <w:t>口說的情境</w:t>
      </w:r>
      <w:proofErr w:type="gramEnd"/>
      <w:r w:rsidR="000A25FD" w:rsidRPr="00C453FA">
        <w:rPr>
          <w:rFonts w:eastAsia="標楷體"/>
          <w:sz w:val="22"/>
          <w:szCs w:val="22"/>
        </w:rPr>
        <w:t>大幅增加，</w:t>
      </w:r>
      <w:r w:rsidR="004839AF">
        <w:rPr>
          <w:rFonts w:eastAsia="標楷體" w:hint="eastAsia"/>
          <w:sz w:val="22"/>
          <w:szCs w:val="22"/>
          <w:lang w:eastAsia="zh-TW"/>
        </w:rPr>
        <w:t>舉凡</w:t>
      </w:r>
      <w:r w:rsidR="008D696F">
        <w:rPr>
          <w:rFonts w:eastAsia="標楷體" w:hint="eastAsia"/>
          <w:sz w:val="22"/>
          <w:szCs w:val="22"/>
          <w:lang w:eastAsia="zh-TW"/>
        </w:rPr>
        <w:t>國際交流以及全英語授課</w:t>
      </w:r>
      <w:r w:rsidR="008D696F">
        <w:rPr>
          <w:rFonts w:eastAsia="標楷體" w:hint="eastAsia"/>
          <w:sz w:val="22"/>
          <w:szCs w:val="22"/>
          <w:lang w:eastAsia="zh-TW"/>
        </w:rPr>
        <w:t>(</w:t>
      </w:r>
      <w:r w:rsidR="008D696F">
        <w:rPr>
          <w:rFonts w:eastAsia="標楷體"/>
          <w:sz w:val="22"/>
          <w:szCs w:val="22"/>
          <w:lang w:eastAsia="zh-TW"/>
        </w:rPr>
        <w:t>English as a Medium of Instruction, EMI)</w:t>
      </w:r>
      <w:r w:rsidR="008D696F">
        <w:rPr>
          <w:rFonts w:eastAsia="標楷體" w:hint="eastAsia"/>
          <w:sz w:val="22"/>
          <w:szCs w:val="22"/>
          <w:lang w:eastAsia="zh-TW"/>
        </w:rPr>
        <w:t>，其中</w:t>
      </w:r>
      <w:r w:rsidR="004839AF">
        <w:rPr>
          <w:rFonts w:eastAsia="標楷體" w:hint="eastAsia"/>
          <w:sz w:val="22"/>
          <w:szCs w:val="22"/>
          <w:lang w:eastAsia="zh-TW"/>
        </w:rPr>
        <w:t>對於</w:t>
      </w:r>
      <w:r w:rsidR="000A25FD" w:rsidRPr="00C453FA">
        <w:rPr>
          <w:rFonts w:eastAsia="標楷體" w:hint="eastAsia"/>
          <w:sz w:val="22"/>
          <w:szCs w:val="22"/>
          <w:lang w:eastAsia="zh-TW"/>
        </w:rPr>
        <w:t>英</w:t>
      </w:r>
      <w:r w:rsidR="000A25FD" w:rsidRPr="00C453FA">
        <w:rPr>
          <w:rFonts w:eastAsia="標楷體"/>
          <w:sz w:val="22"/>
          <w:szCs w:val="22"/>
        </w:rPr>
        <w:t>文</w:t>
      </w:r>
      <w:r w:rsidR="008D696F">
        <w:rPr>
          <w:rFonts w:eastAsia="標楷體" w:hint="eastAsia"/>
          <w:sz w:val="22"/>
          <w:szCs w:val="22"/>
          <w:lang w:eastAsia="zh-TW"/>
        </w:rPr>
        <w:t>的</w:t>
      </w:r>
      <w:r w:rsidR="000A25FD" w:rsidRPr="00C453FA">
        <w:rPr>
          <w:rFonts w:eastAsia="標楷體"/>
          <w:sz w:val="22"/>
          <w:szCs w:val="22"/>
        </w:rPr>
        <w:t>口說</w:t>
      </w:r>
      <w:r w:rsidR="008D696F">
        <w:rPr>
          <w:rFonts w:eastAsia="標楷體" w:hint="eastAsia"/>
          <w:sz w:val="22"/>
          <w:szCs w:val="22"/>
          <w:lang w:eastAsia="zh-TW"/>
        </w:rPr>
        <w:t>能力的教學與測驗</w:t>
      </w:r>
      <w:r w:rsidR="000A25FD" w:rsidRPr="00C453FA">
        <w:rPr>
          <w:rFonts w:eastAsia="標楷體"/>
          <w:sz w:val="22"/>
          <w:szCs w:val="22"/>
        </w:rPr>
        <w:t>也有迫切的需求。</w:t>
      </w:r>
      <w:r w:rsidR="004839AF">
        <w:rPr>
          <w:rFonts w:eastAsia="標楷體" w:hint="eastAsia"/>
          <w:sz w:val="22"/>
          <w:szCs w:val="22"/>
          <w:lang w:eastAsia="zh-TW"/>
        </w:rPr>
        <w:t>根據過往經驗，</w:t>
      </w:r>
      <w:r w:rsidR="00401DCC">
        <w:rPr>
          <w:rFonts w:eastAsia="標楷體" w:hint="eastAsia"/>
          <w:sz w:val="22"/>
          <w:szCs w:val="22"/>
          <w:lang w:eastAsia="zh-TW"/>
        </w:rPr>
        <w:t>學習者會</w:t>
      </w:r>
      <w:proofErr w:type="gramStart"/>
      <w:r w:rsidR="00401DCC">
        <w:rPr>
          <w:rFonts w:eastAsia="標楷體" w:hint="eastAsia"/>
          <w:sz w:val="22"/>
          <w:szCs w:val="22"/>
          <w:lang w:eastAsia="zh-TW"/>
        </w:rPr>
        <w:t>使用線上的</w:t>
      </w:r>
      <w:proofErr w:type="gramEnd"/>
      <w:r w:rsidR="00401DCC">
        <w:rPr>
          <w:rFonts w:eastAsia="標楷體" w:hint="eastAsia"/>
          <w:sz w:val="22"/>
          <w:szCs w:val="22"/>
          <w:lang w:eastAsia="zh-TW"/>
        </w:rPr>
        <w:t>英語口說教學資源練習英語</w:t>
      </w:r>
      <w:r w:rsidR="00F33BBA">
        <w:rPr>
          <w:rFonts w:eastAsia="標楷體" w:hint="eastAsia"/>
          <w:sz w:val="22"/>
          <w:szCs w:val="22"/>
          <w:lang w:eastAsia="zh-TW"/>
        </w:rPr>
        <w:t>，</w:t>
      </w:r>
      <w:r w:rsidR="009730CC">
        <w:rPr>
          <w:rFonts w:eastAsia="標楷體" w:hint="eastAsia"/>
          <w:sz w:val="22"/>
          <w:szCs w:val="22"/>
          <w:lang w:eastAsia="zh-TW"/>
        </w:rPr>
        <w:t>而</w:t>
      </w:r>
      <w:r w:rsidR="007523A4">
        <w:rPr>
          <w:rFonts w:eastAsia="標楷體" w:hint="eastAsia"/>
          <w:sz w:val="22"/>
          <w:szCs w:val="22"/>
          <w:lang w:eastAsia="zh-TW"/>
        </w:rPr>
        <w:t>近年主流的應用程式</w:t>
      </w:r>
      <w:r w:rsidR="007523A4">
        <w:rPr>
          <w:rStyle w:val="a9"/>
          <w:rFonts w:eastAsia="標楷體"/>
          <w:sz w:val="22"/>
          <w:szCs w:val="22"/>
          <w:lang w:eastAsia="zh-TW"/>
        </w:rPr>
        <w:footnoteReference w:id="1"/>
      </w:r>
      <w:r w:rsidR="00F33BBA">
        <w:rPr>
          <w:rFonts w:eastAsia="標楷體" w:hint="eastAsia"/>
          <w:sz w:val="22"/>
          <w:szCs w:val="22"/>
          <w:lang w:eastAsia="zh-TW"/>
        </w:rPr>
        <w:t>，在其口說練習中，題目以</w:t>
      </w:r>
      <w:r w:rsidR="000A25FD" w:rsidRPr="00C453FA">
        <w:rPr>
          <w:rFonts w:eastAsia="標楷體"/>
          <w:sz w:val="22"/>
          <w:szCs w:val="22"/>
        </w:rPr>
        <w:t>朗讀</w:t>
      </w:r>
      <w:r w:rsidR="004A4E2D">
        <w:rPr>
          <w:rFonts w:eastAsia="標楷體" w:hint="eastAsia"/>
          <w:sz w:val="22"/>
          <w:szCs w:val="22"/>
          <w:lang w:eastAsia="zh-TW"/>
        </w:rPr>
        <w:t>的</w:t>
      </w:r>
      <w:r w:rsidR="000A25FD" w:rsidRPr="00C453FA">
        <w:rPr>
          <w:rFonts w:eastAsia="標楷體"/>
          <w:sz w:val="22"/>
          <w:szCs w:val="22"/>
        </w:rPr>
        <w:t>發音練習</w:t>
      </w:r>
      <w:r w:rsidR="00F33BBA">
        <w:rPr>
          <w:rFonts w:eastAsia="標楷體" w:hint="eastAsia"/>
          <w:sz w:val="22"/>
          <w:szCs w:val="22"/>
          <w:lang w:eastAsia="zh-TW"/>
        </w:rPr>
        <w:t>為主</w:t>
      </w:r>
      <w:r w:rsidR="000A25FD" w:rsidRPr="00C453FA">
        <w:rPr>
          <w:rFonts w:eastAsia="標楷體"/>
          <w:sz w:val="22"/>
          <w:szCs w:val="22"/>
          <w:lang w:val="de-DE"/>
        </w:rPr>
        <w:t>，</w:t>
      </w:r>
      <w:r w:rsidR="00F33BBA">
        <w:rPr>
          <w:rFonts w:eastAsia="標楷體" w:hint="eastAsia"/>
          <w:sz w:val="22"/>
          <w:szCs w:val="22"/>
          <w:lang w:val="de-DE" w:eastAsia="zh-TW"/>
        </w:rPr>
        <w:t>並</w:t>
      </w:r>
      <w:r w:rsidR="007523A4">
        <w:rPr>
          <w:rFonts w:eastAsia="標楷體" w:hint="eastAsia"/>
          <w:sz w:val="22"/>
          <w:szCs w:val="22"/>
          <w:lang w:eastAsia="zh-TW"/>
        </w:rPr>
        <w:t>使用</w:t>
      </w:r>
      <w:r w:rsidR="00A40860">
        <w:rPr>
          <w:rFonts w:eastAsia="標楷體" w:hint="eastAsia"/>
          <w:sz w:val="22"/>
          <w:szCs w:val="22"/>
          <w:lang w:eastAsia="zh-TW"/>
        </w:rPr>
        <w:t>自動</w:t>
      </w:r>
      <w:r w:rsidR="000A25FD" w:rsidRPr="00C453FA">
        <w:rPr>
          <w:rFonts w:eastAsia="標楷體"/>
          <w:sz w:val="22"/>
          <w:szCs w:val="22"/>
        </w:rPr>
        <w:t>語音辨識</w:t>
      </w:r>
      <w:r w:rsidR="00A40860">
        <w:rPr>
          <w:rFonts w:eastAsia="標楷體" w:hint="eastAsia"/>
          <w:sz w:val="22"/>
          <w:szCs w:val="22"/>
          <w:lang w:eastAsia="zh-TW"/>
        </w:rPr>
        <w:t xml:space="preserve"> </w:t>
      </w:r>
      <w:r w:rsidR="000A25FD" w:rsidRPr="00C453FA">
        <w:rPr>
          <w:rFonts w:eastAsia="標楷體"/>
          <w:sz w:val="22"/>
          <w:szCs w:val="22"/>
          <w:lang w:val="de-DE"/>
        </w:rPr>
        <w:t>(</w:t>
      </w:r>
      <w:r w:rsidR="007523A4" w:rsidRPr="00C453FA">
        <w:rPr>
          <w:rFonts w:eastAsia="標楷體"/>
          <w:sz w:val="22"/>
          <w:szCs w:val="22"/>
          <w:lang w:val="de-DE"/>
        </w:rPr>
        <w:t>Automat</w:t>
      </w:r>
      <w:r w:rsidR="007523A4">
        <w:rPr>
          <w:rFonts w:eastAsia="標楷體"/>
          <w:sz w:val="22"/>
          <w:szCs w:val="22"/>
          <w:lang w:val="de-DE"/>
        </w:rPr>
        <w:t>i</w:t>
      </w:r>
      <w:r w:rsidR="007523A4">
        <w:rPr>
          <w:rFonts w:eastAsia="標楷體"/>
          <w:sz w:val="22"/>
          <w:szCs w:val="22"/>
          <w:lang w:eastAsia="zh-TW"/>
        </w:rPr>
        <w:t>c</w:t>
      </w:r>
      <w:r w:rsidR="000A25FD" w:rsidRPr="00C453FA">
        <w:rPr>
          <w:rFonts w:eastAsia="標楷體" w:hint="eastAsia"/>
          <w:sz w:val="22"/>
          <w:szCs w:val="22"/>
          <w:lang w:val="de-DE" w:eastAsia="zh-TW"/>
        </w:rPr>
        <w:t xml:space="preserve"> </w:t>
      </w:r>
      <w:r w:rsidR="000A25FD" w:rsidRPr="00C453FA">
        <w:rPr>
          <w:rFonts w:eastAsia="標楷體"/>
          <w:sz w:val="22"/>
          <w:szCs w:val="22"/>
          <w:lang w:val="de-DE"/>
        </w:rPr>
        <w:t>Speech Recognition, ASR)</w:t>
      </w:r>
      <w:r w:rsidR="000A25FD" w:rsidRPr="00C453FA">
        <w:rPr>
          <w:rFonts w:eastAsia="標楷體"/>
          <w:sz w:val="22"/>
          <w:szCs w:val="22"/>
        </w:rPr>
        <w:t>檢視語者的音素</w:t>
      </w:r>
      <w:r w:rsidR="000A25FD" w:rsidRPr="00C453FA">
        <w:rPr>
          <w:rFonts w:eastAsia="標楷體"/>
          <w:sz w:val="22"/>
          <w:szCs w:val="22"/>
          <w:lang w:val="de-DE"/>
        </w:rPr>
        <w:t>(</w:t>
      </w:r>
      <w:r w:rsidR="00527E15" w:rsidRPr="00C453FA">
        <w:rPr>
          <w:rFonts w:eastAsia="標楷體"/>
          <w:sz w:val="22"/>
          <w:szCs w:val="22"/>
          <w:lang w:val="de-DE" w:eastAsia="zh-TW"/>
        </w:rPr>
        <w:t>P</w:t>
      </w:r>
      <w:r w:rsidR="000A25FD" w:rsidRPr="00C453FA">
        <w:rPr>
          <w:rFonts w:eastAsia="標楷體" w:hint="eastAsia"/>
          <w:sz w:val="22"/>
          <w:szCs w:val="22"/>
          <w:lang w:val="de-DE" w:eastAsia="zh-TW"/>
        </w:rPr>
        <w:t>h</w:t>
      </w:r>
      <w:r w:rsidR="000A25FD" w:rsidRPr="00C453FA">
        <w:rPr>
          <w:rFonts w:eastAsia="標楷體"/>
          <w:sz w:val="22"/>
          <w:szCs w:val="22"/>
          <w:lang w:val="de-DE"/>
        </w:rPr>
        <w:t>oneme)</w:t>
      </w:r>
      <w:r w:rsidR="00A40860">
        <w:rPr>
          <w:rFonts w:eastAsia="標楷體"/>
          <w:sz w:val="22"/>
          <w:szCs w:val="22"/>
          <w:lang w:val="de-DE"/>
        </w:rPr>
        <w:t xml:space="preserve"> </w:t>
      </w:r>
      <w:r w:rsidR="000A25FD" w:rsidRPr="00C453FA">
        <w:rPr>
          <w:rFonts w:eastAsia="標楷體"/>
          <w:sz w:val="22"/>
          <w:szCs w:val="22"/>
        </w:rPr>
        <w:t>發音是否與系統中的母語</w:t>
      </w:r>
      <w:r w:rsidR="00F40486">
        <w:rPr>
          <w:rFonts w:eastAsia="標楷體" w:hint="eastAsia"/>
          <w:sz w:val="22"/>
          <w:szCs w:val="22"/>
          <w:lang w:eastAsia="zh-TW"/>
        </w:rPr>
        <w:t>語者的發音</w:t>
      </w:r>
      <w:r w:rsidR="000A25FD" w:rsidRPr="00C453FA">
        <w:rPr>
          <w:rFonts w:eastAsia="標楷體"/>
          <w:sz w:val="22"/>
          <w:szCs w:val="22"/>
        </w:rPr>
        <w:t>資料相同</w:t>
      </w:r>
      <w:r w:rsidR="000A25FD" w:rsidRPr="00C453FA">
        <w:rPr>
          <w:rFonts w:eastAsia="標楷體"/>
          <w:sz w:val="22"/>
          <w:szCs w:val="22"/>
          <w:lang w:val="de-DE"/>
        </w:rPr>
        <w:t>，</w:t>
      </w:r>
      <w:r w:rsidR="007523A4">
        <w:rPr>
          <w:rFonts w:eastAsia="標楷體" w:hint="eastAsia"/>
          <w:sz w:val="22"/>
          <w:szCs w:val="22"/>
          <w:lang w:eastAsia="zh-TW"/>
        </w:rPr>
        <w:t>來</w:t>
      </w:r>
      <w:r w:rsidR="000A25FD" w:rsidRPr="00C453FA">
        <w:rPr>
          <w:rFonts w:eastAsia="標楷體" w:hint="eastAsia"/>
          <w:sz w:val="22"/>
          <w:szCs w:val="22"/>
          <w:lang w:eastAsia="zh-TW"/>
        </w:rPr>
        <w:t>提</w:t>
      </w:r>
      <w:r w:rsidR="000A25FD" w:rsidRPr="00C453FA">
        <w:rPr>
          <w:rFonts w:eastAsia="標楷體"/>
          <w:sz w:val="22"/>
          <w:szCs w:val="22"/>
        </w:rPr>
        <w:t>供</w:t>
      </w:r>
      <w:r w:rsidR="00723F54">
        <w:rPr>
          <w:rFonts w:eastAsia="標楷體" w:hint="eastAsia"/>
          <w:sz w:val="22"/>
          <w:szCs w:val="22"/>
          <w:lang w:eastAsia="zh-TW"/>
        </w:rPr>
        <w:t>語</w:t>
      </w:r>
      <w:r w:rsidR="007523A4">
        <w:rPr>
          <w:rFonts w:eastAsia="標楷體" w:hint="eastAsia"/>
          <w:sz w:val="22"/>
          <w:szCs w:val="22"/>
          <w:lang w:eastAsia="zh-TW"/>
        </w:rPr>
        <w:t>者</w:t>
      </w:r>
      <w:r w:rsidR="000A25FD" w:rsidRPr="00C453FA">
        <w:rPr>
          <w:rFonts w:eastAsia="標楷體"/>
          <w:sz w:val="22"/>
          <w:szCs w:val="22"/>
        </w:rPr>
        <w:t>發音正確與否的回饋。</w:t>
      </w:r>
    </w:p>
    <w:p w14:paraId="06007412" w14:textId="3AA8D6DD" w:rsidR="00F33BBA" w:rsidRPr="00F33BBA" w:rsidRDefault="00F33BBA" w:rsidP="00F33BBA">
      <w:pPr>
        <w:pStyle w:val="ACLTextFirstLine"/>
        <w:overflowPunct w:val="0"/>
        <w:spacing w:afterLines="30" w:after="72"/>
        <w:ind w:firstLine="232"/>
        <w:rPr>
          <w:rFonts w:eastAsia="標楷體"/>
          <w:sz w:val="22"/>
          <w:szCs w:val="22"/>
          <w:lang w:eastAsia="zh-TW"/>
        </w:rPr>
      </w:pPr>
      <w:r>
        <w:rPr>
          <w:rFonts w:eastAsia="標楷體" w:hint="eastAsia"/>
          <w:sz w:val="22"/>
          <w:szCs w:val="22"/>
          <w:lang w:eastAsia="zh-TW"/>
        </w:rPr>
        <w:t>而劍橋</w:t>
      </w:r>
      <w:r w:rsidR="00D54192">
        <w:rPr>
          <w:rFonts w:eastAsia="標楷體" w:hint="eastAsia"/>
          <w:sz w:val="22"/>
          <w:szCs w:val="22"/>
          <w:lang w:eastAsia="zh-TW"/>
        </w:rPr>
        <w:t>自動</w:t>
      </w:r>
      <w:r w:rsidR="001D4A69">
        <w:rPr>
          <w:rFonts w:eastAsia="標楷體" w:hint="eastAsia"/>
          <w:sz w:val="22"/>
          <w:szCs w:val="22"/>
          <w:lang w:eastAsia="zh-TW"/>
        </w:rPr>
        <w:t>化</w:t>
      </w:r>
      <w:r w:rsidR="00D54192">
        <w:rPr>
          <w:rFonts w:eastAsia="標楷體" w:hint="eastAsia"/>
          <w:sz w:val="22"/>
          <w:szCs w:val="22"/>
          <w:lang w:eastAsia="zh-TW"/>
        </w:rPr>
        <w:t>語言教學與</w:t>
      </w:r>
      <w:r w:rsidR="001D4A69">
        <w:rPr>
          <w:rFonts w:eastAsia="標楷體" w:hint="eastAsia"/>
          <w:sz w:val="22"/>
          <w:szCs w:val="22"/>
          <w:lang w:eastAsia="zh-TW"/>
        </w:rPr>
        <w:t>評估</w:t>
      </w:r>
      <w:r w:rsidR="00D54192">
        <w:rPr>
          <w:rFonts w:eastAsia="標楷體" w:hint="eastAsia"/>
          <w:sz w:val="22"/>
          <w:szCs w:val="22"/>
          <w:lang w:eastAsia="zh-TW"/>
        </w:rPr>
        <w:t>中心</w:t>
      </w:r>
      <w:r w:rsidR="001D4A69">
        <w:rPr>
          <w:rFonts w:eastAsia="標楷體"/>
          <w:sz w:val="22"/>
          <w:szCs w:val="22"/>
          <w:lang w:eastAsia="zh-TW"/>
        </w:rPr>
        <w:t>(</w:t>
      </w:r>
      <w:r w:rsidR="001D4A69" w:rsidRPr="001D4A69">
        <w:rPr>
          <w:rFonts w:eastAsia="標楷體"/>
          <w:sz w:val="22"/>
          <w:szCs w:val="22"/>
          <w:lang w:eastAsia="zh-TW"/>
        </w:rPr>
        <w:t>Institute for Automated Language Teaching and Assessment</w:t>
      </w:r>
      <w:r w:rsidR="001D4A69">
        <w:rPr>
          <w:rFonts w:eastAsia="標楷體"/>
          <w:sz w:val="22"/>
          <w:szCs w:val="22"/>
          <w:lang w:eastAsia="zh-TW"/>
        </w:rPr>
        <w:t>, ALTA</w:t>
      </w:r>
      <w:r w:rsidR="001D4A69">
        <w:rPr>
          <w:rFonts w:eastAsia="標楷體" w:hint="eastAsia"/>
          <w:sz w:val="22"/>
          <w:szCs w:val="22"/>
          <w:lang w:eastAsia="zh-TW"/>
        </w:rPr>
        <w:t>)</w:t>
      </w:r>
      <w:r>
        <w:rPr>
          <w:rFonts w:eastAsia="標楷體" w:hint="eastAsia"/>
          <w:sz w:val="22"/>
          <w:szCs w:val="22"/>
          <w:lang w:eastAsia="zh-TW"/>
        </w:rPr>
        <w:t>所發展的</w:t>
      </w:r>
      <w:r w:rsidR="00EB406D">
        <w:rPr>
          <w:rFonts w:eastAsia="標楷體"/>
          <w:sz w:val="22"/>
          <w:szCs w:val="22"/>
          <w:lang w:eastAsia="zh-TW"/>
        </w:rPr>
        <w:t>S</w:t>
      </w:r>
      <w:r>
        <w:rPr>
          <w:rFonts w:eastAsia="標楷體"/>
          <w:sz w:val="22"/>
          <w:szCs w:val="22"/>
          <w:lang w:eastAsia="zh-TW"/>
        </w:rPr>
        <w:t xml:space="preserve">peak &amp; </w:t>
      </w:r>
      <w:r w:rsidR="00EB406D">
        <w:rPr>
          <w:rFonts w:eastAsia="標楷體"/>
          <w:sz w:val="22"/>
          <w:szCs w:val="22"/>
          <w:lang w:eastAsia="zh-TW"/>
        </w:rPr>
        <w:t>I</w:t>
      </w:r>
      <w:r>
        <w:rPr>
          <w:rFonts w:eastAsia="標楷體"/>
          <w:sz w:val="22"/>
          <w:szCs w:val="22"/>
          <w:lang w:eastAsia="zh-TW"/>
        </w:rPr>
        <w:t>mprove</w:t>
      </w:r>
      <w:r>
        <w:rPr>
          <w:rFonts w:eastAsia="標楷體" w:hint="eastAsia"/>
          <w:sz w:val="22"/>
          <w:szCs w:val="22"/>
          <w:lang w:eastAsia="zh-TW"/>
        </w:rPr>
        <w:t>網站</w:t>
      </w:r>
      <w:r w:rsidR="00941F0D">
        <w:rPr>
          <w:rStyle w:val="a9"/>
          <w:rFonts w:eastAsia="標楷體"/>
          <w:sz w:val="22"/>
          <w:szCs w:val="22"/>
          <w:lang w:eastAsia="zh-TW"/>
        </w:rPr>
        <w:footnoteReference w:id="2"/>
      </w:r>
      <w:r>
        <w:rPr>
          <w:rFonts w:eastAsia="標楷體" w:hint="eastAsia"/>
          <w:sz w:val="22"/>
          <w:szCs w:val="22"/>
          <w:lang w:eastAsia="zh-TW"/>
        </w:rPr>
        <w:t>，則提供更</w:t>
      </w:r>
      <w:r w:rsidR="00926184">
        <w:rPr>
          <w:rFonts w:eastAsia="標楷體" w:hint="eastAsia"/>
          <w:sz w:val="22"/>
          <w:szCs w:val="22"/>
          <w:lang w:eastAsia="zh-TW"/>
        </w:rPr>
        <w:t>進階的口說練習</w:t>
      </w:r>
      <w:r>
        <w:rPr>
          <w:rFonts w:eastAsia="標楷體" w:hint="eastAsia"/>
          <w:sz w:val="22"/>
          <w:szCs w:val="22"/>
          <w:lang w:eastAsia="zh-TW"/>
        </w:rPr>
        <w:t>，使用者會需要回答一連串的</w:t>
      </w:r>
      <w:r w:rsidR="00926184">
        <w:rPr>
          <w:rFonts w:eastAsia="標楷體" w:hint="eastAsia"/>
          <w:sz w:val="22"/>
          <w:szCs w:val="22"/>
          <w:lang w:eastAsia="zh-TW"/>
        </w:rPr>
        <w:t>問題</w:t>
      </w:r>
      <w:r>
        <w:rPr>
          <w:rFonts w:eastAsia="標楷體" w:hint="eastAsia"/>
          <w:sz w:val="22"/>
          <w:szCs w:val="22"/>
          <w:lang w:eastAsia="zh-TW"/>
        </w:rPr>
        <w:t>，</w:t>
      </w:r>
      <w:r w:rsidR="00926184">
        <w:rPr>
          <w:rFonts w:eastAsia="標楷體" w:hint="eastAsia"/>
          <w:sz w:val="22"/>
          <w:szCs w:val="22"/>
          <w:lang w:eastAsia="zh-TW"/>
        </w:rPr>
        <w:t>經過系統分析，</w:t>
      </w:r>
      <w:r>
        <w:rPr>
          <w:rFonts w:eastAsia="標楷體" w:hint="eastAsia"/>
          <w:sz w:val="22"/>
          <w:szCs w:val="22"/>
          <w:lang w:eastAsia="zh-TW"/>
        </w:rPr>
        <w:t>並得到</w:t>
      </w:r>
      <w:r w:rsidR="00687101">
        <w:rPr>
          <w:rFonts w:eastAsia="標楷體" w:hint="eastAsia"/>
          <w:sz w:val="22"/>
          <w:szCs w:val="22"/>
          <w:lang w:eastAsia="zh-TW"/>
        </w:rPr>
        <w:t>以</w:t>
      </w:r>
      <w:r w:rsidR="00687101" w:rsidRPr="00687101">
        <w:rPr>
          <w:rFonts w:eastAsia="標楷體"/>
          <w:sz w:val="22"/>
          <w:szCs w:val="22"/>
          <w:lang w:eastAsia="zh-TW"/>
        </w:rPr>
        <w:t>歐洲共同語言標準</w:t>
      </w:r>
      <w:r w:rsidR="00687101" w:rsidRPr="00687101">
        <w:rPr>
          <w:rFonts w:eastAsia="標楷體"/>
          <w:sz w:val="22"/>
          <w:szCs w:val="22"/>
          <w:lang w:eastAsia="zh-TW"/>
        </w:rPr>
        <w:t xml:space="preserve"> (Common European Framework of Reference for Language, CEFR) </w:t>
      </w:r>
      <w:r w:rsidR="00687101">
        <w:rPr>
          <w:rFonts w:eastAsia="標楷體" w:hint="eastAsia"/>
          <w:sz w:val="22"/>
          <w:szCs w:val="22"/>
          <w:lang w:eastAsia="zh-TW"/>
        </w:rPr>
        <w:t>為分級的</w:t>
      </w:r>
      <w:r w:rsidR="00926184">
        <w:rPr>
          <w:rFonts w:eastAsia="標楷體" w:hint="eastAsia"/>
          <w:sz w:val="22"/>
          <w:szCs w:val="22"/>
          <w:lang w:eastAsia="zh-TW"/>
        </w:rPr>
        <w:t>英語程度</w:t>
      </w:r>
      <w:r w:rsidR="00687101" w:rsidRPr="00687101">
        <w:rPr>
          <w:rFonts w:eastAsia="標楷體"/>
          <w:sz w:val="22"/>
          <w:szCs w:val="22"/>
          <w:lang w:eastAsia="zh-TW"/>
        </w:rPr>
        <w:t>級數</w:t>
      </w:r>
      <w:r w:rsidR="00687101">
        <w:rPr>
          <w:rFonts w:eastAsia="標楷體" w:hint="eastAsia"/>
          <w:sz w:val="22"/>
          <w:szCs w:val="22"/>
          <w:lang w:eastAsia="zh-TW"/>
        </w:rPr>
        <w:t>。</w:t>
      </w:r>
      <w:r w:rsidR="003E33FF">
        <w:rPr>
          <w:rFonts w:eastAsia="標楷體" w:hint="eastAsia"/>
          <w:sz w:val="22"/>
          <w:szCs w:val="22"/>
          <w:lang w:eastAsia="zh-TW"/>
        </w:rPr>
        <w:t>相較於只考慮發音正確性的朗讀測驗，此系統需考量更全面的面向</w:t>
      </w:r>
      <w:r w:rsidR="003E33FF">
        <w:rPr>
          <w:rFonts w:eastAsia="標楷體"/>
          <w:sz w:val="22"/>
          <w:szCs w:val="22"/>
          <w:lang w:eastAsia="zh-TW"/>
        </w:rPr>
        <w:t>(</w:t>
      </w:r>
      <w:r w:rsidR="003E33FF">
        <w:rPr>
          <w:rFonts w:eastAsia="標楷體" w:hint="eastAsia"/>
          <w:sz w:val="22"/>
          <w:szCs w:val="22"/>
          <w:lang w:eastAsia="zh-TW"/>
        </w:rPr>
        <w:t>如單詞使用、文法等</w:t>
      </w:r>
      <w:r w:rsidR="003E33FF">
        <w:rPr>
          <w:rFonts w:eastAsia="標楷體"/>
          <w:sz w:val="22"/>
          <w:szCs w:val="22"/>
          <w:lang w:eastAsia="zh-TW"/>
        </w:rPr>
        <w:t>)</w:t>
      </w:r>
      <w:r w:rsidR="003E33FF">
        <w:rPr>
          <w:rFonts w:eastAsia="標楷體" w:hint="eastAsia"/>
          <w:sz w:val="22"/>
          <w:szCs w:val="22"/>
          <w:lang w:eastAsia="zh-TW"/>
        </w:rPr>
        <w:t>來取得</w:t>
      </w:r>
      <w:r w:rsidR="00BC4FEA">
        <w:rPr>
          <w:rFonts w:eastAsia="標楷體" w:hint="eastAsia"/>
          <w:sz w:val="22"/>
          <w:szCs w:val="22"/>
          <w:lang w:eastAsia="zh-TW"/>
        </w:rPr>
        <w:t>整體式評分</w:t>
      </w:r>
      <w:r w:rsidR="00BC4FEA">
        <w:rPr>
          <w:rFonts w:eastAsia="標楷體"/>
          <w:sz w:val="22"/>
          <w:szCs w:val="22"/>
          <w:lang w:eastAsia="zh-TW"/>
        </w:rPr>
        <w:t>(Holistic Scoring)</w:t>
      </w:r>
      <w:r w:rsidR="00926184">
        <w:rPr>
          <w:rFonts w:eastAsia="標楷體" w:hint="eastAsia"/>
          <w:sz w:val="22"/>
          <w:szCs w:val="22"/>
          <w:lang w:eastAsia="zh-TW"/>
        </w:rPr>
        <w:t>。</w:t>
      </w:r>
    </w:p>
    <w:p w14:paraId="10904A24" w14:textId="49803952" w:rsidR="0064544A" w:rsidRDefault="00223A15" w:rsidP="00941F0D">
      <w:pPr>
        <w:pStyle w:val="ACLTextFirstLine"/>
        <w:overflowPunct w:val="0"/>
        <w:spacing w:afterLines="30" w:after="72"/>
        <w:ind w:firstLine="232"/>
        <w:rPr>
          <w:rFonts w:eastAsia="標楷體"/>
          <w:sz w:val="22"/>
          <w:szCs w:val="22"/>
          <w:lang w:eastAsia="zh-TW"/>
        </w:rPr>
      </w:pPr>
      <w:r>
        <w:rPr>
          <w:rFonts w:eastAsia="標楷體" w:hint="eastAsia"/>
          <w:sz w:val="22"/>
          <w:szCs w:val="22"/>
          <w:lang w:eastAsia="zh-TW"/>
        </w:rPr>
        <w:lastRenderedPageBreak/>
        <w:t>受到</w:t>
      </w:r>
      <w:r w:rsidR="009C7EBD">
        <w:rPr>
          <w:rFonts w:eastAsia="標楷體" w:hint="eastAsia"/>
          <w:sz w:val="22"/>
          <w:szCs w:val="22"/>
          <w:lang w:eastAsia="zh-TW"/>
        </w:rPr>
        <w:t>上述</w:t>
      </w:r>
      <w:r>
        <w:rPr>
          <w:rFonts w:eastAsia="標楷體" w:hint="eastAsia"/>
          <w:sz w:val="22"/>
          <w:szCs w:val="22"/>
          <w:lang w:eastAsia="zh-TW"/>
        </w:rPr>
        <w:t>多元的英語口說工具啟發，</w:t>
      </w:r>
      <w:r w:rsidR="009C7EBD">
        <w:rPr>
          <w:rFonts w:eastAsia="標楷體" w:hint="eastAsia"/>
          <w:sz w:val="22"/>
          <w:szCs w:val="22"/>
          <w:lang w:eastAsia="zh-TW"/>
        </w:rPr>
        <w:t>本研究</w:t>
      </w:r>
      <w:r w:rsidR="00941F0D">
        <w:rPr>
          <w:rFonts w:eastAsia="標楷體" w:hint="eastAsia"/>
          <w:sz w:val="22"/>
          <w:szCs w:val="22"/>
          <w:lang w:eastAsia="zh-TW"/>
        </w:rPr>
        <w:t>想</w:t>
      </w:r>
      <w:r w:rsidR="009C7EBD">
        <w:rPr>
          <w:rFonts w:eastAsia="標楷體" w:hint="eastAsia"/>
          <w:sz w:val="22"/>
          <w:szCs w:val="22"/>
          <w:lang w:eastAsia="zh-TW"/>
        </w:rPr>
        <w:t>發展英語評</w:t>
      </w:r>
      <w:r w:rsidR="00941F0D">
        <w:rPr>
          <w:rFonts w:eastAsia="標楷體" w:hint="eastAsia"/>
          <w:sz w:val="22"/>
          <w:szCs w:val="22"/>
          <w:lang w:eastAsia="zh-TW"/>
        </w:rPr>
        <w:t>測</w:t>
      </w:r>
      <w:r w:rsidR="009C7EBD">
        <w:rPr>
          <w:rFonts w:eastAsia="標楷體" w:hint="eastAsia"/>
          <w:sz w:val="22"/>
          <w:szCs w:val="22"/>
          <w:lang w:eastAsia="zh-TW"/>
        </w:rPr>
        <w:t>平</w:t>
      </w:r>
      <w:proofErr w:type="gramStart"/>
      <w:r w:rsidR="003E00B5">
        <w:rPr>
          <w:rFonts w:eastAsia="標楷體" w:hint="eastAsia"/>
          <w:sz w:val="22"/>
          <w:szCs w:val="22"/>
          <w:lang w:eastAsia="zh-TW"/>
        </w:rPr>
        <w:t>臺</w:t>
      </w:r>
      <w:proofErr w:type="gramEnd"/>
      <w:r w:rsidR="009C7EBD">
        <w:rPr>
          <w:rFonts w:eastAsia="標楷體" w:hint="eastAsia"/>
          <w:sz w:val="22"/>
          <w:szCs w:val="22"/>
          <w:lang w:eastAsia="zh-TW"/>
        </w:rPr>
        <w:t>以</w:t>
      </w:r>
      <w:r>
        <w:rPr>
          <w:rFonts w:eastAsia="標楷體" w:hint="eastAsia"/>
          <w:sz w:val="22"/>
          <w:szCs w:val="22"/>
          <w:lang w:eastAsia="zh-TW"/>
        </w:rPr>
        <w:t>初探</w:t>
      </w:r>
      <w:r w:rsidR="000A7C53">
        <w:rPr>
          <w:rFonts w:eastAsia="標楷體" w:hint="eastAsia"/>
          <w:sz w:val="22"/>
          <w:szCs w:val="22"/>
          <w:lang w:eastAsia="zh-TW"/>
        </w:rPr>
        <w:t>臺</w:t>
      </w:r>
      <w:r>
        <w:rPr>
          <w:rFonts w:eastAsia="標楷體" w:hint="eastAsia"/>
          <w:sz w:val="22"/>
          <w:szCs w:val="22"/>
          <w:lang w:eastAsia="zh-TW"/>
        </w:rPr>
        <w:t>灣大學生的英語</w:t>
      </w:r>
      <w:r w:rsidR="009C7EBD">
        <w:rPr>
          <w:rFonts w:eastAsia="標楷體" w:hint="eastAsia"/>
          <w:sz w:val="22"/>
          <w:szCs w:val="22"/>
          <w:lang w:eastAsia="zh-TW"/>
        </w:rPr>
        <w:t>音韻</w:t>
      </w:r>
      <w:r>
        <w:rPr>
          <w:rFonts w:eastAsia="標楷體" w:hint="eastAsia"/>
          <w:sz w:val="22"/>
          <w:szCs w:val="22"/>
          <w:lang w:eastAsia="zh-TW"/>
        </w:rPr>
        <w:t>程度</w:t>
      </w:r>
      <w:r w:rsidR="00941F0D">
        <w:rPr>
          <w:rFonts w:eastAsia="標楷體" w:hint="eastAsia"/>
          <w:sz w:val="22"/>
          <w:szCs w:val="22"/>
          <w:lang w:eastAsia="zh-TW"/>
        </w:rPr>
        <w:t>。</w:t>
      </w:r>
      <w:r w:rsidR="0064544A" w:rsidRPr="00C453FA">
        <w:rPr>
          <w:rFonts w:eastAsia="標楷體"/>
          <w:sz w:val="22"/>
          <w:szCs w:val="22"/>
        </w:rPr>
        <w:t>我們希望藉由多樣的特徵</w:t>
      </w:r>
      <w:r w:rsidR="0064544A">
        <w:rPr>
          <w:rFonts w:eastAsia="標楷體" w:hint="eastAsia"/>
          <w:sz w:val="22"/>
          <w:szCs w:val="22"/>
          <w:lang w:eastAsia="zh-TW"/>
        </w:rPr>
        <w:t>以及</w:t>
      </w:r>
      <w:proofErr w:type="gramStart"/>
      <w:r w:rsidR="0064544A" w:rsidRPr="00C453FA">
        <w:rPr>
          <w:rFonts w:eastAsia="標楷體"/>
          <w:sz w:val="22"/>
          <w:szCs w:val="22"/>
        </w:rPr>
        <w:t>迴</w:t>
      </w:r>
      <w:proofErr w:type="gramEnd"/>
      <w:r w:rsidR="0064544A" w:rsidRPr="00C453FA">
        <w:rPr>
          <w:rFonts w:eastAsia="標楷體"/>
          <w:sz w:val="22"/>
          <w:szCs w:val="22"/>
        </w:rPr>
        <w:t>歸與分類模型來客觀地預測受試的</w:t>
      </w:r>
      <w:r w:rsidR="0064544A">
        <w:rPr>
          <w:rFonts w:eastAsia="標楷體"/>
          <w:sz w:val="22"/>
          <w:szCs w:val="22"/>
        </w:rPr>
        <w:t>臺</w:t>
      </w:r>
      <w:r w:rsidR="0064544A" w:rsidRPr="00C453FA">
        <w:rPr>
          <w:rFonts w:eastAsia="標楷體"/>
          <w:sz w:val="22"/>
          <w:szCs w:val="22"/>
        </w:rPr>
        <w:t>灣大學生的英語音韻精熟度，</w:t>
      </w:r>
      <w:r w:rsidR="0064544A" w:rsidRPr="009C7EBD">
        <w:rPr>
          <w:rFonts w:eastAsia="標楷體"/>
          <w:sz w:val="22"/>
          <w:szCs w:val="22"/>
          <w:lang w:eastAsia="zh-TW"/>
        </w:rPr>
        <w:t>發展適合</w:t>
      </w:r>
      <w:r w:rsidR="0064544A">
        <w:rPr>
          <w:rFonts w:eastAsia="標楷體"/>
          <w:sz w:val="22"/>
          <w:szCs w:val="22"/>
          <w:lang w:eastAsia="zh-TW"/>
        </w:rPr>
        <w:t>臺</w:t>
      </w:r>
      <w:r w:rsidR="0064544A" w:rsidRPr="009C7EBD">
        <w:rPr>
          <w:rFonts w:eastAsia="標楷體"/>
          <w:sz w:val="22"/>
          <w:szCs w:val="22"/>
          <w:lang w:eastAsia="zh-TW"/>
        </w:rPr>
        <w:t>灣本地大學生的英語口說評量平</w:t>
      </w:r>
      <w:r w:rsidR="0064544A">
        <w:rPr>
          <w:rFonts w:eastAsia="標楷體"/>
          <w:sz w:val="22"/>
          <w:szCs w:val="22"/>
          <w:lang w:eastAsia="zh-TW"/>
        </w:rPr>
        <w:t>臺</w:t>
      </w:r>
      <w:r w:rsidR="0064544A">
        <w:rPr>
          <w:rFonts w:eastAsia="標楷體" w:hint="eastAsia"/>
          <w:sz w:val="22"/>
          <w:szCs w:val="22"/>
          <w:lang w:eastAsia="zh-TW"/>
        </w:rPr>
        <w:t>，</w:t>
      </w:r>
      <w:r w:rsidR="0064544A" w:rsidRPr="00C453FA">
        <w:rPr>
          <w:rFonts w:eastAsia="標楷體"/>
          <w:sz w:val="22"/>
          <w:szCs w:val="22"/>
        </w:rPr>
        <w:t>以歐洲通用語言參考框架</w:t>
      </w:r>
      <w:r w:rsidR="0064544A">
        <w:rPr>
          <w:rFonts w:eastAsia="標楷體" w:hint="eastAsia"/>
          <w:sz w:val="22"/>
          <w:szCs w:val="22"/>
          <w:lang w:eastAsia="zh-TW"/>
        </w:rPr>
        <w:t xml:space="preserve"> </w:t>
      </w:r>
      <w:r w:rsidR="0064544A" w:rsidRPr="00C453FA">
        <w:rPr>
          <w:rFonts w:eastAsia="標楷體"/>
          <w:sz w:val="22"/>
          <w:szCs w:val="22"/>
        </w:rPr>
        <w:t>(CEFR)</w:t>
      </w:r>
      <w:r w:rsidR="0064544A">
        <w:rPr>
          <w:rFonts w:eastAsia="標楷體"/>
          <w:sz w:val="22"/>
          <w:szCs w:val="22"/>
        </w:rPr>
        <w:t xml:space="preserve"> </w:t>
      </w:r>
      <w:r w:rsidR="0064544A" w:rsidRPr="00C453FA">
        <w:rPr>
          <w:rFonts w:eastAsia="標楷體"/>
          <w:sz w:val="22"/>
          <w:szCs w:val="22"/>
        </w:rPr>
        <w:t>作為標準，</w:t>
      </w:r>
      <w:r w:rsidR="0064544A">
        <w:rPr>
          <w:rFonts w:eastAsia="標楷體" w:hint="eastAsia"/>
          <w:sz w:val="22"/>
          <w:szCs w:val="22"/>
          <w:lang w:eastAsia="zh-TW"/>
        </w:rPr>
        <w:t>有效地</w:t>
      </w:r>
      <w:r w:rsidR="0064544A" w:rsidRPr="009C7EBD">
        <w:rPr>
          <w:rFonts w:eastAsia="標楷體"/>
          <w:sz w:val="22"/>
          <w:szCs w:val="22"/>
          <w:lang w:eastAsia="zh-TW"/>
        </w:rPr>
        <w:t>為其分析英語口說能力表現</w:t>
      </w:r>
      <w:r w:rsidR="0064544A">
        <w:rPr>
          <w:rFonts w:eastAsia="標楷體" w:hint="eastAsia"/>
          <w:sz w:val="22"/>
          <w:szCs w:val="22"/>
          <w:lang w:eastAsia="zh-TW"/>
        </w:rPr>
        <w:t>且分級，</w:t>
      </w:r>
      <w:r w:rsidR="0064544A" w:rsidRPr="009C7EBD">
        <w:rPr>
          <w:rFonts w:eastAsia="標楷體"/>
          <w:sz w:val="22"/>
          <w:szCs w:val="22"/>
          <w:lang w:eastAsia="zh-TW"/>
        </w:rPr>
        <w:t>並</w:t>
      </w:r>
      <w:r w:rsidR="0064544A">
        <w:rPr>
          <w:rFonts w:eastAsia="標楷體" w:hint="eastAsia"/>
          <w:sz w:val="22"/>
          <w:szCs w:val="22"/>
          <w:lang w:eastAsia="zh-TW"/>
        </w:rPr>
        <w:t>期許</w:t>
      </w:r>
      <w:r w:rsidR="0064544A" w:rsidRPr="009C7EBD">
        <w:rPr>
          <w:rFonts w:eastAsia="標楷體"/>
          <w:sz w:val="22"/>
          <w:szCs w:val="22"/>
          <w:lang w:eastAsia="zh-TW"/>
        </w:rPr>
        <w:t>大學生能</w:t>
      </w:r>
      <w:r w:rsidR="0064544A">
        <w:rPr>
          <w:rFonts w:eastAsia="標楷體" w:hint="eastAsia"/>
          <w:sz w:val="22"/>
          <w:szCs w:val="22"/>
          <w:lang w:eastAsia="zh-TW"/>
        </w:rPr>
        <w:t>透過</w:t>
      </w:r>
      <w:r w:rsidR="0064544A" w:rsidRPr="009C7EBD">
        <w:rPr>
          <w:rFonts w:eastAsia="標楷體"/>
          <w:sz w:val="22"/>
          <w:szCs w:val="22"/>
          <w:lang w:eastAsia="zh-TW"/>
        </w:rPr>
        <w:t>平</w:t>
      </w:r>
      <w:r w:rsidR="0064544A">
        <w:rPr>
          <w:rFonts w:eastAsia="標楷體"/>
          <w:sz w:val="22"/>
          <w:szCs w:val="22"/>
          <w:lang w:eastAsia="zh-TW"/>
        </w:rPr>
        <w:t>臺</w:t>
      </w:r>
      <w:r w:rsidR="0064544A" w:rsidRPr="009C7EBD">
        <w:rPr>
          <w:rFonts w:eastAsia="標楷體"/>
          <w:sz w:val="22"/>
          <w:szCs w:val="22"/>
          <w:lang w:eastAsia="zh-TW"/>
        </w:rPr>
        <w:t>的回饋，</w:t>
      </w:r>
      <w:r w:rsidR="0064544A">
        <w:rPr>
          <w:rFonts w:eastAsia="標楷體" w:hint="eastAsia"/>
          <w:sz w:val="22"/>
          <w:szCs w:val="22"/>
          <w:lang w:eastAsia="zh-TW"/>
        </w:rPr>
        <w:t>使之成為</w:t>
      </w:r>
      <w:r w:rsidR="0064544A" w:rsidRPr="009C7EBD">
        <w:rPr>
          <w:rFonts w:eastAsia="標楷體"/>
          <w:sz w:val="22"/>
          <w:szCs w:val="22"/>
          <w:lang w:eastAsia="zh-TW"/>
        </w:rPr>
        <w:t>自我英語</w:t>
      </w:r>
      <w:proofErr w:type="gramStart"/>
      <w:r w:rsidR="0064544A" w:rsidRPr="009C7EBD">
        <w:rPr>
          <w:rFonts w:eastAsia="標楷體"/>
          <w:sz w:val="22"/>
          <w:szCs w:val="22"/>
          <w:lang w:eastAsia="zh-TW"/>
        </w:rPr>
        <w:t>口說精</w:t>
      </w:r>
      <w:proofErr w:type="gramEnd"/>
      <w:r w:rsidR="0064544A" w:rsidRPr="009C7EBD">
        <w:rPr>
          <w:rFonts w:eastAsia="標楷體"/>
          <w:sz w:val="22"/>
          <w:szCs w:val="22"/>
          <w:lang w:eastAsia="zh-TW"/>
        </w:rPr>
        <w:t>進之依據。</w:t>
      </w:r>
    </w:p>
    <w:p w14:paraId="673FC23D" w14:textId="6354EA8C" w:rsidR="0064544A" w:rsidRPr="007836B4" w:rsidRDefault="0064544A" w:rsidP="0064544A">
      <w:pPr>
        <w:pStyle w:val="ACLSection"/>
        <w:rPr>
          <w:rFonts w:eastAsia="標楷體"/>
        </w:rPr>
      </w:pPr>
      <w:r w:rsidRPr="007836B4">
        <w:rPr>
          <w:rFonts w:eastAsia="標楷體"/>
          <w:noProof/>
          <w:lang w:eastAsia="zh-TW"/>
        </w:rPr>
        <mc:AlternateContent>
          <mc:Choice Requires="wps">
            <w:drawing>
              <wp:anchor distT="0" distB="0" distL="114300" distR="114300" simplePos="0" relativeHeight="251791360" behindDoc="1" locked="0" layoutInCell="1" allowOverlap="1" wp14:anchorId="140B7B39" wp14:editId="1783041D">
                <wp:simplePos x="0" y="0"/>
                <wp:positionH relativeFrom="margin">
                  <wp:posOffset>6201410</wp:posOffset>
                </wp:positionH>
                <wp:positionV relativeFrom="margin">
                  <wp:posOffset>-106045</wp:posOffset>
                </wp:positionV>
                <wp:extent cx="333375" cy="9144000"/>
                <wp:effectExtent l="0" t="0" r="0" b="0"/>
                <wp:wrapNone/>
                <wp:docPr id="2"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w16sdtdh="http://schemas.microsoft.com/office/word/2020/wordml/sdtdatahash"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121867" w14:paraId="244F5E68" w14:textId="77777777" w:rsidTr="007508B2">
                              <w:trPr>
                                <w:trHeight w:val="14400"/>
                              </w:trPr>
                              <w:tc>
                                <w:tcPr>
                                  <w:tcW w:w="648" w:type="dxa"/>
                                </w:tcPr>
                                <w:p w14:paraId="66099AB0" w14:textId="177AB77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19803632" w14:textId="6B1544D8"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66ABD0FD" w14:textId="36EF9F8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87D55EC" w14:textId="75D7DAE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2B561AAC" w14:textId="3A713A7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14A0D75" w14:textId="55BC53D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30F2F43B" w14:textId="748A92F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73905425" w14:textId="0216F22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02F9120C" w14:textId="7623BCA8"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835FA8D" w14:textId="096E90B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39D9C2CD" w14:textId="55C8709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212F934" w14:textId="3308679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5CEF2BB6" w14:textId="53C034E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5E6CCDA4" w14:textId="0B5C3AF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0F19F555" w14:textId="4DE4B72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71E56ECE" w14:textId="20F58A6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09D8C622" w14:textId="20BC74D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5C35AC0A" w14:textId="6E0FB76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1215E37D" w14:textId="1DDF700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6CC4DC71" w14:textId="4B8F8F7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5749D76E" w14:textId="60403F6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46DA84E1" w14:textId="3D74C7D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4828977C" w14:textId="091F177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8485187" w14:textId="6FE2ECF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696C8DF1" w14:textId="442271D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48E57F5" w14:textId="0C87863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63D0F9B7" w14:textId="644A741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6308C5A8" w14:textId="12E438A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6293B89D" w14:textId="0B43DF3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581E3F2B" w14:textId="47D070A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B6A3030" w14:textId="124BE95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53C75390" w14:textId="7AB0C90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0DDA902" w14:textId="7A63725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72A98891" w14:textId="446E74E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CE91085" w14:textId="70BBC6C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442BA33F" w14:textId="4AF6EB2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9227523" w14:textId="1208CE58"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19F4A3F9" w14:textId="288181B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59433C48" w14:textId="0B3D93F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036C722C" w14:textId="29294CD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264B78E" w14:textId="4FE3E3E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1CE2BDEC" w14:textId="40A0DC2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419CB99C" w14:textId="75AD5C7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34897C53" w14:textId="3E2C716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735026" w14:textId="7D0AB91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77D68D08" w14:textId="78B89EC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7CED53D4" w14:textId="79FC458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7B5E9D2" w14:textId="75C5C83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D7F63A" w14:textId="5DEBD2D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700E0036" w14:textId="569816D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p w14:paraId="642AFC18" w14:textId="77777777" w:rsidR="00121867" w:rsidRPr="00126C27" w:rsidRDefault="00121867" w:rsidP="00CD72A1">
                                  <w:pPr>
                                    <w:pStyle w:val="ACLRulerRight"/>
                                  </w:pPr>
                                </w:p>
                                <w:p w14:paraId="601614E3" w14:textId="77777777" w:rsidR="00121867" w:rsidRPr="00126C27" w:rsidRDefault="00121867" w:rsidP="00CD72A1">
                                  <w:pPr>
                                    <w:pStyle w:val="ACLRulerRight"/>
                                  </w:pPr>
                                </w:p>
                                <w:p w14:paraId="4A2C1F15" w14:textId="77777777" w:rsidR="00121867" w:rsidRPr="00126C27" w:rsidRDefault="00121867" w:rsidP="00CD72A1">
                                  <w:pPr>
                                    <w:pStyle w:val="ACLRulerRight"/>
                                  </w:pPr>
                                </w:p>
                                <w:p w14:paraId="19B14192" w14:textId="77777777" w:rsidR="00121867" w:rsidRPr="00126C27" w:rsidRDefault="00121867" w:rsidP="00CD72A1">
                                  <w:pPr>
                                    <w:pStyle w:val="ACLRulerRight"/>
                                  </w:pPr>
                                </w:p>
                                <w:p w14:paraId="402D48D1" w14:textId="77777777" w:rsidR="00121867" w:rsidRDefault="00121867" w:rsidP="00CD72A1">
                                  <w:pPr>
                                    <w:pStyle w:val="ACLRulerRight"/>
                                  </w:pPr>
                                </w:p>
                              </w:tc>
                            </w:tr>
                          </w:tbl>
                          <w:p w14:paraId="13E58584" w14:textId="77777777" w:rsidR="00121867" w:rsidRDefault="00121867" w:rsidP="0064544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7B39" id="_x0000_s1028" type="#_x0000_t202" style="position:absolute;left:0;text-align:left;margin-left:488.3pt;margin-top:-8.35pt;width:26.25pt;height:10in;z-index:-251525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" filled="f" stroked="f">
                <v:textbox>
                  <w:txbxContent>
                    <w:tbl>
                      <w:tblPr>
                        <w:tblW w:w="648" w:type="dxa"/>
                        <w:tblLook w:val="04A0" w:firstRow="1" w:lastRow="0" w:firstColumn="1" w:lastColumn="0" w:noHBand="0" w:noVBand="1"/>
                      </w:tblPr>
                      <w:tblGrid>
                        <w:gridCol w:w="716"/>
                      </w:tblGrid>
                      <w:tr w:rsidR="00121867" w14:paraId="244F5E68" w14:textId="77777777" w:rsidTr="007508B2">
                        <w:trPr>
                          <w:trHeight w:val="14400"/>
                        </w:trPr>
                        <w:tc>
                          <w:tcPr>
                            <w:tcW w:w="648" w:type="dxa"/>
                          </w:tcPr>
                          <w:p w14:paraId="66099AB0" w14:textId="177AB77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19803632" w14:textId="6B1544D8"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66ABD0FD" w14:textId="36EF9F8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87D55EC" w14:textId="75D7DAE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2B561AAC" w14:textId="3A713A7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214A0D75" w14:textId="55BC53D7"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30F2F43B" w14:textId="748A92F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73905425" w14:textId="0216F22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02F9120C" w14:textId="7623BCA8"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2835FA8D" w14:textId="096E90B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39D9C2CD" w14:textId="55C8709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212F934" w14:textId="3308679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5CEF2BB6" w14:textId="53C034E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5E6CCDA4" w14:textId="0B5C3AF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0F19F555" w14:textId="4DE4B72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71E56ECE" w14:textId="20F58A6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09D8C622" w14:textId="20BC74D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5C35AC0A" w14:textId="6E0FB76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1215E37D" w14:textId="1DDF700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6CC4DC71" w14:textId="4B8F8F7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5749D76E" w14:textId="60403F6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46DA84E1" w14:textId="3D74C7D4"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4828977C" w14:textId="091F177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8485187" w14:textId="6FE2ECF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696C8DF1" w14:textId="442271D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48E57F5" w14:textId="0C87863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63D0F9B7" w14:textId="644A741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6308C5A8" w14:textId="12E438A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6293B89D" w14:textId="0B43DF3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581E3F2B" w14:textId="47D070A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B6A3030" w14:textId="124BE95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53C75390" w14:textId="7AB0C90E"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0DDA902" w14:textId="7A63725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72A98891" w14:textId="446E74E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6CE91085" w14:textId="70BBC6CB"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442BA33F" w14:textId="4AF6EB21"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9227523" w14:textId="1208CE58"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19F4A3F9" w14:textId="288181B5"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59433C48" w14:textId="0B3D93F0"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036C722C" w14:textId="29294CD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264B78E" w14:textId="4FE3E3E2"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1CE2BDEC" w14:textId="40A0DC2C"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419CB99C" w14:textId="75AD5C7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34897C53" w14:textId="3E2C7163"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19735026" w14:textId="7D0AB91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77D68D08" w14:textId="78B89ECF"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7CED53D4" w14:textId="79FC458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7B5E9D2" w14:textId="75C5C83A"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D7F63A" w14:textId="5DEBD2DD"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700E0036" w14:textId="569816D6" w:rsidR="00121867" w:rsidRPr="00126C27" w:rsidRDefault="00121867"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p w14:paraId="642AFC18" w14:textId="77777777" w:rsidR="00121867" w:rsidRPr="00126C27" w:rsidRDefault="00121867" w:rsidP="00CD72A1">
                            <w:pPr>
                              <w:pStyle w:val="ACLRulerRight"/>
                            </w:pPr>
                          </w:p>
                          <w:p w14:paraId="601614E3" w14:textId="77777777" w:rsidR="00121867" w:rsidRPr="00126C27" w:rsidRDefault="00121867" w:rsidP="00CD72A1">
                            <w:pPr>
                              <w:pStyle w:val="ACLRulerRight"/>
                            </w:pPr>
                          </w:p>
                          <w:p w14:paraId="4A2C1F15" w14:textId="77777777" w:rsidR="00121867" w:rsidRPr="00126C27" w:rsidRDefault="00121867" w:rsidP="00CD72A1">
                            <w:pPr>
                              <w:pStyle w:val="ACLRulerRight"/>
                            </w:pPr>
                          </w:p>
                          <w:p w14:paraId="19B14192" w14:textId="77777777" w:rsidR="00121867" w:rsidRPr="00126C27" w:rsidRDefault="00121867" w:rsidP="00CD72A1">
                            <w:pPr>
                              <w:pStyle w:val="ACLRulerRight"/>
                            </w:pPr>
                          </w:p>
                          <w:p w14:paraId="402D48D1" w14:textId="77777777" w:rsidR="00121867" w:rsidRDefault="00121867" w:rsidP="00CD72A1">
                            <w:pPr>
                              <w:pStyle w:val="ACLRulerRight"/>
                            </w:pPr>
                          </w:p>
                        </w:tc>
                      </w:tr>
                    </w:tbl>
                    <w:p w14:paraId="13E58584" w14:textId="77777777" w:rsidR="00121867" w:rsidRDefault="00121867" w:rsidP="0064544A">
                      <w:pPr>
                        <w:pStyle w:val="ACLRulerLeft"/>
                      </w:pPr>
                    </w:p>
                  </w:txbxContent>
                </v:textbox>
                <w10:wrap anchorx="margin" anchory="margin"/>
              </v:shape>
            </w:pict>
          </mc:Fallback>
        </mc:AlternateContent>
      </w:r>
      <w:r>
        <w:rPr>
          <w:rFonts w:eastAsia="標楷體" w:hint="eastAsia"/>
          <w:noProof/>
          <w:lang w:eastAsia="zh-TW"/>
        </w:rPr>
        <w:t>相關研究</w:t>
      </w:r>
      <w:r>
        <w:rPr>
          <w:rFonts w:eastAsia="標楷體" w:hint="eastAsia"/>
          <w:lang w:eastAsia="zh-TW"/>
        </w:rPr>
        <w:t xml:space="preserve"> </w:t>
      </w:r>
      <w:r>
        <w:rPr>
          <w:rFonts w:eastAsia="標楷體"/>
          <w:lang w:eastAsia="zh-TW"/>
        </w:rPr>
        <w:t>(Related Work</w:t>
      </w:r>
      <w:r>
        <w:rPr>
          <w:rFonts w:eastAsia="標楷體" w:hint="eastAsia"/>
          <w:lang w:eastAsia="zh-TW"/>
        </w:rPr>
        <w:t>)</w:t>
      </w:r>
    </w:p>
    <w:p w14:paraId="12A7551A" w14:textId="2A3B5B0A" w:rsidR="00206F6F" w:rsidRDefault="00206F6F" w:rsidP="00206F6F">
      <w:pPr>
        <w:pStyle w:val="ACLTextFirstLine"/>
        <w:overflowPunct w:val="0"/>
        <w:spacing w:afterLines="30" w:after="72"/>
        <w:ind w:firstLine="0"/>
        <w:rPr>
          <w:rFonts w:eastAsia="標楷體"/>
          <w:sz w:val="22"/>
          <w:szCs w:val="22"/>
        </w:rPr>
      </w:pPr>
      <w:r>
        <w:rPr>
          <w:rFonts w:eastAsia="標楷體" w:hint="eastAsia"/>
          <w:sz w:val="22"/>
          <w:szCs w:val="22"/>
          <w:lang w:eastAsia="zh-TW"/>
        </w:rPr>
        <w:t>目前國外已有很多針對非母語</w:t>
      </w:r>
      <w:proofErr w:type="gramStart"/>
      <w:r>
        <w:rPr>
          <w:rFonts w:eastAsia="標楷體" w:hint="eastAsia"/>
          <w:sz w:val="22"/>
          <w:szCs w:val="22"/>
          <w:lang w:eastAsia="zh-TW"/>
        </w:rPr>
        <w:t>語</w:t>
      </w:r>
      <w:proofErr w:type="gramEnd"/>
      <w:r>
        <w:rPr>
          <w:rFonts w:eastAsia="標楷體" w:hint="eastAsia"/>
          <w:sz w:val="22"/>
          <w:szCs w:val="22"/>
          <w:lang w:eastAsia="zh-TW"/>
        </w:rPr>
        <w:t>者之</w:t>
      </w:r>
      <w:r w:rsidRPr="00E602BD">
        <w:rPr>
          <w:rFonts w:eastAsia="標楷體"/>
          <w:sz w:val="22"/>
          <w:szCs w:val="22"/>
        </w:rPr>
        <w:t>英語口說</w:t>
      </w:r>
      <w:r>
        <w:rPr>
          <w:rFonts w:eastAsia="標楷體" w:hint="eastAsia"/>
          <w:sz w:val="22"/>
          <w:szCs w:val="22"/>
          <w:lang w:eastAsia="zh-TW"/>
        </w:rPr>
        <w:t>自動化</w:t>
      </w:r>
      <w:r w:rsidRPr="00E602BD">
        <w:rPr>
          <w:rFonts w:eastAsia="標楷體" w:hint="eastAsia"/>
          <w:sz w:val="22"/>
          <w:szCs w:val="22"/>
          <w:lang w:eastAsia="zh-TW"/>
        </w:rPr>
        <w:t>測</w:t>
      </w:r>
      <w:r w:rsidRPr="00E602BD">
        <w:rPr>
          <w:rFonts w:eastAsia="標楷體"/>
          <w:sz w:val="22"/>
          <w:szCs w:val="22"/>
        </w:rPr>
        <w:t>驗</w:t>
      </w:r>
      <w:r>
        <w:rPr>
          <w:rFonts w:eastAsia="標楷體" w:hint="eastAsia"/>
          <w:sz w:val="22"/>
          <w:szCs w:val="22"/>
          <w:lang w:eastAsia="zh-TW"/>
        </w:rPr>
        <w:t>的研究，</w:t>
      </w:r>
      <w:r w:rsidR="008E3E03">
        <w:rPr>
          <w:rFonts w:eastAsia="標楷體" w:hint="eastAsia"/>
          <w:sz w:val="22"/>
          <w:szCs w:val="22"/>
          <w:lang w:eastAsia="zh-TW"/>
        </w:rPr>
        <w:t>做為</w:t>
      </w:r>
      <w:r>
        <w:rPr>
          <w:rFonts w:eastAsia="標楷體" w:hint="eastAsia"/>
          <w:sz w:val="22"/>
          <w:szCs w:val="22"/>
          <w:lang w:eastAsia="zh-TW"/>
        </w:rPr>
        <w:t>自動化</w:t>
      </w:r>
      <w:r w:rsidR="008E3E03">
        <w:rPr>
          <w:rFonts w:eastAsia="標楷體" w:hint="eastAsia"/>
          <w:sz w:val="22"/>
          <w:szCs w:val="22"/>
          <w:lang w:eastAsia="zh-TW"/>
        </w:rPr>
        <w:t>評分依據</w:t>
      </w:r>
      <w:r w:rsidR="00E602BD" w:rsidRPr="00E602BD">
        <w:rPr>
          <w:rFonts w:eastAsia="標楷體"/>
          <w:sz w:val="22"/>
          <w:szCs w:val="22"/>
        </w:rPr>
        <w:t>來研究</w:t>
      </w:r>
      <w:proofErr w:type="gramStart"/>
      <w:r w:rsidR="00E602BD" w:rsidRPr="00E602BD">
        <w:rPr>
          <w:rFonts w:eastAsia="標楷體"/>
          <w:sz w:val="22"/>
          <w:szCs w:val="22"/>
        </w:rPr>
        <w:t>口說精</w:t>
      </w:r>
      <w:proofErr w:type="gramEnd"/>
      <w:r w:rsidR="00E602BD" w:rsidRPr="00E602BD">
        <w:rPr>
          <w:rFonts w:eastAsia="標楷體"/>
          <w:sz w:val="22"/>
          <w:szCs w:val="22"/>
        </w:rPr>
        <w:t>熟度</w:t>
      </w:r>
      <w:r w:rsidR="00973BFE">
        <w:rPr>
          <w:rFonts w:eastAsia="標楷體" w:hint="eastAsia"/>
          <w:sz w:val="22"/>
          <w:szCs w:val="22"/>
          <w:lang w:eastAsia="zh-TW"/>
        </w:rPr>
        <w:t>的特徵</w:t>
      </w:r>
      <w:r w:rsidR="001B0317">
        <w:rPr>
          <w:rFonts w:eastAsia="標楷體" w:hint="eastAsia"/>
          <w:sz w:val="22"/>
          <w:szCs w:val="22"/>
          <w:lang w:eastAsia="zh-TW"/>
        </w:rPr>
        <w:t>以及題型都</w:t>
      </w:r>
      <w:r w:rsidR="00973BFE">
        <w:rPr>
          <w:rFonts w:eastAsia="標楷體" w:hint="eastAsia"/>
          <w:sz w:val="22"/>
          <w:szCs w:val="22"/>
          <w:lang w:eastAsia="zh-TW"/>
        </w:rPr>
        <w:t>相當多元</w:t>
      </w:r>
      <w:r w:rsidR="00E602BD" w:rsidRPr="00E602BD">
        <w:rPr>
          <w:rFonts w:eastAsia="標楷體"/>
          <w:sz w:val="22"/>
          <w:szCs w:val="22"/>
        </w:rPr>
        <w:t>。</w:t>
      </w:r>
    </w:p>
    <w:p w14:paraId="5E1A55DB" w14:textId="32697481" w:rsidR="000A25FD" w:rsidRPr="00CE6E34" w:rsidRDefault="00121867" w:rsidP="00206F6F">
      <w:pPr>
        <w:pStyle w:val="ACLTextFirstLine"/>
        <w:overflowPunct w:val="0"/>
        <w:spacing w:afterLines="30" w:after="72"/>
        <w:ind w:firstLine="232"/>
        <w:rPr>
          <w:rFonts w:eastAsia="標楷體"/>
          <w:sz w:val="22"/>
          <w:szCs w:val="22"/>
        </w:rPr>
      </w:pPr>
      <w:hyperlink w:anchor="ZechnerandChen2011" w:history="1">
        <w:r w:rsidR="00E602BD" w:rsidRPr="00D348A6">
          <w:rPr>
            <w:rStyle w:val="aa"/>
            <w:rFonts w:eastAsia="標楷體"/>
            <w:sz w:val="22"/>
            <w:szCs w:val="22"/>
            <w:lang w:val="de-DE"/>
          </w:rPr>
          <w:t>Zechner et al.</w:t>
        </w:r>
      </w:hyperlink>
      <w:r w:rsidR="00E602BD" w:rsidRPr="00E602BD">
        <w:rPr>
          <w:rFonts w:eastAsia="標楷體"/>
          <w:sz w:val="22"/>
          <w:szCs w:val="22"/>
          <w:lang w:val="de-DE"/>
        </w:rPr>
        <w:t xml:space="preserve"> (</w:t>
      </w:r>
      <w:hyperlink w:anchor="ZechnerandChen2011" w:history="1">
        <w:r w:rsidR="00E602BD" w:rsidRPr="00D348A6">
          <w:rPr>
            <w:rStyle w:val="aa"/>
            <w:rFonts w:eastAsia="標楷體"/>
            <w:sz w:val="22"/>
            <w:szCs w:val="22"/>
            <w:lang w:val="de-DE"/>
          </w:rPr>
          <w:t>2011</w:t>
        </w:r>
      </w:hyperlink>
      <w:r w:rsidR="00E602BD" w:rsidRPr="00E602BD">
        <w:rPr>
          <w:rFonts w:eastAsia="標楷體"/>
          <w:sz w:val="22"/>
          <w:szCs w:val="22"/>
          <w:lang w:val="de-DE"/>
        </w:rPr>
        <w:t>)</w:t>
      </w:r>
      <w:r w:rsidR="00036725">
        <w:rPr>
          <w:rFonts w:eastAsia="標楷體"/>
          <w:sz w:val="22"/>
          <w:szCs w:val="22"/>
          <w:lang w:val="de-DE"/>
        </w:rPr>
        <w:t xml:space="preserve"> </w:t>
      </w:r>
      <w:r w:rsidR="00E602BD" w:rsidRPr="00E602BD">
        <w:rPr>
          <w:rFonts w:eastAsia="標楷體"/>
          <w:sz w:val="22"/>
          <w:szCs w:val="22"/>
        </w:rPr>
        <w:t>於口說測驗中「朗讀」的任務上</w:t>
      </w:r>
      <w:r w:rsidR="00E602BD" w:rsidRPr="00E602BD">
        <w:rPr>
          <w:rFonts w:eastAsia="標楷體"/>
          <w:sz w:val="22"/>
          <w:szCs w:val="22"/>
          <w:lang w:val="de-DE"/>
        </w:rPr>
        <w:t>，</w:t>
      </w:r>
      <w:r w:rsidR="00E602BD" w:rsidRPr="00E602BD">
        <w:rPr>
          <w:rFonts w:eastAsia="標楷體"/>
          <w:sz w:val="22"/>
          <w:szCs w:val="22"/>
        </w:rPr>
        <w:t>藉由</w:t>
      </w:r>
      <w:r w:rsidR="0053325D" w:rsidRPr="0053325D">
        <w:rPr>
          <w:rFonts w:eastAsia="標楷體"/>
          <w:sz w:val="22"/>
          <w:szCs w:val="22"/>
        </w:rPr>
        <w:t>自動產生音韻特徵</w:t>
      </w:r>
      <w:r w:rsidR="005E7EC6">
        <w:rPr>
          <w:rFonts w:eastAsia="標楷體" w:hint="eastAsia"/>
          <w:sz w:val="22"/>
          <w:szCs w:val="22"/>
          <w:lang w:eastAsia="zh-TW"/>
        </w:rPr>
        <w:t xml:space="preserve"> </w:t>
      </w:r>
      <w:r w:rsidR="0053325D" w:rsidRPr="00D17487">
        <w:rPr>
          <w:rFonts w:eastAsia="標楷體"/>
          <w:sz w:val="22"/>
          <w:szCs w:val="22"/>
          <w:lang w:val="de-DE"/>
        </w:rPr>
        <w:t>(</w:t>
      </w:r>
      <w:r w:rsidR="0054176D" w:rsidRPr="00D17487">
        <w:rPr>
          <w:rFonts w:eastAsia="標楷體"/>
          <w:sz w:val="22"/>
          <w:szCs w:val="22"/>
          <w:lang w:val="de-DE" w:eastAsia="zh-TW"/>
        </w:rPr>
        <w:t>P</w:t>
      </w:r>
      <w:r w:rsidR="0053325D" w:rsidRPr="00D17487">
        <w:rPr>
          <w:rFonts w:eastAsia="標楷體" w:hint="eastAsia"/>
          <w:sz w:val="22"/>
          <w:szCs w:val="22"/>
          <w:lang w:val="de-DE" w:eastAsia="zh-TW"/>
        </w:rPr>
        <w:t>r</w:t>
      </w:r>
      <w:r w:rsidR="0053325D" w:rsidRPr="00D17487">
        <w:rPr>
          <w:rFonts w:eastAsia="標楷體"/>
          <w:sz w:val="22"/>
          <w:szCs w:val="22"/>
          <w:lang w:val="de-DE"/>
        </w:rPr>
        <w:t xml:space="preserve">osodic </w:t>
      </w:r>
      <w:r w:rsidR="00265D5B">
        <w:rPr>
          <w:rFonts w:eastAsia="標楷體"/>
          <w:sz w:val="22"/>
          <w:szCs w:val="22"/>
          <w:lang w:val="de-DE"/>
        </w:rPr>
        <w:t>F</w:t>
      </w:r>
      <w:r w:rsidR="0053325D" w:rsidRPr="00D17487">
        <w:rPr>
          <w:rFonts w:eastAsia="標楷體"/>
          <w:sz w:val="22"/>
          <w:szCs w:val="22"/>
          <w:lang w:val="de-DE"/>
        </w:rPr>
        <w:t>eatures)</w:t>
      </w:r>
      <w:r w:rsidR="005E7EC6">
        <w:rPr>
          <w:rFonts w:eastAsia="標楷體"/>
          <w:sz w:val="22"/>
          <w:szCs w:val="22"/>
          <w:lang w:val="de-DE"/>
        </w:rPr>
        <w:t xml:space="preserve"> </w:t>
      </w:r>
      <w:r w:rsidR="0053325D" w:rsidRPr="0053325D">
        <w:rPr>
          <w:rFonts w:eastAsia="標楷體"/>
          <w:sz w:val="22"/>
          <w:szCs w:val="22"/>
        </w:rPr>
        <w:t>來預測非母語人士英語精熟度分數</w:t>
      </w:r>
      <w:r w:rsidR="001B0317">
        <w:rPr>
          <w:rFonts w:eastAsia="標楷體" w:hint="eastAsia"/>
          <w:sz w:val="22"/>
          <w:szCs w:val="22"/>
          <w:lang w:eastAsia="zh-TW"/>
        </w:rPr>
        <w:t>，因為是朗讀文本，所以相較回答問題的題型，在語音辨識上的複雜程度相對較低</w:t>
      </w:r>
      <w:r w:rsidR="0053325D" w:rsidRPr="0053325D">
        <w:rPr>
          <w:rFonts w:eastAsia="標楷體" w:hint="eastAsia"/>
          <w:sz w:val="22"/>
          <w:szCs w:val="22"/>
          <w:lang w:eastAsia="zh-TW"/>
        </w:rPr>
        <w:t>。</w:t>
      </w:r>
      <w:r w:rsidR="00E602BD" w:rsidRPr="00E602BD">
        <w:rPr>
          <w:rFonts w:eastAsia="標楷體"/>
          <w:sz w:val="22"/>
          <w:szCs w:val="22"/>
        </w:rPr>
        <w:t>而</w:t>
      </w:r>
      <w:r>
        <w:fldChar w:fldCharType="begin"/>
      </w:r>
      <w:r>
        <w:instrText xml:space="preserve"> HYPERLINK \l "Knill2018" </w:instrText>
      </w:r>
      <w:r>
        <w:fldChar w:fldCharType="separate"/>
      </w:r>
      <w:r w:rsidR="00E602BD" w:rsidRPr="00D17487">
        <w:rPr>
          <w:rStyle w:val="aa"/>
          <w:rFonts w:eastAsia="標楷體"/>
          <w:sz w:val="22"/>
          <w:szCs w:val="22"/>
          <w:lang w:val="de-DE"/>
        </w:rPr>
        <w:t>Knill et al.</w:t>
      </w:r>
      <w:r>
        <w:rPr>
          <w:rStyle w:val="aa"/>
          <w:rFonts w:eastAsia="標楷體"/>
          <w:sz w:val="22"/>
          <w:szCs w:val="22"/>
          <w:lang w:val="de-DE"/>
        </w:rPr>
        <w:fldChar w:fldCharType="end"/>
      </w:r>
      <w:r w:rsidR="00E602BD" w:rsidRPr="00D17487">
        <w:rPr>
          <w:rFonts w:eastAsia="標楷體"/>
          <w:sz w:val="22"/>
          <w:szCs w:val="22"/>
          <w:lang w:val="de-DE"/>
        </w:rPr>
        <w:t xml:space="preserve"> </w:t>
      </w:r>
      <w:r w:rsidR="00E602BD" w:rsidRPr="00E602BD">
        <w:rPr>
          <w:rFonts w:eastAsia="標楷體"/>
          <w:sz w:val="22"/>
          <w:szCs w:val="22"/>
        </w:rPr>
        <w:t>(</w:t>
      </w:r>
      <w:hyperlink w:anchor="Knill2018" w:history="1">
        <w:r w:rsidR="00E602BD" w:rsidRPr="00D348A6">
          <w:rPr>
            <w:rStyle w:val="aa"/>
            <w:rFonts w:eastAsia="標楷體"/>
            <w:sz w:val="22"/>
            <w:szCs w:val="22"/>
          </w:rPr>
          <w:t>2018</w:t>
        </w:r>
      </w:hyperlink>
      <w:r w:rsidR="00E602BD" w:rsidRPr="00E602BD">
        <w:rPr>
          <w:rFonts w:eastAsia="標楷體"/>
          <w:sz w:val="22"/>
          <w:szCs w:val="22"/>
        </w:rPr>
        <w:t>)</w:t>
      </w:r>
      <w:r w:rsidR="00B837BC">
        <w:rPr>
          <w:rFonts w:eastAsia="標楷體"/>
          <w:sz w:val="22"/>
          <w:szCs w:val="22"/>
        </w:rPr>
        <w:t xml:space="preserve"> </w:t>
      </w:r>
      <w:r w:rsidR="00551E52">
        <w:rPr>
          <w:rFonts w:eastAsia="標楷體" w:hint="eastAsia"/>
          <w:sz w:val="22"/>
          <w:szCs w:val="22"/>
          <w:lang w:eastAsia="zh-TW"/>
        </w:rPr>
        <w:t>使用</w:t>
      </w:r>
      <w:r w:rsidR="00551E52">
        <w:rPr>
          <w:rFonts w:eastAsia="標楷體"/>
          <w:sz w:val="22"/>
          <w:szCs w:val="22"/>
          <w:lang w:eastAsia="zh-TW"/>
        </w:rPr>
        <w:t>ASR</w:t>
      </w:r>
      <w:r w:rsidR="00551E52">
        <w:rPr>
          <w:rFonts w:eastAsia="標楷體" w:hint="eastAsia"/>
          <w:sz w:val="22"/>
          <w:szCs w:val="22"/>
          <w:lang w:eastAsia="zh-TW"/>
        </w:rPr>
        <w:t>轉錄的文字資訊，</w:t>
      </w:r>
      <w:r w:rsidR="00E602BD" w:rsidRPr="00E602BD">
        <w:rPr>
          <w:rFonts w:eastAsia="標楷體" w:hint="eastAsia"/>
          <w:sz w:val="22"/>
          <w:szCs w:val="22"/>
          <w:lang w:eastAsia="zh-TW"/>
        </w:rPr>
        <w:t>探</w:t>
      </w:r>
      <w:r w:rsidR="00E602BD" w:rsidRPr="00E602BD">
        <w:rPr>
          <w:rFonts w:eastAsia="標楷體"/>
          <w:sz w:val="22"/>
          <w:szCs w:val="22"/>
        </w:rPr>
        <w:t>討了</w:t>
      </w:r>
      <w:r w:rsidR="00E602BD" w:rsidRPr="00E602BD">
        <w:rPr>
          <w:rFonts w:eastAsia="標楷體"/>
          <w:sz w:val="22"/>
          <w:szCs w:val="22"/>
        </w:rPr>
        <w:t>ASR</w:t>
      </w:r>
      <w:r w:rsidR="00E602BD" w:rsidRPr="00E602BD">
        <w:rPr>
          <w:rFonts w:eastAsia="標楷體"/>
          <w:sz w:val="22"/>
          <w:szCs w:val="22"/>
        </w:rPr>
        <w:t>的表現對於口說測驗中「回答問題」</w:t>
      </w:r>
      <w:proofErr w:type="gramStart"/>
      <w:r w:rsidR="00E602BD" w:rsidRPr="00E602BD">
        <w:rPr>
          <w:rFonts w:eastAsia="標楷體"/>
          <w:sz w:val="22"/>
          <w:szCs w:val="22"/>
        </w:rPr>
        <w:t>這類題型</w:t>
      </w:r>
      <w:proofErr w:type="gramEnd"/>
      <w:r w:rsidR="00E602BD" w:rsidRPr="00E602BD">
        <w:rPr>
          <w:rFonts w:eastAsia="標楷體"/>
          <w:sz w:val="22"/>
          <w:szCs w:val="22"/>
        </w:rPr>
        <w:t>所造成的影響</w:t>
      </w:r>
      <w:r w:rsidR="00C83DC8">
        <w:rPr>
          <w:rFonts w:eastAsia="標楷體" w:hint="eastAsia"/>
          <w:sz w:val="22"/>
          <w:szCs w:val="22"/>
          <w:lang w:eastAsia="zh-TW"/>
        </w:rPr>
        <w:t>。</w:t>
      </w:r>
      <w:r w:rsidR="00E602BD" w:rsidRPr="00E602BD">
        <w:rPr>
          <w:rFonts w:eastAsia="標楷體"/>
          <w:sz w:val="22"/>
          <w:szCs w:val="22"/>
        </w:rPr>
        <w:t>由於</w:t>
      </w:r>
      <w:r w:rsidR="00E602BD" w:rsidRPr="00E602BD">
        <w:rPr>
          <w:rFonts w:eastAsia="標楷體"/>
          <w:sz w:val="22"/>
          <w:szCs w:val="22"/>
        </w:rPr>
        <w:t>ASR</w:t>
      </w:r>
      <w:r w:rsidR="00E602BD" w:rsidRPr="00E602BD">
        <w:rPr>
          <w:rFonts w:eastAsia="標楷體"/>
          <w:sz w:val="22"/>
          <w:szCs w:val="22"/>
        </w:rPr>
        <w:t>錯誤率會影響到自動化口說評分系統</w:t>
      </w:r>
      <w:r w:rsidR="00973BFE">
        <w:rPr>
          <w:rFonts w:eastAsia="標楷體" w:hint="eastAsia"/>
          <w:sz w:val="22"/>
          <w:szCs w:val="22"/>
          <w:lang w:eastAsia="zh-TW"/>
        </w:rPr>
        <w:t>的結果</w:t>
      </w:r>
      <w:r w:rsidR="00E602BD" w:rsidRPr="00E602BD">
        <w:rPr>
          <w:rFonts w:eastAsia="標楷體"/>
          <w:sz w:val="22"/>
          <w:szCs w:val="22"/>
        </w:rPr>
        <w:t>，因此他們嘗試改進</w:t>
      </w:r>
      <w:r w:rsidR="00E602BD" w:rsidRPr="00E602BD">
        <w:rPr>
          <w:rFonts w:eastAsia="標楷體"/>
          <w:sz w:val="22"/>
          <w:szCs w:val="22"/>
        </w:rPr>
        <w:t>ASR</w:t>
      </w:r>
      <w:r w:rsidR="00E602BD" w:rsidRPr="00E602BD">
        <w:rPr>
          <w:rFonts w:eastAsia="標楷體"/>
          <w:sz w:val="22"/>
          <w:szCs w:val="22"/>
        </w:rPr>
        <w:t>轉錄文本上的單詞錯誤率</w:t>
      </w:r>
      <w:r w:rsidR="00E602BD" w:rsidRPr="00E602BD">
        <w:rPr>
          <w:rFonts w:eastAsia="標楷體"/>
          <w:sz w:val="22"/>
          <w:szCs w:val="22"/>
        </w:rPr>
        <w:t>(</w:t>
      </w:r>
      <w:r w:rsidR="00141D7B">
        <w:rPr>
          <w:rFonts w:eastAsia="標楷體"/>
          <w:sz w:val="22"/>
          <w:szCs w:val="22"/>
        </w:rPr>
        <w:t xml:space="preserve">Word Error Rate, </w:t>
      </w:r>
      <w:r w:rsidR="00E602BD" w:rsidRPr="00E602BD">
        <w:rPr>
          <w:rFonts w:eastAsia="標楷體"/>
          <w:sz w:val="22"/>
          <w:szCs w:val="22"/>
        </w:rPr>
        <w:t>WER)</w:t>
      </w:r>
      <w:r w:rsidR="00E602BD" w:rsidRPr="00E602BD">
        <w:rPr>
          <w:rFonts w:eastAsia="標楷體"/>
          <w:sz w:val="22"/>
          <w:szCs w:val="22"/>
        </w:rPr>
        <w:t>，並納入其他語音相關特徵，以豐富其自動化口說評分系統。</w:t>
      </w:r>
      <w:r>
        <w:fldChar w:fldCharType="begin"/>
      </w:r>
      <w:r>
        <w:instrText xml:space="preserve"> HYPERLINK \l "Craighead2020" </w:instrText>
      </w:r>
      <w:r>
        <w:fldChar w:fldCharType="separate"/>
      </w:r>
      <w:r w:rsidR="00E602BD" w:rsidRPr="00D348A6">
        <w:rPr>
          <w:rStyle w:val="aa"/>
          <w:rFonts w:eastAsia="標楷體"/>
          <w:sz w:val="22"/>
          <w:szCs w:val="22"/>
        </w:rPr>
        <w:t>Craighead et al.</w:t>
      </w:r>
      <w:r>
        <w:rPr>
          <w:rStyle w:val="aa"/>
          <w:rFonts w:eastAsia="標楷體"/>
          <w:sz w:val="22"/>
          <w:szCs w:val="22"/>
        </w:rPr>
        <w:fldChar w:fldCharType="end"/>
      </w:r>
      <w:r w:rsidR="00E602BD" w:rsidRPr="00E602BD">
        <w:rPr>
          <w:rFonts w:eastAsia="標楷體"/>
          <w:sz w:val="22"/>
          <w:szCs w:val="22"/>
        </w:rPr>
        <w:t xml:space="preserve"> (</w:t>
      </w:r>
      <w:hyperlink w:anchor="Craighead2020" w:history="1">
        <w:r w:rsidR="00E602BD" w:rsidRPr="00D348A6">
          <w:rPr>
            <w:rStyle w:val="aa"/>
            <w:rFonts w:eastAsia="標楷體"/>
            <w:sz w:val="22"/>
            <w:szCs w:val="22"/>
          </w:rPr>
          <w:t>2020</w:t>
        </w:r>
      </w:hyperlink>
      <w:r w:rsidR="00E602BD" w:rsidRPr="00E602BD">
        <w:rPr>
          <w:rFonts w:eastAsia="標楷體"/>
          <w:sz w:val="22"/>
          <w:szCs w:val="22"/>
        </w:rPr>
        <w:t>)</w:t>
      </w:r>
      <w:r w:rsidR="00C83DC8">
        <w:rPr>
          <w:rFonts w:eastAsia="標楷體"/>
          <w:sz w:val="22"/>
          <w:szCs w:val="22"/>
        </w:rPr>
        <w:t xml:space="preserve"> </w:t>
      </w:r>
      <w:r w:rsidR="00E602BD" w:rsidRPr="00E602BD">
        <w:rPr>
          <w:rFonts w:eastAsia="標楷體"/>
          <w:sz w:val="22"/>
          <w:szCs w:val="22"/>
        </w:rPr>
        <w:t>則</w:t>
      </w:r>
      <w:r w:rsidR="00471451">
        <w:rPr>
          <w:rFonts w:eastAsia="標楷體" w:hint="eastAsia"/>
          <w:sz w:val="22"/>
          <w:szCs w:val="22"/>
          <w:lang w:eastAsia="zh-TW"/>
        </w:rPr>
        <w:t>僅</w:t>
      </w:r>
      <w:r w:rsidR="00711121">
        <w:rPr>
          <w:rFonts w:eastAsia="標楷體" w:hint="eastAsia"/>
          <w:sz w:val="22"/>
          <w:szCs w:val="22"/>
          <w:lang w:eastAsia="zh-TW"/>
        </w:rPr>
        <w:t>基於來自</w:t>
      </w:r>
      <w:r w:rsidR="00711121">
        <w:rPr>
          <w:rFonts w:eastAsia="標楷體" w:hint="eastAsia"/>
          <w:sz w:val="22"/>
          <w:szCs w:val="22"/>
          <w:lang w:eastAsia="zh-TW"/>
        </w:rPr>
        <w:t>A</w:t>
      </w:r>
      <w:r w:rsidR="00711121">
        <w:rPr>
          <w:rFonts w:eastAsia="標楷體"/>
          <w:sz w:val="22"/>
          <w:szCs w:val="22"/>
          <w:lang w:eastAsia="zh-TW"/>
        </w:rPr>
        <w:t>SR</w:t>
      </w:r>
      <w:r w:rsidR="00711121">
        <w:rPr>
          <w:rFonts w:eastAsia="標楷體" w:hint="eastAsia"/>
          <w:sz w:val="22"/>
          <w:szCs w:val="22"/>
          <w:lang w:eastAsia="zh-TW"/>
        </w:rPr>
        <w:t>獲得的轉錄文本，</w:t>
      </w:r>
      <w:proofErr w:type="gramStart"/>
      <w:r w:rsidR="00E602BD" w:rsidRPr="00E602BD">
        <w:rPr>
          <w:rFonts w:eastAsia="標楷體"/>
          <w:sz w:val="22"/>
          <w:szCs w:val="22"/>
        </w:rPr>
        <w:t>使用多目標訓練的</w:t>
      </w:r>
      <w:r w:rsidR="00471451">
        <w:rPr>
          <w:rFonts w:eastAsia="標楷體" w:hint="eastAsia"/>
          <w:sz w:val="22"/>
          <w:szCs w:val="22"/>
          <w:lang w:eastAsia="zh-TW"/>
        </w:rPr>
        <w:t>預訓練語言模型</w:t>
      </w:r>
      <w:r w:rsidR="00471451">
        <w:rPr>
          <w:rFonts w:eastAsia="標楷體"/>
          <w:sz w:val="22"/>
          <w:szCs w:val="22"/>
          <w:lang w:eastAsia="zh-TW"/>
        </w:rPr>
        <w:t>(</w:t>
      </w:r>
      <w:proofErr w:type="gramEnd"/>
      <w:r w:rsidR="00471451">
        <w:rPr>
          <w:rFonts w:eastAsia="標楷體"/>
          <w:sz w:val="22"/>
          <w:szCs w:val="22"/>
          <w:lang w:eastAsia="zh-TW"/>
        </w:rPr>
        <w:t>Pretrained Language Model)</w:t>
      </w:r>
      <w:r w:rsidR="00E602BD" w:rsidRPr="00E602BD">
        <w:rPr>
          <w:rFonts w:eastAsia="標楷體"/>
          <w:sz w:val="22"/>
          <w:szCs w:val="22"/>
        </w:rPr>
        <w:t>，來為學習者評分。</w:t>
      </w:r>
      <w:r w:rsidR="00C453FA" w:rsidRPr="00C453FA">
        <w:rPr>
          <w:rFonts w:eastAsia="標楷體"/>
          <w:noProof/>
          <w:sz w:val="22"/>
          <w:szCs w:val="22"/>
        </w:rPr>
        <mc:AlternateContent>
          <mc:Choice Requires="wps">
            <w:drawing>
              <wp:anchor distT="0" distB="0" distL="114300" distR="114300" simplePos="0" relativeHeight="251743232" behindDoc="0" locked="1" layoutInCell="1" allowOverlap="0" wp14:anchorId="0A71BDAE" wp14:editId="6AF6179F">
                <wp:simplePos x="0" y="0"/>
                <wp:positionH relativeFrom="column">
                  <wp:posOffset>6350</wp:posOffset>
                </wp:positionH>
                <wp:positionV relativeFrom="page">
                  <wp:posOffset>914400</wp:posOffset>
                </wp:positionV>
                <wp:extent cx="5741670" cy="2585720"/>
                <wp:effectExtent l="0" t="0" r="0" b="5080"/>
                <wp:wrapSquare wrapText="bothSides"/>
                <wp:docPr id="4" name="文字方塊 4"/>
                <wp:cNvGraphicFramePr/>
                <a:graphic xmlns:a="http://schemas.openxmlformats.org/drawingml/2006/main">
                  <a:graphicData uri="http://schemas.microsoft.com/office/word/2010/wordprocessingShape">
                    <wps:wsp>
                      <wps:cNvSpPr txBox="1"/>
                      <wps:spPr>
                        <a:xfrm>
                          <a:off x="0" y="0"/>
                          <a:ext cx="5741670" cy="2585720"/>
                        </a:xfrm>
                        <a:prstGeom prst="rect">
                          <a:avLst/>
                        </a:prstGeom>
                        <a:solidFill>
                          <a:schemeClr val="lt1"/>
                        </a:solidFill>
                        <a:ln w="6350">
                          <a:noFill/>
                        </a:ln>
                      </wps:spPr>
                      <wps:txbx>
                        <w:txbxContent>
                          <w:p w14:paraId="54CA76B8" w14:textId="2E2D0ED3" w:rsidR="00121867" w:rsidRDefault="00121867" w:rsidP="00C453FA">
                            <w:pPr>
                              <w:pStyle w:val="ACLText"/>
                              <w:spacing w:line="240" w:lineRule="auto"/>
                              <w:suppressOverlap/>
                              <w:jc w:val="center"/>
                              <w:rPr>
                                <w:rFonts w:eastAsia="標楷體"/>
                                <w:lang w:eastAsia="zh-TW"/>
                              </w:rPr>
                            </w:pPr>
                            <w:r>
                              <w:rPr>
                                <w:rFonts w:eastAsia="標楷體"/>
                                <w:noProof/>
                                <w:lang w:eastAsia="zh-TW"/>
                              </w:rPr>
                              <w:drawing>
                                <wp:inline distT="0" distB="0" distL="0" distR="0" wp14:anchorId="2C954720" wp14:editId="517F0BEC">
                                  <wp:extent cx="5552180" cy="2011771"/>
                                  <wp:effectExtent l="0" t="0" r="0" b="0"/>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572323" cy="2019070"/>
                                          </a:xfrm>
                                          <a:prstGeom prst="rect">
                                            <a:avLst/>
                                          </a:prstGeom>
                                        </pic:spPr>
                                      </pic:pic>
                                    </a:graphicData>
                                  </a:graphic>
                                </wp:inline>
                              </w:drawing>
                            </w:r>
                          </w:p>
                          <w:p w14:paraId="76395312" w14:textId="37ADF291" w:rsidR="00121867" w:rsidRPr="004E36C4" w:rsidRDefault="00121867" w:rsidP="00137568">
                            <w:pPr>
                              <w:pStyle w:val="ACLText"/>
                              <w:spacing w:beforeLines="150" w:before="360" w:line="240" w:lineRule="auto"/>
                              <w:suppressOverlap/>
                              <w:jc w:val="center"/>
                              <w:rPr>
                                <w:rFonts w:eastAsia="標楷體"/>
                                <w:sz w:val="22"/>
                                <w:szCs w:val="22"/>
                                <w:lang w:eastAsia="zh-TW"/>
                              </w:rPr>
                            </w:pPr>
                            <w:r w:rsidRPr="004E36C4">
                              <w:rPr>
                                <w:rFonts w:eastAsia="標楷體"/>
                                <w:sz w:val="22"/>
                                <w:szCs w:val="22"/>
                                <w:lang w:eastAsia="zh-TW"/>
                              </w:rPr>
                              <w:t>圖</w:t>
                            </w:r>
                            <w:r w:rsidRPr="004E36C4">
                              <w:rPr>
                                <w:rFonts w:eastAsia="標楷體"/>
                                <w:sz w:val="22"/>
                                <w:szCs w:val="22"/>
                                <w:lang w:eastAsia="zh-TW"/>
                              </w:rPr>
                              <w:t>1</w:t>
                            </w:r>
                            <w:r>
                              <w:rPr>
                                <w:rFonts w:eastAsia="標楷體" w:hint="eastAsia"/>
                                <w:sz w:val="22"/>
                                <w:szCs w:val="22"/>
                                <w:lang w:eastAsia="zh-TW"/>
                              </w:rPr>
                              <w:t>，</w:t>
                            </w:r>
                            <w:r w:rsidRPr="004E36C4">
                              <w:rPr>
                                <w:rFonts w:eastAsia="標楷體"/>
                                <w:sz w:val="22"/>
                                <w:szCs w:val="22"/>
                                <w:lang w:eastAsia="zh-TW"/>
                              </w:rPr>
                              <w:t>自動化英語精熟度系統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BDAE" id="文字方塊 4" o:spid="_x0000_s1029" type="#_x0000_t202" style="position:absolute;left:0;text-align:left;margin-left:.5pt;margin-top:1in;width:452.1pt;height:20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" o:allowoverlap="f" fillcolor="white [3201]" stroked="f" strokeweight=".5pt">
                <v:textbox>
                  <w:txbxContent>
                    <w:p w14:paraId="54CA76B8" w14:textId="2E2D0ED3" w:rsidR="00121867" w:rsidRDefault="00121867" w:rsidP="00C453FA">
                      <w:pPr>
                        <w:pStyle w:val="ACLText"/>
                        <w:spacing w:line="240" w:lineRule="auto"/>
                        <w:suppressOverlap/>
                        <w:jc w:val="center"/>
                        <w:rPr>
                          <w:rFonts w:eastAsia="標楷體"/>
                          <w:lang w:eastAsia="zh-TW"/>
                        </w:rPr>
                      </w:pPr>
                      <w:r>
                        <w:rPr>
                          <w:rFonts w:eastAsia="標楷體"/>
                          <w:noProof/>
                          <w:lang w:eastAsia="zh-TW"/>
                        </w:rPr>
                        <w:drawing>
                          <wp:inline distT="0" distB="0" distL="0" distR="0" wp14:anchorId="2C954720" wp14:editId="517F0BEC">
                            <wp:extent cx="5552180" cy="2011771"/>
                            <wp:effectExtent l="0" t="0" r="0" b="0"/>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572323" cy="2019070"/>
                                    </a:xfrm>
                                    <a:prstGeom prst="rect">
                                      <a:avLst/>
                                    </a:prstGeom>
                                  </pic:spPr>
                                </pic:pic>
                              </a:graphicData>
                            </a:graphic>
                          </wp:inline>
                        </w:drawing>
                      </w:r>
                    </w:p>
                    <w:p w14:paraId="76395312" w14:textId="37ADF291" w:rsidR="00121867" w:rsidRPr="004E36C4" w:rsidRDefault="00121867" w:rsidP="00137568">
                      <w:pPr>
                        <w:pStyle w:val="ACLText"/>
                        <w:spacing w:beforeLines="150" w:before="360" w:line="240" w:lineRule="auto"/>
                        <w:suppressOverlap/>
                        <w:jc w:val="center"/>
                        <w:rPr>
                          <w:rFonts w:eastAsia="標楷體"/>
                          <w:sz w:val="22"/>
                          <w:szCs w:val="22"/>
                          <w:lang w:eastAsia="zh-TW"/>
                        </w:rPr>
                      </w:pPr>
                      <w:r w:rsidRPr="004E36C4">
                        <w:rPr>
                          <w:rFonts w:eastAsia="標楷體"/>
                          <w:sz w:val="22"/>
                          <w:szCs w:val="22"/>
                          <w:lang w:eastAsia="zh-TW"/>
                        </w:rPr>
                        <w:t>圖</w:t>
                      </w:r>
                      <w:r w:rsidRPr="004E36C4">
                        <w:rPr>
                          <w:rFonts w:eastAsia="標楷體"/>
                          <w:sz w:val="22"/>
                          <w:szCs w:val="22"/>
                          <w:lang w:eastAsia="zh-TW"/>
                        </w:rPr>
                        <w:t>1</w:t>
                      </w:r>
                      <w:r>
                        <w:rPr>
                          <w:rFonts w:eastAsia="標楷體" w:hint="eastAsia"/>
                          <w:sz w:val="22"/>
                          <w:szCs w:val="22"/>
                          <w:lang w:eastAsia="zh-TW"/>
                        </w:rPr>
                        <w:t>，</w:t>
                      </w:r>
                      <w:r w:rsidRPr="004E36C4">
                        <w:rPr>
                          <w:rFonts w:eastAsia="標楷體"/>
                          <w:sz w:val="22"/>
                          <w:szCs w:val="22"/>
                          <w:lang w:eastAsia="zh-TW"/>
                        </w:rPr>
                        <w:t>自動化英語精熟度系統</w:t>
                      </w:r>
                    </w:p>
                  </w:txbxContent>
                </v:textbox>
                <w10:wrap type="square" anchory="page"/>
                <w10:anchorlock/>
              </v:shape>
            </w:pict>
          </mc:Fallback>
        </mc:AlternateContent>
      </w:r>
    </w:p>
    <w:p w14:paraId="65D3EE53" w14:textId="50BF4D68" w:rsidR="000A25FD" w:rsidRPr="00C453FA" w:rsidRDefault="001B0317" w:rsidP="001B0317">
      <w:pPr>
        <w:pStyle w:val="ACLTextFirstLine"/>
        <w:overflowPunct w:val="0"/>
        <w:spacing w:afterLines="30" w:after="72"/>
        <w:ind w:firstLine="232"/>
        <w:rPr>
          <w:rFonts w:eastAsia="標楷體"/>
          <w:sz w:val="22"/>
          <w:szCs w:val="22"/>
          <w:lang w:eastAsia="zh-TW"/>
        </w:rPr>
      </w:pPr>
      <w:r>
        <w:rPr>
          <w:rFonts w:eastAsia="標楷體" w:hint="eastAsia"/>
          <w:sz w:val="22"/>
          <w:szCs w:val="22"/>
          <w:lang w:eastAsia="zh-TW"/>
        </w:rPr>
        <w:t>除了使用文本作為英文精熟度分析基礎之外，</w:t>
      </w:r>
      <w:r w:rsidR="00973BFE">
        <w:rPr>
          <w:rFonts w:eastAsia="標楷體" w:hint="eastAsia"/>
          <w:sz w:val="22"/>
          <w:szCs w:val="22"/>
          <w:lang w:eastAsia="zh-TW"/>
        </w:rPr>
        <w:t>也有一些文獻</w:t>
      </w:r>
      <w:r w:rsidR="000A25FD" w:rsidRPr="00C453FA">
        <w:rPr>
          <w:rFonts w:eastAsia="標楷體"/>
          <w:sz w:val="22"/>
          <w:szCs w:val="22"/>
        </w:rPr>
        <w:t>加入</w:t>
      </w:r>
      <w:r w:rsidR="0034639F">
        <w:rPr>
          <w:rFonts w:eastAsia="標楷體" w:hint="eastAsia"/>
          <w:sz w:val="22"/>
          <w:szCs w:val="22"/>
          <w:lang w:eastAsia="zh-TW"/>
        </w:rPr>
        <w:t>聲音或視覺</w:t>
      </w:r>
      <w:r w:rsidR="000A25FD" w:rsidRPr="00C453FA">
        <w:rPr>
          <w:rFonts w:eastAsia="標楷體"/>
          <w:sz w:val="22"/>
          <w:szCs w:val="22"/>
        </w:rPr>
        <w:t>特徵來</w:t>
      </w:r>
      <w:r w:rsidR="00EF77F0">
        <w:rPr>
          <w:rFonts w:eastAsia="標楷體" w:hint="eastAsia"/>
          <w:sz w:val="22"/>
          <w:szCs w:val="22"/>
          <w:lang w:eastAsia="zh-TW"/>
        </w:rPr>
        <w:t>預測</w:t>
      </w:r>
      <w:r>
        <w:rPr>
          <w:rFonts w:eastAsia="標楷體" w:hint="eastAsia"/>
          <w:sz w:val="22"/>
          <w:szCs w:val="22"/>
          <w:lang w:eastAsia="zh-TW"/>
        </w:rPr>
        <w:t>不同任務</w:t>
      </w:r>
      <w:r w:rsidR="00EF77F0">
        <w:rPr>
          <w:rFonts w:eastAsia="標楷體" w:hint="eastAsia"/>
          <w:sz w:val="22"/>
          <w:szCs w:val="22"/>
          <w:lang w:eastAsia="zh-TW"/>
        </w:rPr>
        <w:t>上的</w:t>
      </w:r>
      <w:r>
        <w:rPr>
          <w:rFonts w:eastAsia="標楷體" w:hint="eastAsia"/>
          <w:sz w:val="22"/>
          <w:szCs w:val="22"/>
          <w:lang w:eastAsia="zh-TW"/>
        </w:rPr>
        <w:t>英語</w:t>
      </w:r>
      <w:proofErr w:type="gramStart"/>
      <w:r w:rsidR="000A25FD" w:rsidRPr="00C453FA">
        <w:rPr>
          <w:rFonts w:eastAsia="標楷體"/>
          <w:sz w:val="22"/>
          <w:szCs w:val="22"/>
        </w:rPr>
        <w:t>口</w:t>
      </w:r>
      <w:r>
        <w:rPr>
          <w:rFonts w:eastAsia="標楷體" w:hint="eastAsia"/>
          <w:sz w:val="22"/>
          <w:szCs w:val="22"/>
          <w:lang w:eastAsia="zh-TW"/>
        </w:rPr>
        <w:t>說精熟</w:t>
      </w:r>
      <w:proofErr w:type="gramEnd"/>
      <w:r>
        <w:rPr>
          <w:rFonts w:eastAsia="標楷體" w:hint="eastAsia"/>
          <w:sz w:val="22"/>
          <w:szCs w:val="22"/>
          <w:lang w:eastAsia="zh-TW"/>
        </w:rPr>
        <w:t>度</w:t>
      </w:r>
      <w:r w:rsidR="000A25FD" w:rsidRPr="00C453FA">
        <w:rPr>
          <w:rFonts w:eastAsia="標楷體"/>
          <w:sz w:val="22"/>
          <w:szCs w:val="22"/>
        </w:rPr>
        <w:t>。在人與機器的對話測驗上，</w:t>
      </w:r>
      <w:r w:rsidR="00121867">
        <w:fldChar w:fldCharType="begin"/>
      </w:r>
      <w:r w:rsidR="00121867">
        <w:instrText xml:space="preserve"> HYPERLINK \l "Litman2018" </w:instrText>
      </w:r>
      <w:r w:rsidR="00121867">
        <w:fldChar w:fldCharType="separate"/>
      </w:r>
      <w:r w:rsidR="000A25FD" w:rsidRPr="00D348A6">
        <w:rPr>
          <w:rStyle w:val="aa"/>
          <w:rFonts w:eastAsia="標楷體"/>
          <w:sz w:val="22"/>
          <w:szCs w:val="22"/>
        </w:rPr>
        <w:t>Litman et al.</w:t>
      </w:r>
      <w:r w:rsidR="00121867">
        <w:rPr>
          <w:rStyle w:val="aa"/>
          <w:rFonts w:eastAsia="標楷體"/>
          <w:sz w:val="22"/>
          <w:szCs w:val="22"/>
        </w:rPr>
        <w:fldChar w:fldCharType="end"/>
      </w:r>
      <w:r w:rsidR="000A25FD" w:rsidRPr="00C453FA">
        <w:rPr>
          <w:rFonts w:eastAsia="標楷體"/>
          <w:sz w:val="22"/>
          <w:szCs w:val="22"/>
        </w:rPr>
        <w:t xml:space="preserve"> (</w:t>
      </w:r>
      <w:hyperlink w:anchor="Litman2018" w:history="1">
        <w:r w:rsidR="000A25FD" w:rsidRPr="00D348A6">
          <w:rPr>
            <w:rStyle w:val="aa"/>
            <w:rFonts w:eastAsia="標楷體"/>
            <w:sz w:val="22"/>
            <w:szCs w:val="22"/>
          </w:rPr>
          <w:t>2018</w:t>
        </w:r>
      </w:hyperlink>
      <w:r w:rsidR="000A25FD" w:rsidRPr="00C453FA">
        <w:rPr>
          <w:rFonts w:eastAsia="標楷體"/>
          <w:sz w:val="22"/>
          <w:szCs w:val="22"/>
        </w:rPr>
        <w:t>)</w:t>
      </w:r>
      <w:r w:rsidR="00FA3814">
        <w:rPr>
          <w:rFonts w:eastAsia="標楷體"/>
          <w:sz w:val="22"/>
          <w:szCs w:val="22"/>
        </w:rPr>
        <w:t xml:space="preserve"> </w:t>
      </w:r>
      <w:r w:rsidR="000A25FD" w:rsidRPr="00C453FA">
        <w:rPr>
          <w:rFonts w:eastAsia="標楷體"/>
          <w:sz w:val="22"/>
          <w:szCs w:val="22"/>
        </w:rPr>
        <w:t>使用如</w:t>
      </w:r>
      <w:r w:rsidR="000A25FD" w:rsidRPr="00C453FA">
        <w:rPr>
          <w:rFonts w:eastAsia="標楷體"/>
          <w:sz w:val="22"/>
          <w:szCs w:val="22"/>
        </w:rPr>
        <w:t xml:space="preserve">F0, </w:t>
      </w:r>
      <w:r w:rsidR="000A25FD" w:rsidRPr="00C453FA">
        <w:rPr>
          <w:rFonts w:eastAsia="標楷體"/>
          <w:sz w:val="22"/>
          <w:szCs w:val="22"/>
        </w:rPr>
        <w:t>能量</w:t>
      </w:r>
      <w:r w:rsidR="00611239">
        <w:rPr>
          <w:rFonts w:eastAsia="標楷體" w:hint="eastAsia"/>
          <w:sz w:val="22"/>
          <w:szCs w:val="22"/>
        </w:rPr>
        <w:t xml:space="preserve"> </w:t>
      </w:r>
      <w:r w:rsidR="000A25FD" w:rsidRPr="00C453FA">
        <w:rPr>
          <w:rFonts w:eastAsia="標楷體"/>
          <w:sz w:val="22"/>
          <w:szCs w:val="22"/>
        </w:rPr>
        <w:t>(</w:t>
      </w:r>
      <w:r w:rsidR="00AE0621">
        <w:rPr>
          <w:rFonts w:eastAsia="標楷體"/>
          <w:sz w:val="22"/>
          <w:szCs w:val="22"/>
        </w:rPr>
        <w:t>P</w:t>
      </w:r>
      <w:r w:rsidR="000A25FD" w:rsidRPr="00C453FA">
        <w:rPr>
          <w:rFonts w:eastAsia="標楷體"/>
          <w:sz w:val="22"/>
          <w:szCs w:val="22"/>
        </w:rPr>
        <w:t>ower)</w:t>
      </w:r>
      <w:r w:rsidR="00611239">
        <w:rPr>
          <w:rFonts w:eastAsia="標楷體"/>
          <w:sz w:val="22"/>
          <w:szCs w:val="22"/>
        </w:rPr>
        <w:t xml:space="preserve"> </w:t>
      </w:r>
      <w:r w:rsidR="000A25FD" w:rsidRPr="00C453FA">
        <w:rPr>
          <w:rFonts w:eastAsia="標楷體"/>
          <w:sz w:val="22"/>
          <w:szCs w:val="22"/>
        </w:rPr>
        <w:t>的聲音特徵來為非母語的英文口說精熟度評分。而在口說問答自動化評估的研究，</w:t>
      </w:r>
      <w:r w:rsidR="00121867">
        <w:fldChar w:fldCharType="begin"/>
      </w:r>
      <w:r w:rsidR="00121867">
        <w:instrText xml:space="preserve"> HYPERLINK \l "Wang2018" </w:instrText>
      </w:r>
      <w:r w:rsidR="00121867">
        <w:fldChar w:fldCharType="separate"/>
      </w:r>
      <w:r w:rsidR="000A25FD" w:rsidRPr="00D348A6">
        <w:rPr>
          <w:rStyle w:val="aa"/>
          <w:rFonts w:eastAsia="標楷體"/>
          <w:sz w:val="22"/>
          <w:szCs w:val="22"/>
        </w:rPr>
        <w:t>Wang et al.</w:t>
      </w:r>
      <w:r w:rsidR="00121867">
        <w:rPr>
          <w:rStyle w:val="aa"/>
          <w:rFonts w:eastAsia="標楷體"/>
          <w:sz w:val="22"/>
          <w:szCs w:val="22"/>
        </w:rPr>
        <w:fldChar w:fldCharType="end"/>
      </w:r>
      <w:r w:rsidR="000A25FD" w:rsidRPr="00C453FA">
        <w:rPr>
          <w:rFonts w:eastAsia="標楷體"/>
          <w:sz w:val="22"/>
          <w:szCs w:val="22"/>
        </w:rPr>
        <w:t xml:space="preserve"> (</w:t>
      </w:r>
      <w:hyperlink w:anchor="Wang2018" w:history="1">
        <w:r w:rsidR="000A25FD" w:rsidRPr="00D348A6">
          <w:rPr>
            <w:rStyle w:val="aa"/>
            <w:rFonts w:eastAsia="標楷體"/>
            <w:sz w:val="22"/>
            <w:szCs w:val="22"/>
          </w:rPr>
          <w:t>2018</w:t>
        </w:r>
      </w:hyperlink>
      <w:r w:rsidR="000A25FD" w:rsidRPr="00C453FA">
        <w:rPr>
          <w:rFonts w:eastAsia="標楷體"/>
          <w:sz w:val="22"/>
          <w:szCs w:val="22"/>
        </w:rPr>
        <w:t>)</w:t>
      </w:r>
      <w:r w:rsidR="00387EAE">
        <w:rPr>
          <w:rFonts w:eastAsia="標楷體"/>
          <w:sz w:val="22"/>
          <w:szCs w:val="22"/>
        </w:rPr>
        <w:t xml:space="preserve"> </w:t>
      </w:r>
      <w:r w:rsidR="000A25FD" w:rsidRPr="00C453FA">
        <w:rPr>
          <w:rFonts w:eastAsia="標楷體"/>
          <w:sz w:val="22"/>
          <w:szCs w:val="22"/>
        </w:rPr>
        <w:t>使用能量</w:t>
      </w:r>
      <w:r w:rsidR="006D6884">
        <w:rPr>
          <w:rFonts w:eastAsia="標楷體" w:hint="eastAsia"/>
          <w:sz w:val="22"/>
          <w:szCs w:val="22"/>
        </w:rPr>
        <w:t xml:space="preserve"> </w:t>
      </w:r>
      <w:r w:rsidR="000A25FD" w:rsidRPr="00C453FA">
        <w:rPr>
          <w:rFonts w:eastAsia="標楷體"/>
          <w:sz w:val="22"/>
          <w:szCs w:val="22"/>
        </w:rPr>
        <w:t>(Energy)</w:t>
      </w:r>
      <w:r w:rsidR="006D6884">
        <w:rPr>
          <w:rFonts w:eastAsia="標楷體"/>
          <w:sz w:val="22"/>
          <w:szCs w:val="22"/>
        </w:rPr>
        <w:t xml:space="preserve"> </w:t>
      </w:r>
      <w:r w:rsidR="000A25FD" w:rsidRPr="00C453FA">
        <w:rPr>
          <w:rFonts w:eastAsia="標楷體"/>
          <w:sz w:val="22"/>
          <w:szCs w:val="22"/>
        </w:rPr>
        <w:t>作為其口說測驗訓練模型基準的輸入特徵之一。</w:t>
      </w:r>
      <w:r w:rsidR="00121867">
        <w:fldChar w:fldCharType="begin"/>
      </w:r>
      <w:r w:rsidR="00121867">
        <w:instrText xml:space="preserve"> HYPERLINK \l "Saeki2021" </w:instrText>
      </w:r>
      <w:r w:rsidR="00121867">
        <w:fldChar w:fldCharType="separate"/>
      </w:r>
      <w:r w:rsidR="000A25FD" w:rsidRPr="00D348A6">
        <w:rPr>
          <w:rStyle w:val="aa"/>
          <w:rFonts w:eastAsia="標楷體"/>
          <w:sz w:val="22"/>
          <w:szCs w:val="22"/>
        </w:rPr>
        <w:t>Saeki et al.</w:t>
      </w:r>
      <w:r w:rsidR="00121867">
        <w:rPr>
          <w:rStyle w:val="aa"/>
          <w:rFonts w:eastAsia="標楷體"/>
          <w:sz w:val="22"/>
          <w:szCs w:val="22"/>
        </w:rPr>
        <w:fldChar w:fldCharType="end"/>
      </w:r>
      <w:r w:rsidR="000A25FD" w:rsidRPr="00C453FA">
        <w:rPr>
          <w:rFonts w:eastAsia="標楷體"/>
          <w:sz w:val="22"/>
          <w:szCs w:val="22"/>
        </w:rPr>
        <w:t>(</w:t>
      </w:r>
      <w:hyperlink w:anchor="Saeki2021" w:history="1">
        <w:r w:rsidR="000A25FD" w:rsidRPr="00D348A6">
          <w:rPr>
            <w:rStyle w:val="aa"/>
            <w:rFonts w:eastAsia="標楷體"/>
            <w:sz w:val="22"/>
            <w:szCs w:val="22"/>
          </w:rPr>
          <w:t>2021</w:t>
        </w:r>
      </w:hyperlink>
      <w:r w:rsidR="000A25FD" w:rsidRPr="00C453FA">
        <w:rPr>
          <w:rFonts w:eastAsia="標楷體"/>
          <w:sz w:val="22"/>
          <w:szCs w:val="22"/>
        </w:rPr>
        <w:t>)</w:t>
      </w:r>
      <w:r w:rsidR="00A4312B">
        <w:rPr>
          <w:rFonts w:eastAsia="標楷體"/>
          <w:sz w:val="22"/>
          <w:szCs w:val="22"/>
        </w:rPr>
        <w:t xml:space="preserve"> </w:t>
      </w:r>
      <w:r w:rsidR="000A25FD" w:rsidRPr="00C453FA">
        <w:rPr>
          <w:rFonts w:eastAsia="標楷體"/>
          <w:sz w:val="22"/>
          <w:szCs w:val="22"/>
        </w:rPr>
        <w:t>在為面試任務的口說任務上，使用詞彙、聲學以及視覺特徵，由類神經網路訓練並預測非母語口說語者的</w:t>
      </w:r>
      <w:r w:rsidR="000A25FD" w:rsidRPr="00C453FA">
        <w:rPr>
          <w:rFonts w:eastAsia="標楷體"/>
          <w:sz w:val="22"/>
          <w:szCs w:val="22"/>
        </w:rPr>
        <w:t>CEFR</w:t>
      </w:r>
      <w:r w:rsidR="000A25FD" w:rsidRPr="00C453FA">
        <w:rPr>
          <w:rFonts w:eastAsia="標楷體"/>
          <w:sz w:val="22"/>
          <w:szCs w:val="22"/>
        </w:rPr>
        <w:t>分級，其中的聲學特徵是使用音高</w:t>
      </w:r>
      <w:r w:rsidR="00D914A8">
        <w:rPr>
          <w:rFonts w:eastAsia="標楷體" w:hint="eastAsia"/>
          <w:sz w:val="22"/>
          <w:szCs w:val="22"/>
        </w:rPr>
        <w:t xml:space="preserve"> </w:t>
      </w:r>
      <w:r w:rsidR="000A25FD" w:rsidRPr="00C453FA">
        <w:rPr>
          <w:rFonts w:eastAsia="標楷體"/>
          <w:sz w:val="22"/>
          <w:szCs w:val="22"/>
        </w:rPr>
        <w:t>(</w:t>
      </w:r>
      <w:r w:rsidR="00D914A8">
        <w:rPr>
          <w:rFonts w:eastAsia="標楷體"/>
          <w:sz w:val="22"/>
          <w:szCs w:val="22"/>
        </w:rPr>
        <w:t>P</w:t>
      </w:r>
      <w:r w:rsidR="000A25FD" w:rsidRPr="00C453FA">
        <w:rPr>
          <w:rFonts w:eastAsia="標楷體"/>
          <w:sz w:val="22"/>
          <w:szCs w:val="22"/>
        </w:rPr>
        <w:t>itch)</w:t>
      </w:r>
      <w:r w:rsidR="00D914A8">
        <w:rPr>
          <w:rFonts w:eastAsia="標楷體"/>
          <w:sz w:val="22"/>
          <w:szCs w:val="22"/>
        </w:rPr>
        <w:t xml:space="preserve"> </w:t>
      </w:r>
      <w:r w:rsidR="000A25FD" w:rsidRPr="00C453FA">
        <w:rPr>
          <w:rFonts w:eastAsia="標楷體"/>
          <w:sz w:val="22"/>
          <w:szCs w:val="22"/>
        </w:rPr>
        <w:t>和能量</w:t>
      </w:r>
      <w:r w:rsidR="00D914A8">
        <w:rPr>
          <w:rFonts w:eastAsia="標楷體" w:hint="eastAsia"/>
          <w:sz w:val="22"/>
          <w:szCs w:val="22"/>
        </w:rPr>
        <w:t xml:space="preserve"> </w:t>
      </w:r>
      <w:r w:rsidR="000A25FD" w:rsidRPr="00C453FA">
        <w:rPr>
          <w:rFonts w:eastAsia="標楷體"/>
          <w:sz w:val="22"/>
          <w:szCs w:val="22"/>
        </w:rPr>
        <w:t>(</w:t>
      </w:r>
      <w:r w:rsidR="00D914A8">
        <w:rPr>
          <w:rFonts w:eastAsia="標楷體"/>
          <w:sz w:val="22"/>
          <w:szCs w:val="22"/>
        </w:rPr>
        <w:t>P</w:t>
      </w:r>
      <w:r w:rsidR="000A25FD" w:rsidRPr="00C453FA">
        <w:rPr>
          <w:rFonts w:eastAsia="標楷體"/>
          <w:sz w:val="22"/>
          <w:szCs w:val="22"/>
        </w:rPr>
        <w:t>ower)</w:t>
      </w:r>
      <w:r w:rsidR="002377B0">
        <w:rPr>
          <w:rFonts w:eastAsia="標楷體"/>
          <w:sz w:val="22"/>
          <w:szCs w:val="22"/>
        </w:rPr>
        <w:t xml:space="preserve"> </w:t>
      </w:r>
      <w:r w:rsidR="000A25FD" w:rsidRPr="00C453FA">
        <w:rPr>
          <w:rFonts w:eastAsia="標楷體"/>
          <w:sz w:val="22"/>
          <w:szCs w:val="22"/>
        </w:rPr>
        <w:t>，而其實驗結果顯示結合詞彙及聲學特徵就能取得很好的正確率。</w:t>
      </w:r>
      <w:r w:rsidR="000A25FD" w:rsidRPr="00C453FA">
        <w:rPr>
          <w:rFonts w:eastAsia="標楷體"/>
          <w:sz w:val="22"/>
          <w:szCs w:val="22"/>
        </w:rPr>
        <w:t xml:space="preserve"> </w:t>
      </w:r>
    </w:p>
    <w:p w14:paraId="660FD88E" w14:textId="7A47B17A" w:rsidR="00AF763D" w:rsidRPr="00121867" w:rsidRDefault="000A25FD" w:rsidP="00505FCA">
      <w:pPr>
        <w:pStyle w:val="ACLTextFirstLine"/>
        <w:overflowPunct w:val="0"/>
        <w:ind w:firstLine="232"/>
        <w:rPr>
          <w:rFonts w:eastAsia="標楷體"/>
          <w:sz w:val="22"/>
          <w:szCs w:val="22"/>
          <w:lang w:val="de-DE"/>
        </w:rPr>
      </w:pPr>
      <w:r w:rsidRPr="00C453FA">
        <w:rPr>
          <w:rFonts w:eastAsia="標楷體"/>
          <w:sz w:val="22"/>
          <w:szCs w:val="22"/>
        </w:rPr>
        <w:t>從前述的研究都顯示出從</w:t>
      </w:r>
      <w:r w:rsidRPr="00C453FA">
        <w:rPr>
          <w:rFonts w:eastAsia="標楷體"/>
          <w:sz w:val="22"/>
          <w:szCs w:val="22"/>
        </w:rPr>
        <w:t>ASR</w:t>
      </w:r>
      <w:r w:rsidRPr="00C453FA">
        <w:rPr>
          <w:rFonts w:eastAsia="標楷體"/>
          <w:sz w:val="22"/>
          <w:szCs w:val="22"/>
        </w:rPr>
        <w:t>與這些聲學特徵都能提升自動化為非母語學習者評價口說精熟度的有效性。</w:t>
      </w:r>
      <w:r w:rsidR="0034639F">
        <w:rPr>
          <w:rFonts w:eastAsia="標楷體" w:hint="eastAsia"/>
          <w:sz w:val="22"/>
          <w:szCs w:val="22"/>
          <w:lang w:eastAsia="zh-TW"/>
        </w:rPr>
        <w:t>而</w:t>
      </w:r>
      <w:r w:rsidRPr="00C453FA">
        <w:rPr>
          <w:rFonts w:eastAsia="標楷體"/>
          <w:sz w:val="22"/>
          <w:szCs w:val="22"/>
        </w:rPr>
        <w:t>我們的自動化評測系統</w:t>
      </w:r>
      <w:r w:rsidR="0034639F">
        <w:rPr>
          <w:rFonts w:eastAsia="標楷體" w:hint="eastAsia"/>
          <w:sz w:val="22"/>
          <w:szCs w:val="22"/>
          <w:lang w:eastAsia="zh-TW"/>
        </w:rPr>
        <w:t>主要建立於聲音特徵上</w:t>
      </w:r>
      <w:r w:rsidR="0034639F" w:rsidRPr="00121867">
        <w:rPr>
          <w:rFonts w:eastAsia="標楷體" w:hint="eastAsia"/>
          <w:sz w:val="22"/>
          <w:szCs w:val="22"/>
          <w:lang w:val="de-DE" w:eastAsia="zh-TW"/>
        </w:rPr>
        <w:t>，</w:t>
      </w:r>
      <w:r w:rsidRPr="00C453FA">
        <w:rPr>
          <w:rFonts w:eastAsia="標楷體" w:hint="eastAsia"/>
          <w:sz w:val="22"/>
          <w:szCs w:val="22"/>
          <w:lang w:eastAsia="zh-TW"/>
        </w:rPr>
        <w:t>會</w:t>
      </w:r>
      <w:r w:rsidRPr="00C453FA">
        <w:rPr>
          <w:rFonts w:eastAsia="標楷體"/>
          <w:sz w:val="22"/>
          <w:szCs w:val="22"/>
        </w:rPr>
        <w:t>使用從</w:t>
      </w:r>
      <w:r w:rsidRPr="00121867">
        <w:rPr>
          <w:rFonts w:eastAsia="標楷體"/>
          <w:sz w:val="22"/>
          <w:szCs w:val="22"/>
          <w:lang w:val="de-DE"/>
        </w:rPr>
        <w:t>ASR</w:t>
      </w:r>
      <w:r w:rsidR="00EF77F0">
        <w:rPr>
          <w:rFonts w:eastAsia="標楷體" w:hint="eastAsia"/>
          <w:sz w:val="22"/>
          <w:szCs w:val="22"/>
          <w:lang w:eastAsia="zh-TW"/>
        </w:rPr>
        <w:t>聲學模型</w:t>
      </w:r>
      <w:r w:rsidRPr="00C453FA">
        <w:rPr>
          <w:rFonts w:eastAsia="標楷體"/>
          <w:sz w:val="22"/>
          <w:szCs w:val="22"/>
        </w:rPr>
        <w:t>獲得的</w:t>
      </w:r>
      <w:proofErr w:type="gramStart"/>
      <w:r w:rsidR="001F2186">
        <w:rPr>
          <w:rFonts w:eastAsia="標楷體" w:hint="eastAsia"/>
          <w:sz w:val="22"/>
          <w:szCs w:val="22"/>
          <w:lang w:eastAsia="zh-TW"/>
        </w:rPr>
        <w:t>以</w:t>
      </w:r>
      <w:r w:rsidRPr="00C453FA">
        <w:rPr>
          <w:rFonts w:eastAsia="標楷體"/>
          <w:sz w:val="22"/>
          <w:szCs w:val="22"/>
        </w:rPr>
        <w:t>音</w:t>
      </w:r>
      <w:r w:rsidR="001F2186">
        <w:rPr>
          <w:rFonts w:eastAsia="標楷體" w:hint="eastAsia"/>
          <w:sz w:val="22"/>
          <w:szCs w:val="22"/>
          <w:lang w:eastAsia="zh-TW"/>
        </w:rPr>
        <w:t>段</w:t>
      </w:r>
      <w:r w:rsidR="001F2186">
        <w:rPr>
          <w:rFonts w:eastAsia="標楷體" w:hint="eastAsia"/>
          <w:sz w:val="22"/>
          <w:szCs w:val="22"/>
          <w:lang w:val="de-DE" w:eastAsia="zh-TW"/>
        </w:rPr>
        <w:t>為</w:t>
      </w:r>
      <w:proofErr w:type="gramEnd"/>
      <w:r w:rsidR="001F2186">
        <w:rPr>
          <w:rFonts w:eastAsia="標楷體" w:hint="eastAsia"/>
          <w:sz w:val="22"/>
          <w:szCs w:val="22"/>
          <w:lang w:val="de-DE" w:eastAsia="zh-TW"/>
        </w:rPr>
        <w:t>級別的</w:t>
      </w:r>
      <w:r w:rsidR="002C2844" w:rsidRPr="00121867">
        <w:rPr>
          <w:rFonts w:eastAsia="標楷體"/>
          <w:sz w:val="22"/>
          <w:szCs w:val="22"/>
          <w:lang w:val="de-DE"/>
        </w:rPr>
        <w:t xml:space="preserve"> </w:t>
      </w:r>
      <w:r w:rsidRPr="00121867">
        <w:rPr>
          <w:rFonts w:eastAsia="標楷體"/>
          <w:sz w:val="22"/>
          <w:szCs w:val="22"/>
          <w:lang w:val="de-DE"/>
        </w:rPr>
        <w:t>(</w:t>
      </w:r>
      <w:r w:rsidR="00AB1F84" w:rsidRPr="00121867">
        <w:rPr>
          <w:rFonts w:eastAsia="標楷體"/>
          <w:sz w:val="22"/>
          <w:szCs w:val="22"/>
          <w:lang w:val="de-DE"/>
        </w:rPr>
        <w:t>S</w:t>
      </w:r>
      <w:r w:rsidRPr="00121867">
        <w:rPr>
          <w:rFonts w:eastAsia="標楷體"/>
          <w:sz w:val="22"/>
          <w:szCs w:val="22"/>
          <w:lang w:val="de-DE"/>
        </w:rPr>
        <w:t>egmental level)</w:t>
      </w:r>
      <w:r w:rsidR="00AB1F84" w:rsidRPr="00121867">
        <w:rPr>
          <w:rFonts w:eastAsia="標楷體"/>
          <w:sz w:val="22"/>
          <w:szCs w:val="22"/>
          <w:lang w:val="de-DE"/>
        </w:rPr>
        <w:t xml:space="preserve"> </w:t>
      </w:r>
      <w:r w:rsidRPr="00C453FA">
        <w:rPr>
          <w:rFonts w:eastAsia="標楷體"/>
          <w:sz w:val="22"/>
          <w:szCs w:val="22"/>
        </w:rPr>
        <w:t>特徵</w:t>
      </w:r>
      <w:r w:rsidRPr="00121867">
        <w:rPr>
          <w:rFonts w:eastAsia="標楷體"/>
          <w:sz w:val="22"/>
          <w:szCs w:val="22"/>
          <w:lang w:val="de-DE"/>
        </w:rPr>
        <w:t>，</w:t>
      </w:r>
      <w:r w:rsidR="00EF77F0">
        <w:rPr>
          <w:rFonts w:eastAsia="標楷體" w:hint="eastAsia"/>
          <w:sz w:val="22"/>
          <w:szCs w:val="22"/>
          <w:lang w:eastAsia="zh-TW"/>
        </w:rPr>
        <w:t>與</w:t>
      </w:r>
      <w:proofErr w:type="gramStart"/>
      <w:r w:rsidR="001F2186">
        <w:rPr>
          <w:rFonts w:eastAsia="標楷體" w:hint="eastAsia"/>
          <w:sz w:val="22"/>
          <w:szCs w:val="22"/>
          <w:lang w:eastAsia="zh-TW"/>
        </w:rPr>
        <w:t>跨音</w:t>
      </w:r>
      <w:proofErr w:type="gramEnd"/>
      <w:r w:rsidR="001F2186">
        <w:rPr>
          <w:rFonts w:eastAsia="標楷體" w:hint="eastAsia"/>
          <w:sz w:val="22"/>
          <w:szCs w:val="22"/>
          <w:lang w:eastAsia="zh-TW"/>
        </w:rPr>
        <w:t>段的</w:t>
      </w:r>
      <w:proofErr w:type="gramStart"/>
      <w:r w:rsidRPr="00C453FA">
        <w:rPr>
          <w:rFonts w:eastAsia="標楷體" w:hint="eastAsia"/>
          <w:sz w:val="22"/>
          <w:szCs w:val="22"/>
          <w:lang w:eastAsia="zh-TW"/>
        </w:rPr>
        <w:t>超</w:t>
      </w:r>
      <w:r w:rsidRPr="00C453FA">
        <w:rPr>
          <w:rFonts w:eastAsia="標楷體"/>
          <w:sz w:val="22"/>
          <w:szCs w:val="22"/>
        </w:rPr>
        <w:t>音</w:t>
      </w:r>
      <w:proofErr w:type="gramEnd"/>
      <w:r w:rsidRPr="00C453FA">
        <w:rPr>
          <w:rFonts w:eastAsia="標楷體"/>
          <w:sz w:val="22"/>
          <w:szCs w:val="22"/>
        </w:rPr>
        <w:t>段</w:t>
      </w:r>
      <w:r w:rsidR="00D66372" w:rsidRPr="00121867">
        <w:rPr>
          <w:rFonts w:eastAsia="標楷體" w:hint="eastAsia"/>
          <w:sz w:val="22"/>
          <w:szCs w:val="22"/>
          <w:lang w:val="de-DE"/>
        </w:rPr>
        <w:t xml:space="preserve"> </w:t>
      </w:r>
      <w:r w:rsidRPr="00121867">
        <w:rPr>
          <w:rFonts w:eastAsia="標楷體"/>
          <w:sz w:val="22"/>
          <w:szCs w:val="22"/>
          <w:lang w:val="de-DE"/>
        </w:rPr>
        <w:t>(</w:t>
      </w:r>
      <w:r w:rsidR="00D66372" w:rsidRPr="00121867">
        <w:rPr>
          <w:rFonts w:eastAsia="標楷體"/>
          <w:sz w:val="22"/>
          <w:szCs w:val="22"/>
          <w:lang w:val="de-DE"/>
        </w:rPr>
        <w:t>S</w:t>
      </w:r>
      <w:r w:rsidRPr="00121867">
        <w:rPr>
          <w:rFonts w:eastAsia="標楷體"/>
          <w:sz w:val="22"/>
          <w:szCs w:val="22"/>
          <w:lang w:val="de-DE"/>
        </w:rPr>
        <w:t>uprasegmental</w:t>
      </w:r>
      <w:r w:rsidR="005E1974" w:rsidRPr="00121867">
        <w:rPr>
          <w:rFonts w:eastAsia="標楷體"/>
          <w:sz w:val="22"/>
          <w:szCs w:val="22"/>
          <w:lang w:val="de-DE"/>
        </w:rPr>
        <w:t xml:space="preserve"> level</w:t>
      </w:r>
      <w:r w:rsidRPr="00121867">
        <w:rPr>
          <w:rFonts w:eastAsia="標楷體"/>
          <w:sz w:val="22"/>
          <w:szCs w:val="22"/>
          <w:lang w:val="de-DE"/>
        </w:rPr>
        <w:t>)</w:t>
      </w:r>
      <w:r w:rsidR="00786AB4" w:rsidRPr="00121867">
        <w:rPr>
          <w:rFonts w:eastAsia="標楷體"/>
          <w:sz w:val="22"/>
          <w:szCs w:val="22"/>
          <w:lang w:val="de-DE"/>
        </w:rPr>
        <w:t xml:space="preserve"> </w:t>
      </w:r>
      <w:r w:rsidR="00786AB4">
        <w:rPr>
          <w:rFonts w:eastAsia="標楷體" w:hint="eastAsia"/>
          <w:sz w:val="22"/>
          <w:szCs w:val="22"/>
          <w:lang w:eastAsia="zh-TW"/>
        </w:rPr>
        <w:t>特徵</w:t>
      </w:r>
      <w:r w:rsidR="001F2186" w:rsidRPr="00121867">
        <w:rPr>
          <w:rFonts w:eastAsia="標楷體" w:hint="eastAsia"/>
          <w:sz w:val="22"/>
          <w:szCs w:val="22"/>
          <w:lang w:val="de-DE" w:eastAsia="zh-TW"/>
        </w:rPr>
        <w:t>，</w:t>
      </w:r>
      <w:r w:rsidR="001F2186">
        <w:rPr>
          <w:rFonts w:eastAsia="標楷體" w:hint="eastAsia"/>
          <w:sz w:val="22"/>
          <w:szCs w:val="22"/>
          <w:lang w:eastAsia="zh-TW"/>
        </w:rPr>
        <w:t>來處理從語言角度</w:t>
      </w:r>
      <w:r w:rsidR="0064286E">
        <w:rPr>
          <w:rFonts w:eastAsia="標楷體" w:hint="eastAsia"/>
          <w:sz w:val="22"/>
          <w:szCs w:val="22"/>
          <w:lang w:eastAsia="zh-TW"/>
        </w:rPr>
        <w:t>所分類之各</w:t>
      </w:r>
      <w:r w:rsidR="001F2186">
        <w:rPr>
          <w:rFonts w:eastAsia="標楷體" w:hint="eastAsia"/>
          <w:sz w:val="22"/>
          <w:szCs w:val="22"/>
          <w:lang w:eastAsia="zh-TW"/>
        </w:rPr>
        <w:t>面向</w:t>
      </w:r>
      <w:r w:rsidR="0064286E">
        <w:rPr>
          <w:rFonts w:eastAsia="標楷體" w:hint="eastAsia"/>
          <w:sz w:val="22"/>
          <w:szCs w:val="22"/>
          <w:lang w:eastAsia="zh-TW"/>
        </w:rPr>
        <w:t>特徵</w:t>
      </w:r>
      <w:r w:rsidR="00EF77F0" w:rsidRPr="00121867">
        <w:rPr>
          <w:rFonts w:eastAsia="標楷體" w:hint="eastAsia"/>
          <w:sz w:val="22"/>
          <w:szCs w:val="22"/>
          <w:lang w:val="de-DE" w:eastAsia="zh-TW"/>
        </w:rPr>
        <w:t>，</w:t>
      </w:r>
      <w:proofErr w:type="gramStart"/>
      <w:r w:rsidR="00EF77F0">
        <w:rPr>
          <w:rFonts w:eastAsia="標楷體" w:hint="eastAsia"/>
          <w:sz w:val="22"/>
          <w:szCs w:val="22"/>
          <w:lang w:eastAsia="zh-TW"/>
        </w:rPr>
        <w:t>來</w:t>
      </w:r>
      <w:proofErr w:type="gramEnd"/>
      <w:r w:rsidR="00EF77F0">
        <w:rPr>
          <w:rFonts w:eastAsia="標楷體" w:hint="eastAsia"/>
          <w:sz w:val="22"/>
          <w:szCs w:val="22"/>
          <w:lang w:eastAsia="zh-TW"/>
        </w:rPr>
        <w:t>作為預測受試者英語程度的</w:t>
      </w:r>
      <w:r w:rsidR="00492117">
        <w:rPr>
          <w:rFonts w:eastAsia="標楷體" w:hint="eastAsia"/>
          <w:sz w:val="22"/>
          <w:szCs w:val="22"/>
          <w:lang w:eastAsia="zh-TW"/>
        </w:rPr>
        <w:t>輸入</w:t>
      </w:r>
      <w:r w:rsidR="003E33FF">
        <w:rPr>
          <w:rFonts w:eastAsia="標楷體" w:hint="eastAsia"/>
          <w:sz w:val="22"/>
          <w:szCs w:val="22"/>
          <w:lang w:eastAsia="zh-TW"/>
        </w:rPr>
        <w:t>特徵</w:t>
      </w:r>
      <w:r w:rsidRPr="00C453FA">
        <w:rPr>
          <w:rFonts w:eastAsia="標楷體" w:hint="eastAsia"/>
          <w:sz w:val="22"/>
          <w:szCs w:val="22"/>
          <w:lang w:eastAsia="zh-TW"/>
        </w:rPr>
        <w:t>。</w:t>
      </w:r>
      <w:r w:rsidR="001E3C48" w:rsidRPr="00C453FA">
        <w:rPr>
          <w:rFonts w:eastAsia="標楷體" w:hint="eastAsia"/>
          <w:noProof/>
          <w:sz w:val="22"/>
          <w:szCs w:val="22"/>
          <w:lang w:eastAsia="zh-TW"/>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sdtdh="http://schemas.microsoft.com/office/word/2020/wordml/sdtdatahash"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21867" w14:paraId="417BAF4F" w14:textId="77777777" w:rsidTr="007508B2">
                              <w:trPr>
                                <w:trHeight w:val="14400"/>
                              </w:trPr>
                              <w:tc>
                                <w:tcPr>
                                  <w:tcW w:w="648" w:type="dxa"/>
                                </w:tcPr>
                                <w:p w14:paraId="745310DA" w14:textId="5523291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6BCD462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192505B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56D419A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5E813C9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39A3B603" w:rsidR="00121867" w:rsidRPr="00126C27" w:rsidRDefault="00121867"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4F26F5C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2307ED2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56B1E776"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15DF0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7E3DC35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672C535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209BF4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4151DA1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0E8AF90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1F180CC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75B9B73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473CE2A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4130369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25B7ADC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2595361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3C8475B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0286D94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04FCFC2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64BEBB4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1B201A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7C840F7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1B8CB8B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125294B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51CFEDB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2782198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04BA701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641B451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417771E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7328BD5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6CCE51C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284B16C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376FB0C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3D53E79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0FF318F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6B05B33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6BF7823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1BE0604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0028A2D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1344CA2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7BF4DD7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6000F3A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6BD7873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74B6708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62DCD5E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121867" w:rsidRDefault="00121867" w:rsidP="009C2986">
                                  <w:pPr>
                                    <w:pStyle w:val="ACLRulerRight"/>
                                  </w:pPr>
                                </w:p>
                              </w:tc>
                            </w:tr>
                          </w:tbl>
                          <w:p w14:paraId="41015419" w14:textId="77777777" w:rsidR="00121867" w:rsidRDefault="00121867"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30"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JcDJ0O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121867" w14:paraId="417BAF4F" w14:textId="77777777" w:rsidTr="007508B2">
                        <w:trPr>
                          <w:trHeight w:val="14400"/>
                        </w:trPr>
                        <w:tc>
                          <w:tcPr>
                            <w:tcW w:w="648" w:type="dxa"/>
                          </w:tcPr>
                          <w:p w14:paraId="745310DA" w14:textId="5523291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6BCD462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192505B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56D419A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5E813C9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39A3B603" w:rsidR="00121867" w:rsidRPr="00126C27" w:rsidRDefault="00121867"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4F26F5C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2307ED2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56B1E776"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15DF0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7E3DC35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672C535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209BF4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4151DA1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0E8AF90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1F180CC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75B9B73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473CE2A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4130369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25B7ADC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2595361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3C8475B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0286D94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04FCFC2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64BEBB4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1B201A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7C840F7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1B8CB8B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125294B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51CFEDB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2782198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04BA701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641B451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417771E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7328BD5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6CCE51C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284B16C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376FB0C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3D53E79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0FF318F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6B05B33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6BF7823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1BE0604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0028A2D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1344CA2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7BF4DD7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6000F3A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6BD7873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74B6708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62DCD5E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121867" w:rsidRDefault="00121867" w:rsidP="009C2986">
                            <w:pPr>
                              <w:pStyle w:val="ACLRulerRight"/>
                            </w:pPr>
                          </w:p>
                        </w:tc>
                      </w:tr>
                    </w:tbl>
                    <w:p w14:paraId="41015419" w14:textId="77777777" w:rsidR="00121867" w:rsidRDefault="00121867" w:rsidP="001E3C48">
                      <w:pPr>
                        <w:pStyle w:val="ACLRulerLeft"/>
                      </w:pPr>
                    </w:p>
                  </w:txbxContent>
                </v:textbox>
                <w10:wrap anchorx="margin" anchory="margin"/>
              </v:shape>
            </w:pict>
          </mc:Fallback>
        </mc:AlternateContent>
      </w:r>
    </w:p>
    <w:p w14:paraId="41010071" w14:textId="7F381681" w:rsidR="00A5424A" w:rsidRPr="00A80653" w:rsidRDefault="006E69A1" w:rsidP="00A5424A">
      <w:pPr>
        <w:pStyle w:val="ACLSection"/>
        <w:rPr>
          <w:rFonts w:eastAsia="標楷體"/>
        </w:rPr>
      </w:pPr>
      <w:r w:rsidRPr="00A80653">
        <w:rPr>
          <w:rFonts w:eastAsia="標楷體"/>
          <w:lang w:eastAsia="zh-TW"/>
        </w:rPr>
        <w:t>方法</w:t>
      </w:r>
      <w:r w:rsidR="00CF5302" w:rsidRPr="00A80653">
        <w:rPr>
          <w:rFonts w:eastAsia="標楷體"/>
          <w:lang w:eastAsia="zh-TW"/>
        </w:rPr>
        <w:t xml:space="preserve"> </w:t>
      </w:r>
      <w:r w:rsidR="007836B4" w:rsidRPr="00A80653">
        <w:rPr>
          <w:rFonts w:eastAsia="BiauKai"/>
          <w:color w:val="000000"/>
          <w:lang w:eastAsia="zh-TW"/>
        </w:rPr>
        <w:t xml:space="preserve"> (</w:t>
      </w:r>
      <w:r w:rsidRPr="00A80653">
        <w:rPr>
          <w:rFonts w:eastAsia="標楷體"/>
          <w:lang w:eastAsia="zh-TW"/>
        </w:rPr>
        <w:t>Metho</w:t>
      </w:r>
      <w:r w:rsidR="00201E12" w:rsidRPr="00A80653">
        <w:rPr>
          <w:rFonts w:eastAsia="標楷體"/>
          <w:lang w:eastAsia="zh-TW"/>
        </w:rPr>
        <w:t>d</w:t>
      </w:r>
      <w:r w:rsidR="007836B4" w:rsidRPr="00A80653">
        <w:rPr>
          <w:rFonts w:eastAsia="標楷體"/>
          <w:lang w:eastAsia="zh-TW"/>
        </w:rPr>
        <w:t>)</w:t>
      </w:r>
      <w:r w:rsidR="004657AB" w:rsidRPr="00A80653" w:rsidDel="00992F5C">
        <w:rPr>
          <w:rFonts w:eastAsia="標楷體"/>
          <w:lang w:eastAsia="zh-TW"/>
        </w:rPr>
        <w:t xml:space="preserve"> </w:t>
      </w:r>
    </w:p>
    <w:p w14:paraId="6F9B3ED1" w14:textId="0A36C1F4" w:rsidR="00C64D1B" w:rsidRPr="00505FCA" w:rsidRDefault="006E69A1" w:rsidP="00137568">
      <w:pPr>
        <w:pStyle w:val="ACLText"/>
        <w:overflowPunct w:val="0"/>
        <w:spacing w:afterLines="100" w:after="240"/>
        <w:rPr>
          <w:rFonts w:eastAsia="BiauKai"/>
          <w:color w:val="000000"/>
          <w:sz w:val="22"/>
          <w:szCs w:val="22"/>
          <w:lang w:eastAsia="zh-TW"/>
        </w:rPr>
      </w:pPr>
      <w:r w:rsidRPr="002C018E">
        <w:rPr>
          <w:rFonts w:eastAsia="BiauKai"/>
          <w:sz w:val="22"/>
          <w:szCs w:val="22"/>
          <w:lang w:eastAsia="zh-TW"/>
        </w:rPr>
        <w:t>本研究中</w:t>
      </w:r>
      <w:r w:rsidRPr="002C018E">
        <w:rPr>
          <w:rFonts w:eastAsia="BiauKai"/>
          <w:color w:val="000000"/>
          <w:sz w:val="22"/>
          <w:szCs w:val="22"/>
        </w:rPr>
        <w:t>，</w:t>
      </w:r>
      <w:r w:rsidR="0039111C" w:rsidRPr="002C018E">
        <w:rPr>
          <w:rFonts w:eastAsia="BiauKai"/>
          <w:color w:val="000000"/>
          <w:sz w:val="22"/>
          <w:szCs w:val="22"/>
        </w:rPr>
        <w:t>方法的架構如圖</w:t>
      </w:r>
      <w:r w:rsidR="0058473D" w:rsidRPr="002C018E">
        <w:rPr>
          <w:rFonts w:eastAsia="BiauKai"/>
          <w:color w:val="000000"/>
          <w:sz w:val="22"/>
          <w:szCs w:val="22"/>
          <w:lang w:eastAsia="zh-TW"/>
        </w:rPr>
        <w:t>1</w:t>
      </w:r>
      <w:r w:rsidR="0039111C" w:rsidRPr="002C018E">
        <w:rPr>
          <w:rFonts w:eastAsia="BiauKai"/>
          <w:color w:val="000000"/>
          <w:sz w:val="22"/>
          <w:szCs w:val="22"/>
          <w:lang w:eastAsia="zh-TW"/>
        </w:rPr>
        <w:t>。</w:t>
      </w:r>
      <w:r w:rsidR="0039111C" w:rsidRPr="002C018E">
        <w:rPr>
          <w:rFonts w:eastAsia="BiauKai"/>
          <w:color w:val="000000"/>
          <w:sz w:val="22"/>
          <w:szCs w:val="22"/>
        </w:rPr>
        <w:t>一共分成三個階段：第一階段，是使用預先訓練好的</w:t>
      </w:r>
      <w:r w:rsidR="0039111C" w:rsidRPr="002C018E">
        <w:rPr>
          <w:rFonts w:eastAsia="BiauKai"/>
          <w:color w:val="000000"/>
          <w:sz w:val="22"/>
          <w:szCs w:val="22"/>
        </w:rPr>
        <w:t>ASR</w:t>
      </w:r>
      <w:r w:rsidR="0039111C" w:rsidRPr="002C018E">
        <w:rPr>
          <w:rFonts w:eastAsia="BiauKai"/>
          <w:color w:val="000000"/>
          <w:sz w:val="22"/>
          <w:szCs w:val="22"/>
        </w:rPr>
        <w:t>模型</w:t>
      </w:r>
      <w:r w:rsidR="00B52B07" w:rsidRPr="002C018E">
        <w:rPr>
          <w:rFonts w:eastAsia="BiauKai"/>
          <w:color w:val="000000"/>
          <w:sz w:val="22"/>
          <w:szCs w:val="22"/>
          <w:lang w:eastAsia="zh-TW"/>
        </w:rPr>
        <w:t>與原始</w:t>
      </w:r>
      <w:r w:rsidR="0039111C" w:rsidRPr="002C018E">
        <w:rPr>
          <w:rFonts w:eastAsia="BiauKai"/>
          <w:color w:val="000000"/>
          <w:sz w:val="22"/>
          <w:szCs w:val="22"/>
        </w:rPr>
        <w:t>聲音訊號</w:t>
      </w:r>
      <w:r w:rsidR="00B52B07" w:rsidRPr="002C018E">
        <w:rPr>
          <w:rFonts w:eastAsia="BiauKai"/>
          <w:color w:val="000000"/>
          <w:sz w:val="22"/>
          <w:szCs w:val="22"/>
          <w:lang w:eastAsia="zh-TW"/>
        </w:rPr>
        <w:t>抽取</w:t>
      </w:r>
      <w:r w:rsidR="0039111C" w:rsidRPr="002C018E">
        <w:rPr>
          <w:rFonts w:eastAsia="BiauKai"/>
          <w:color w:val="000000"/>
          <w:sz w:val="22"/>
          <w:szCs w:val="22"/>
        </w:rPr>
        <w:t>聲音特徵；第二階段，使用</w:t>
      </w:r>
      <w:r w:rsidR="001F5D81" w:rsidRPr="002C018E">
        <w:rPr>
          <w:rFonts w:eastAsia="BiauKai"/>
          <w:color w:val="000000"/>
          <w:sz w:val="22"/>
          <w:szCs w:val="22"/>
          <w:lang w:eastAsia="zh-TW"/>
        </w:rPr>
        <w:t>極限樹</w:t>
      </w:r>
      <w:r w:rsidR="007836B4" w:rsidRPr="002C018E">
        <w:rPr>
          <w:rFonts w:eastAsia="BiauKai"/>
          <w:color w:val="000000"/>
          <w:sz w:val="22"/>
          <w:szCs w:val="22"/>
          <w:lang w:eastAsia="zh-TW"/>
        </w:rPr>
        <w:t xml:space="preserve"> (</w:t>
      </w:r>
      <w:r w:rsidR="001F5D81" w:rsidRPr="002C018E">
        <w:rPr>
          <w:rFonts w:eastAsia="BiauKai"/>
          <w:color w:val="000000"/>
          <w:sz w:val="22"/>
          <w:szCs w:val="22"/>
          <w:lang w:eastAsia="zh-TW"/>
        </w:rPr>
        <w:t>Extra</w:t>
      </w:r>
      <w:r w:rsidR="0039111C" w:rsidRPr="002C018E">
        <w:rPr>
          <w:rFonts w:eastAsia="BiauKai"/>
          <w:color w:val="000000"/>
          <w:sz w:val="22"/>
          <w:szCs w:val="22"/>
        </w:rPr>
        <w:t xml:space="preserve"> Tree</w:t>
      </w:r>
      <w:r w:rsidR="007836B4" w:rsidRPr="002C018E">
        <w:rPr>
          <w:rFonts w:eastAsia="BiauKai"/>
          <w:color w:val="000000"/>
          <w:sz w:val="22"/>
          <w:szCs w:val="22"/>
          <w:lang w:eastAsia="zh-TW"/>
        </w:rPr>
        <w:t xml:space="preserve">) </w:t>
      </w:r>
      <w:r w:rsidR="0039111C" w:rsidRPr="002C018E">
        <w:rPr>
          <w:rFonts w:eastAsia="BiauKai"/>
          <w:color w:val="000000"/>
          <w:sz w:val="22"/>
          <w:szCs w:val="22"/>
        </w:rPr>
        <w:t>來</w:t>
      </w:r>
      <w:r w:rsidR="007D32DF" w:rsidRPr="002C018E">
        <w:rPr>
          <w:rFonts w:eastAsia="BiauKai"/>
          <w:color w:val="000000"/>
          <w:sz w:val="22"/>
          <w:szCs w:val="22"/>
        </w:rPr>
        <w:t>挑選</w:t>
      </w:r>
      <w:r w:rsidR="00B52B07" w:rsidRPr="002C018E">
        <w:rPr>
          <w:rFonts w:eastAsia="BiauKai"/>
          <w:color w:val="000000"/>
          <w:sz w:val="22"/>
          <w:szCs w:val="22"/>
          <w:lang w:eastAsia="zh-TW"/>
        </w:rPr>
        <w:t>適用於</w:t>
      </w:r>
      <w:r w:rsidR="001705D0">
        <w:rPr>
          <w:rFonts w:eastAsia="BiauKai" w:hint="eastAsia"/>
          <w:color w:val="000000"/>
          <w:sz w:val="22"/>
          <w:szCs w:val="22"/>
          <w:lang w:eastAsia="zh-TW"/>
        </w:rPr>
        <w:t>本</w:t>
      </w:r>
      <w:r w:rsidR="00B52B07" w:rsidRPr="002C018E">
        <w:rPr>
          <w:rFonts w:eastAsia="BiauKai"/>
          <w:color w:val="000000"/>
          <w:sz w:val="22"/>
          <w:szCs w:val="22"/>
          <w:lang w:eastAsia="zh-TW"/>
        </w:rPr>
        <w:t>任務</w:t>
      </w:r>
      <w:r w:rsidR="00B52B07" w:rsidRPr="00505FCA">
        <w:rPr>
          <w:rFonts w:eastAsia="BiauKai"/>
          <w:color w:val="000000"/>
          <w:sz w:val="22"/>
          <w:szCs w:val="22"/>
          <w:lang w:eastAsia="zh-TW"/>
        </w:rPr>
        <w:t>之</w:t>
      </w:r>
      <w:r w:rsidR="00EF77F0">
        <w:rPr>
          <w:rFonts w:eastAsia="BiauKai" w:hint="eastAsia"/>
          <w:color w:val="000000"/>
          <w:sz w:val="22"/>
          <w:szCs w:val="22"/>
          <w:lang w:eastAsia="zh-TW"/>
        </w:rPr>
        <w:t>聲音</w:t>
      </w:r>
      <w:r w:rsidR="0039111C" w:rsidRPr="00505FCA">
        <w:rPr>
          <w:rFonts w:eastAsia="BiauKai"/>
          <w:color w:val="000000"/>
          <w:sz w:val="22"/>
          <w:szCs w:val="22"/>
        </w:rPr>
        <w:t>特徵；第三階段，使用機器學習</w:t>
      </w:r>
      <w:r w:rsidR="0039111C" w:rsidRPr="00505FCA">
        <w:rPr>
          <w:rFonts w:eastAsia="BiauKai"/>
          <w:color w:val="000000"/>
          <w:sz w:val="22"/>
          <w:szCs w:val="22"/>
        </w:rPr>
        <w:lastRenderedPageBreak/>
        <w:t>模型來預測受試</w:t>
      </w:r>
      <w:r w:rsidR="003E00B5">
        <w:rPr>
          <w:rFonts w:eastAsia="BiauKai"/>
          <w:color w:val="000000"/>
          <w:sz w:val="22"/>
          <w:szCs w:val="22"/>
        </w:rPr>
        <w:t>臺</w:t>
      </w:r>
      <w:r w:rsidR="0039111C" w:rsidRPr="00505FCA">
        <w:rPr>
          <w:rFonts w:eastAsia="BiauKai"/>
          <w:color w:val="000000"/>
          <w:sz w:val="22"/>
          <w:szCs w:val="22"/>
        </w:rPr>
        <w:t>灣大學生的音韻精熟度。</w:t>
      </w:r>
      <w:r w:rsidR="00DD1C67">
        <w:rPr>
          <w:rFonts w:eastAsia="BiauKai" w:hint="eastAsia"/>
          <w:color w:val="000000"/>
          <w:sz w:val="22"/>
          <w:szCs w:val="22"/>
          <w:lang w:eastAsia="zh-TW"/>
        </w:rPr>
        <w:t>在後續章節，我們</w:t>
      </w:r>
      <w:r w:rsidR="00746A37">
        <w:rPr>
          <w:rFonts w:eastAsia="BiauKai" w:hint="eastAsia"/>
          <w:color w:val="000000"/>
          <w:sz w:val="22"/>
          <w:szCs w:val="22"/>
          <w:lang w:eastAsia="zh-TW"/>
        </w:rPr>
        <w:t>將</w:t>
      </w:r>
      <w:r w:rsidR="004D3662">
        <w:rPr>
          <w:rFonts w:eastAsia="BiauKai" w:hint="eastAsia"/>
          <w:color w:val="000000"/>
          <w:sz w:val="22"/>
          <w:szCs w:val="22"/>
          <w:lang w:eastAsia="zh-TW"/>
        </w:rPr>
        <w:t>本論文所使用的</w:t>
      </w:r>
      <w:r w:rsidR="00746A37">
        <w:rPr>
          <w:rFonts w:eastAsia="BiauKai" w:hint="eastAsia"/>
          <w:color w:val="000000"/>
          <w:sz w:val="22"/>
          <w:szCs w:val="22"/>
          <w:lang w:eastAsia="zh-TW"/>
        </w:rPr>
        <w:t>方法拆分</w:t>
      </w:r>
      <w:r w:rsidR="008C485C">
        <w:rPr>
          <w:rFonts w:eastAsia="BiauKai" w:hint="eastAsia"/>
          <w:color w:val="000000"/>
          <w:sz w:val="22"/>
          <w:szCs w:val="22"/>
          <w:lang w:eastAsia="zh-TW"/>
        </w:rPr>
        <w:t>為</w:t>
      </w:r>
      <w:r w:rsidR="00746A37">
        <w:rPr>
          <w:rFonts w:eastAsia="BiauKai" w:hint="eastAsia"/>
          <w:color w:val="000000"/>
          <w:sz w:val="22"/>
          <w:szCs w:val="22"/>
          <w:lang w:eastAsia="zh-TW"/>
        </w:rPr>
        <w:t>特徵、特徵選擇，以及</w:t>
      </w:r>
      <w:r w:rsidR="008C485C">
        <w:rPr>
          <w:rFonts w:eastAsia="BiauKai" w:hint="eastAsia"/>
          <w:color w:val="000000"/>
          <w:sz w:val="22"/>
          <w:szCs w:val="22"/>
          <w:lang w:eastAsia="zh-TW"/>
        </w:rPr>
        <w:t>分級</w:t>
      </w:r>
      <w:r w:rsidR="000A724D">
        <w:rPr>
          <w:rFonts w:eastAsia="BiauKai" w:hint="eastAsia"/>
          <w:color w:val="000000"/>
          <w:sz w:val="22"/>
          <w:szCs w:val="22"/>
          <w:lang w:eastAsia="zh-TW"/>
        </w:rPr>
        <w:t>模型</w:t>
      </w:r>
      <w:r w:rsidR="008C485C">
        <w:rPr>
          <w:rFonts w:eastAsia="BiauKai" w:hint="eastAsia"/>
          <w:color w:val="000000"/>
          <w:sz w:val="22"/>
          <w:szCs w:val="22"/>
          <w:lang w:eastAsia="zh-TW"/>
        </w:rPr>
        <w:t>個別描述。</w:t>
      </w:r>
    </w:p>
    <w:p w14:paraId="5F9E2D98" w14:textId="77777777" w:rsidR="00DE243B" w:rsidRPr="00505FCA" w:rsidRDefault="00DE243B" w:rsidP="00DE243B">
      <w:pPr>
        <w:pStyle w:val="ACLSubsection"/>
        <w:numPr>
          <w:ilvl w:val="1"/>
          <w:numId w:val="3"/>
        </w:numPr>
        <w:overflowPunct w:val="0"/>
        <w:spacing w:before="0"/>
        <w:ind w:left="561" w:hanging="561"/>
        <w:rPr>
          <w:rFonts w:eastAsia="標楷體"/>
          <w:lang w:eastAsia="zh-TW"/>
        </w:rPr>
      </w:pPr>
      <w:r w:rsidRPr="00505FCA">
        <w:rPr>
          <w:rFonts w:eastAsia="標楷體"/>
          <w:lang w:eastAsia="zh-TW"/>
        </w:rPr>
        <w:t>特徵</w:t>
      </w:r>
      <w:r w:rsidRPr="00505FCA">
        <w:rPr>
          <w:rFonts w:eastAsia="標楷體"/>
          <w:lang w:eastAsia="zh-TW"/>
        </w:rPr>
        <w:t xml:space="preserve"> (Features) </w:t>
      </w:r>
    </w:p>
    <w:p w14:paraId="47B72908" w14:textId="61111908" w:rsidR="00C64D1B" w:rsidRPr="0064286E" w:rsidRDefault="00DE243B" w:rsidP="00C475CC">
      <w:pPr>
        <w:pStyle w:val="ACLTextFirstLine"/>
        <w:overflowPunct w:val="0"/>
        <w:ind w:firstLine="0"/>
        <w:rPr>
          <w:rFonts w:eastAsia="BiauKai"/>
          <w:color w:val="000000"/>
          <w:sz w:val="22"/>
          <w:szCs w:val="22"/>
          <w:lang w:eastAsia="zh-TW"/>
        </w:rPr>
      </w:pPr>
      <w:r w:rsidRPr="00505FCA">
        <w:rPr>
          <w:rFonts w:eastAsia="BiauKai"/>
          <w:color w:val="000000"/>
          <w:sz w:val="22"/>
          <w:szCs w:val="22"/>
        </w:rPr>
        <w:t>綜合前述研究的成果，我們將此次任務的音韻特徵</w:t>
      </w:r>
      <w:r w:rsidRPr="00505FCA">
        <w:rPr>
          <w:rFonts w:eastAsia="BiauKai" w:hint="eastAsia"/>
          <w:color w:val="000000"/>
          <w:sz w:val="22"/>
          <w:szCs w:val="22"/>
        </w:rPr>
        <w:t>分成</w:t>
      </w:r>
      <w:r w:rsidRPr="00505FCA">
        <w:rPr>
          <w:rFonts w:eastAsia="BiauKai"/>
          <w:color w:val="000000"/>
          <w:sz w:val="22"/>
          <w:szCs w:val="22"/>
        </w:rPr>
        <w:t>發音</w:t>
      </w:r>
      <w:r w:rsidRPr="00505FCA">
        <w:rPr>
          <w:rFonts w:eastAsia="BiauKai"/>
          <w:color w:val="000000"/>
          <w:sz w:val="22"/>
          <w:szCs w:val="22"/>
        </w:rPr>
        <w:t xml:space="preserve"> (Pronunciation) </w:t>
      </w:r>
      <w:r w:rsidRPr="00505FCA">
        <w:rPr>
          <w:rFonts w:eastAsia="BiauKai"/>
          <w:color w:val="000000"/>
          <w:sz w:val="22"/>
          <w:szCs w:val="22"/>
        </w:rPr>
        <w:t>、</w:t>
      </w:r>
      <w:r w:rsidR="0074431B" w:rsidRPr="00505FCA">
        <w:rPr>
          <w:rFonts w:eastAsia="BiauKai"/>
          <w:color w:val="000000"/>
          <w:sz w:val="22"/>
          <w:szCs w:val="22"/>
        </w:rPr>
        <w:t>流暢度</w:t>
      </w:r>
      <w:r w:rsidR="0074431B" w:rsidRPr="00505FCA">
        <w:rPr>
          <w:rFonts w:eastAsia="BiauKai"/>
          <w:color w:val="000000"/>
          <w:sz w:val="22"/>
          <w:szCs w:val="22"/>
        </w:rPr>
        <w:t xml:space="preserve"> (Fluency) </w:t>
      </w:r>
      <w:r w:rsidR="0074431B" w:rsidRPr="00505FCA">
        <w:rPr>
          <w:rFonts w:eastAsia="BiauKai"/>
          <w:color w:val="000000"/>
          <w:sz w:val="22"/>
          <w:szCs w:val="22"/>
        </w:rPr>
        <w:t>與韻律</w:t>
      </w:r>
      <w:r w:rsidR="0074431B" w:rsidRPr="00505FCA">
        <w:rPr>
          <w:rFonts w:eastAsia="BiauKai"/>
          <w:color w:val="000000"/>
          <w:sz w:val="22"/>
          <w:szCs w:val="22"/>
        </w:rPr>
        <w:t xml:space="preserve"> (Prosody) </w:t>
      </w:r>
      <w:r w:rsidR="0074431B" w:rsidRPr="00505FCA">
        <w:rPr>
          <w:rFonts w:eastAsia="BiauKai"/>
          <w:color w:val="000000"/>
          <w:sz w:val="22"/>
          <w:szCs w:val="22"/>
        </w:rPr>
        <w:t>面向，</w:t>
      </w:r>
      <w:r w:rsidR="00C64D1B" w:rsidRPr="00505FCA">
        <w:rPr>
          <w:rFonts w:eastAsia="BiauKai"/>
          <w:color w:val="000000"/>
          <w:sz w:val="22"/>
          <w:szCs w:val="22"/>
        </w:rPr>
        <w:t>如表</w:t>
      </w:r>
      <w:r w:rsidR="00236751">
        <w:rPr>
          <w:rFonts w:eastAsia="BiauKai"/>
          <w:color w:val="000000"/>
          <w:sz w:val="22"/>
          <w:szCs w:val="22"/>
        </w:rPr>
        <w:t>1</w:t>
      </w:r>
      <w:r w:rsidR="00C64D1B" w:rsidRPr="00505FCA">
        <w:rPr>
          <w:rFonts w:eastAsia="BiauKai"/>
          <w:color w:val="000000"/>
          <w:sz w:val="22"/>
          <w:szCs w:val="22"/>
        </w:rPr>
        <w:t>。</w:t>
      </w:r>
      <w:r w:rsidR="00333442">
        <w:rPr>
          <w:rFonts w:eastAsia="BiauKai" w:hint="eastAsia"/>
          <w:color w:val="000000"/>
          <w:sz w:val="22"/>
          <w:szCs w:val="22"/>
          <w:lang w:eastAsia="zh-TW"/>
        </w:rPr>
        <w:t>在</w:t>
      </w:r>
      <w:r w:rsidR="00EF77F0">
        <w:rPr>
          <w:rFonts w:eastAsia="BiauKai" w:hint="eastAsia"/>
          <w:color w:val="000000"/>
          <w:sz w:val="22"/>
          <w:szCs w:val="22"/>
          <w:lang w:eastAsia="zh-TW"/>
        </w:rPr>
        <w:t>所</w:t>
      </w:r>
      <w:r w:rsidR="00C66D2F">
        <w:rPr>
          <w:rFonts w:eastAsia="BiauKai" w:hint="eastAsia"/>
          <w:color w:val="000000"/>
          <w:sz w:val="22"/>
          <w:szCs w:val="22"/>
          <w:lang w:eastAsia="zh-TW"/>
        </w:rPr>
        <w:t>有</w:t>
      </w:r>
      <w:r w:rsidR="00333442">
        <w:rPr>
          <w:rFonts w:eastAsia="BiauKai" w:hint="eastAsia"/>
          <w:color w:val="000000"/>
          <w:sz w:val="22"/>
          <w:szCs w:val="22"/>
          <w:lang w:eastAsia="zh-TW"/>
        </w:rPr>
        <w:t>三個</w:t>
      </w:r>
      <w:r w:rsidR="00EF77F0">
        <w:rPr>
          <w:rFonts w:eastAsia="BiauKai" w:hint="eastAsia"/>
          <w:color w:val="000000"/>
          <w:sz w:val="22"/>
          <w:szCs w:val="22"/>
          <w:lang w:eastAsia="zh-TW"/>
        </w:rPr>
        <w:t>面向底下</w:t>
      </w:r>
      <w:r w:rsidR="00333442">
        <w:rPr>
          <w:rFonts w:eastAsia="BiauKai" w:hint="eastAsia"/>
          <w:color w:val="000000"/>
          <w:sz w:val="22"/>
          <w:szCs w:val="22"/>
          <w:lang w:eastAsia="zh-TW"/>
        </w:rPr>
        <w:t>的特徵皆屬於</w:t>
      </w:r>
      <w:r w:rsidR="00EF77F0">
        <w:rPr>
          <w:rFonts w:eastAsia="BiauKai" w:hint="eastAsia"/>
          <w:color w:val="000000"/>
          <w:sz w:val="22"/>
          <w:szCs w:val="22"/>
          <w:lang w:eastAsia="zh-TW"/>
        </w:rPr>
        <w:t>聲音特徵，在發音與流暢度面向</w:t>
      </w:r>
      <w:r w:rsidR="00134D8F">
        <w:rPr>
          <w:rFonts w:eastAsia="BiauKai" w:hint="eastAsia"/>
          <w:color w:val="000000"/>
          <w:sz w:val="22"/>
          <w:szCs w:val="22"/>
          <w:lang w:eastAsia="zh-TW"/>
        </w:rPr>
        <w:t>的特徵都是由</w:t>
      </w:r>
      <w:r w:rsidR="00333442">
        <w:rPr>
          <w:rFonts w:eastAsia="BiauKai" w:hint="eastAsia"/>
          <w:color w:val="000000"/>
          <w:sz w:val="22"/>
          <w:szCs w:val="22"/>
          <w:lang w:eastAsia="zh-TW"/>
        </w:rPr>
        <w:t>A</w:t>
      </w:r>
      <w:r w:rsidR="00333442">
        <w:rPr>
          <w:rFonts w:eastAsia="BiauKai"/>
          <w:color w:val="000000"/>
          <w:sz w:val="22"/>
          <w:szCs w:val="22"/>
          <w:lang w:eastAsia="zh-TW"/>
        </w:rPr>
        <w:t>SR</w:t>
      </w:r>
      <w:r w:rsidR="00333442">
        <w:rPr>
          <w:rFonts w:eastAsia="BiauKai" w:hint="eastAsia"/>
          <w:color w:val="000000"/>
          <w:sz w:val="22"/>
          <w:szCs w:val="22"/>
          <w:lang w:eastAsia="zh-TW"/>
        </w:rPr>
        <w:t>聲學模型</w:t>
      </w:r>
      <w:r w:rsidR="00722861">
        <w:rPr>
          <w:rFonts w:eastAsia="BiauKai" w:hint="eastAsia"/>
          <w:color w:val="000000"/>
          <w:sz w:val="22"/>
          <w:szCs w:val="22"/>
          <w:lang w:eastAsia="zh-TW"/>
        </w:rPr>
        <w:t>將</w:t>
      </w:r>
      <w:r w:rsidR="00333442">
        <w:rPr>
          <w:rFonts w:eastAsia="BiauKai" w:hint="eastAsia"/>
          <w:color w:val="000000"/>
          <w:sz w:val="22"/>
          <w:szCs w:val="22"/>
          <w:lang w:eastAsia="zh-TW"/>
        </w:rPr>
        <w:t>音訊以及文本對齊來獲得。而韻律面向</w:t>
      </w:r>
      <w:r w:rsidR="00D3257B">
        <w:rPr>
          <w:rFonts w:eastAsia="BiauKai" w:hint="eastAsia"/>
          <w:color w:val="000000"/>
          <w:sz w:val="22"/>
          <w:szCs w:val="22"/>
          <w:lang w:eastAsia="zh-TW"/>
        </w:rPr>
        <w:t>的聲學特徵</w:t>
      </w:r>
      <w:r w:rsidR="00333442">
        <w:rPr>
          <w:rFonts w:eastAsia="BiauKai" w:hint="eastAsia"/>
          <w:color w:val="000000"/>
          <w:sz w:val="22"/>
          <w:szCs w:val="22"/>
          <w:lang w:eastAsia="zh-TW"/>
        </w:rPr>
        <w:t>是</w:t>
      </w:r>
      <w:r w:rsidR="00F73EE0">
        <w:rPr>
          <w:rFonts w:eastAsia="BiauKai" w:hint="eastAsia"/>
          <w:color w:val="000000"/>
          <w:sz w:val="22"/>
          <w:szCs w:val="22"/>
          <w:lang w:eastAsia="zh-TW"/>
        </w:rPr>
        <w:t>從聲音訊號</w:t>
      </w:r>
      <w:r w:rsidR="00D3257B" w:rsidRPr="00BB361C">
        <w:rPr>
          <w:rFonts w:eastAsia="BiauKai"/>
          <w:color w:val="000000"/>
          <w:sz w:val="22"/>
          <w:szCs w:val="22"/>
          <w:lang w:eastAsia="zh-TW"/>
        </w:rPr>
        <w:t>所抽取</w:t>
      </w:r>
      <w:r w:rsidR="0064286E">
        <w:rPr>
          <w:rFonts w:eastAsia="BiauKai" w:hint="eastAsia"/>
          <w:color w:val="000000"/>
          <w:sz w:val="22"/>
          <w:szCs w:val="22"/>
          <w:lang w:eastAsia="zh-TW"/>
        </w:rPr>
        <w:t>，以語音學的</w:t>
      </w:r>
      <w:r w:rsidR="00722861">
        <w:rPr>
          <w:rFonts w:eastAsia="BiauKai" w:hint="eastAsia"/>
          <w:color w:val="000000"/>
          <w:sz w:val="22"/>
          <w:szCs w:val="22"/>
          <w:lang w:eastAsia="zh-TW"/>
        </w:rPr>
        <w:t>定義</w:t>
      </w:r>
      <w:r w:rsidR="0064286E">
        <w:rPr>
          <w:rFonts w:eastAsia="BiauKai" w:hint="eastAsia"/>
          <w:color w:val="000000"/>
          <w:sz w:val="22"/>
          <w:szCs w:val="22"/>
          <w:lang w:eastAsia="zh-TW"/>
        </w:rPr>
        <w:t>來看，韻律面向</w:t>
      </w:r>
      <w:r w:rsidR="00722861">
        <w:rPr>
          <w:rFonts w:eastAsia="BiauKai" w:hint="eastAsia"/>
          <w:color w:val="000000"/>
          <w:sz w:val="22"/>
          <w:szCs w:val="22"/>
          <w:lang w:eastAsia="zh-TW"/>
        </w:rPr>
        <w:t>需</w:t>
      </w:r>
      <w:r w:rsidR="00C846A4">
        <w:rPr>
          <w:rFonts w:eastAsia="BiauKai" w:hint="eastAsia"/>
          <w:color w:val="000000"/>
          <w:sz w:val="22"/>
          <w:szCs w:val="22"/>
          <w:lang w:eastAsia="zh-TW"/>
        </w:rPr>
        <w:t>包含發音長短</w:t>
      </w:r>
      <w:r w:rsidR="0060703B" w:rsidRPr="00A35829">
        <w:rPr>
          <w:rFonts w:eastAsia="BiauKai"/>
          <w:color w:val="000000"/>
          <w:sz w:val="22"/>
          <w:szCs w:val="22"/>
        </w:rPr>
        <w:t>、</w:t>
      </w:r>
      <w:r w:rsidR="00C846A4">
        <w:rPr>
          <w:rFonts w:eastAsia="BiauKai" w:hint="eastAsia"/>
          <w:color w:val="000000"/>
          <w:sz w:val="22"/>
          <w:szCs w:val="22"/>
          <w:lang w:eastAsia="zh-TW"/>
        </w:rPr>
        <w:t>音量以及音高三種要素，而我們分別能藉由持續時間</w:t>
      </w:r>
      <w:r w:rsidR="00C846A4" w:rsidRPr="00A35829">
        <w:rPr>
          <w:rFonts w:eastAsia="BiauKai"/>
          <w:color w:val="000000"/>
          <w:sz w:val="22"/>
          <w:szCs w:val="22"/>
        </w:rPr>
        <w:t>、</w:t>
      </w:r>
      <w:r w:rsidR="00C846A4">
        <w:rPr>
          <w:rFonts w:eastAsia="BiauKai" w:hint="eastAsia"/>
          <w:color w:val="000000"/>
          <w:sz w:val="22"/>
          <w:szCs w:val="22"/>
          <w:lang w:eastAsia="zh-TW"/>
        </w:rPr>
        <w:t>能量以及基本頻率來獲得此資訊，而值</w:t>
      </w:r>
      <w:r w:rsidR="00D3257B">
        <w:rPr>
          <w:rFonts w:eastAsia="BiauKai" w:hint="eastAsia"/>
          <w:color w:val="000000"/>
          <w:sz w:val="22"/>
          <w:szCs w:val="22"/>
          <w:lang w:eastAsia="zh-TW"/>
        </w:rPr>
        <w:t>得注意的是</w:t>
      </w:r>
      <w:r w:rsidR="00C846A4">
        <w:rPr>
          <w:rFonts w:eastAsia="BiauKai" w:hint="eastAsia"/>
          <w:color w:val="000000"/>
          <w:sz w:val="22"/>
          <w:szCs w:val="22"/>
          <w:lang w:eastAsia="zh-TW"/>
        </w:rPr>
        <w:t>，本次任務尚未考量持續時間與韻律面向之關係，因此未納入表</w:t>
      </w:r>
      <w:r w:rsidR="00C846A4">
        <w:rPr>
          <w:rFonts w:eastAsia="BiauKai"/>
          <w:color w:val="000000"/>
          <w:sz w:val="22"/>
          <w:szCs w:val="22"/>
          <w:lang w:eastAsia="zh-TW"/>
        </w:rPr>
        <w:t>1</w:t>
      </w:r>
      <w:r w:rsidR="00C846A4">
        <w:rPr>
          <w:rFonts w:eastAsia="BiauKai" w:hint="eastAsia"/>
          <w:color w:val="000000"/>
          <w:sz w:val="22"/>
          <w:szCs w:val="22"/>
          <w:lang w:eastAsia="zh-TW"/>
        </w:rPr>
        <w:t>之韻律分類中。</w:t>
      </w:r>
      <w:r w:rsidR="008D208F">
        <w:rPr>
          <w:rFonts w:eastAsia="BiauKai" w:hint="eastAsia"/>
          <w:color w:val="000000"/>
          <w:sz w:val="22"/>
          <w:szCs w:val="22"/>
          <w:lang w:eastAsia="zh-TW"/>
        </w:rPr>
        <w:t>在</w:t>
      </w:r>
      <w:r w:rsidR="00722861">
        <w:rPr>
          <w:rFonts w:eastAsia="BiauKai" w:hint="eastAsia"/>
          <w:color w:val="000000"/>
          <w:sz w:val="22"/>
          <w:szCs w:val="22"/>
          <w:lang w:eastAsia="zh-TW"/>
        </w:rPr>
        <w:t>研究</w:t>
      </w:r>
      <w:r w:rsidR="00D3257B">
        <w:rPr>
          <w:rFonts w:eastAsia="BiauKai" w:hint="eastAsia"/>
          <w:color w:val="000000"/>
          <w:sz w:val="22"/>
          <w:szCs w:val="22"/>
          <w:lang w:eastAsia="zh-TW"/>
        </w:rPr>
        <w:t>不同</w:t>
      </w:r>
      <w:r w:rsidR="00C64D1B" w:rsidRPr="00505FCA">
        <w:rPr>
          <w:rFonts w:eastAsia="BiauKai"/>
          <w:color w:val="000000"/>
          <w:sz w:val="22"/>
          <w:szCs w:val="22"/>
        </w:rPr>
        <w:t>面向</w:t>
      </w:r>
      <w:r w:rsidR="00722861">
        <w:rPr>
          <w:rFonts w:eastAsia="BiauKai" w:hint="eastAsia"/>
          <w:color w:val="000000"/>
          <w:sz w:val="22"/>
          <w:szCs w:val="22"/>
          <w:lang w:eastAsia="zh-TW"/>
        </w:rPr>
        <w:t>的特徵時，不同面向之間</w:t>
      </w:r>
      <w:r w:rsidR="00C64D1B" w:rsidRPr="00505FCA">
        <w:rPr>
          <w:rFonts w:eastAsia="BiauKai"/>
          <w:color w:val="000000"/>
          <w:sz w:val="22"/>
          <w:szCs w:val="22"/>
        </w:rPr>
        <w:t>採用的特徵向量可能互有重疊，像是音素</w:t>
      </w:r>
      <w:r w:rsidR="00C64D1B" w:rsidRPr="00505FCA">
        <w:rPr>
          <w:rFonts w:eastAsia="BiauKai"/>
          <w:color w:val="000000"/>
          <w:sz w:val="22"/>
          <w:szCs w:val="22"/>
        </w:rPr>
        <w:t>/</w:t>
      </w:r>
      <w:r w:rsidR="00C64D1B" w:rsidRPr="00505FCA">
        <w:rPr>
          <w:rFonts w:eastAsia="BiauKai"/>
          <w:color w:val="000000"/>
          <w:sz w:val="22"/>
          <w:szCs w:val="22"/>
        </w:rPr>
        <w:t>字詞的信心分數</w:t>
      </w:r>
      <w:r w:rsidR="00C64D1B" w:rsidRPr="00505FCA">
        <w:rPr>
          <w:rFonts w:eastAsia="BiauKai"/>
          <w:color w:val="000000"/>
          <w:sz w:val="22"/>
          <w:szCs w:val="22"/>
        </w:rPr>
        <w:t xml:space="preserve"> (Phone</w:t>
      </w:r>
      <w:r w:rsidR="00471451">
        <w:rPr>
          <w:rFonts w:eastAsia="BiauKai"/>
          <w:color w:val="000000"/>
          <w:sz w:val="22"/>
          <w:szCs w:val="22"/>
        </w:rPr>
        <w:t>/Word</w:t>
      </w:r>
      <w:r w:rsidR="00C64D1B" w:rsidRPr="00505FCA">
        <w:rPr>
          <w:rFonts w:eastAsia="BiauKai"/>
          <w:color w:val="000000"/>
          <w:sz w:val="22"/>
          <w:szCs w:val="22"/>
        </w:rPr>
        <w:t xml:space="preserve"> </w:t>
      </w:r>
      <w:r w:rsidR="00C64D1B" w:rsidRPr="00505FCA">
        <w:rPr>
          <w:rFonts w:eastAsia="BiauKai"/>
          <w:color w:val="000000"/>
          <w:sz w:val="22"/>
          <w:szCs w:val="22"/>
        </w:rPr>
        <w:t xml:space="preserve">Confidence) </w:t>
      </w:r>
      <w:r w:rsidR="00C64D1B" w:rsidRPr="00505FCA">
        <w:rPr>
          <w:rFonts w:eastAsia="BiauKai"/>
          <w:color w:val="000000"/>
          <w:sz w:val="22"/>
          <w:szCs w:val="22"/>
        </w:rPr>
        <w:t>，能同時成為探討發音和流暢度的要素之</w:t>
      </w:r>
      <w:proofErr w:type="gramStart"/>
      <w:r w:rsidR="00C64D1B" w:rsidRPr="00505FCA">
        <w:rPr>
          <w:rFonts w:eastAsia="BiauKai"/>
          <w:color w:val="000000"/>
          <w:sz w:val="22"/>
          <w:szCs w:val="22"/>
        </w:rPr>
        <w:t>一</w:t>
      </w:r>
      <w:proofErr w:type="gramEnd"/>
      <w:r w:rsidR="00C64D1B" w:rsidRPr="00603BCC">
        <w:rPr>
          <w:rFonts w:eastAsia="BiauKai"/>
          <w:color w:val="000000"/>
        </w:rPr>
        <w:t>。</w:t>
      </w:r>
    </w:p>
    <w:p w14:paraId="20572D5A" w14:textId="77777777" w:rsidR="00505FCA" w:rsidRPr="00603BCC" w:rsidRDefault="00505FCA" w:rsidP="00505FCA">
      <w:pPr>
        <w:pStyle w:val="ACLSubsection"/>
        <w:numPr>
          <w:ilvl w:val="2"/>
          <w:numId w:val="3"/>
        </w:numPr>
        <w:overflowPunct w:val="0"/>
        <w:rPr>
          <w:rFonts w:eastAsia="標楷體"/>
          <w:lang w:eastAsia="zh-TW"/>
        </w:rPr>
      </w:pPr>
      <w:r>
        <w:rPr>
          <w:rFonts w:eastAsia="標楷體" w:hint="eastAsia"/>
          <w:lang w:eastAsia="zh-TW"/>
        </w:rPr>
        <w:t>發音</w:t>
      </w:r>
      <w:r w:rsidRPr="00603BCC">
        <w:rPr>
          <w:rFonts w:eastAsia="標楷體"/>
          <w:lang w:eastAsia="zh-TW"/>
        </w:rPr>
        <w:t xml:space="preserve"> (</w:t>
      </w:r>
      <w:r>
        <w:rPr>
          <w:rFonts w:eastAsia="標楷體"/>
          <w:lang w:eastAsia="zh-TW"/>
        </w:rPr>
        <w:t>Pronunciation)</w:t>
      </w:r>
    </w:p>
    <w:p w14:paraId="5F265469" w14:textId="51DE0812" w:rsidR="00C64D1B" w:rsidRPr="00A35829" w:rsidRDefault="00ED4AB8" w:rsidP="00277800">
      <w:pPr>
        <w:pStyle w:val="ACLTextFirstLine"/>
        <w:spacing w:afterLines="30" w:after="72"/>
        <w:ind w:firstLine="0"/>
        <w:rPr>
          <w:rFonts w:eastAsia="BiauKai"/>
          <w:sz w:val="22"/>
          <w:szCs w:val="22"/>
        </w:rPr>
      </w:pPr>
      <w:r w:rsidRPr="00A35829">
        <w:rPr>
          <w:rFonts w:eastAsia="BiauKai"/>
          <w:color w:val="000000"/>
          <w:sz w:val="22"/>
          <w:szCs w:val="22"/>
          <w:lang w:eastAsia="zh-TW"/>
        </w:rPr>
        <w:t>英文非母語的學習者往往會將其母語的發音法連帶應用到英文上，進而產生發音誤差。若以音素來說明，其通常可被分為三類，分別是替代</w:t>
      </w:r>
      <w:r w:rsidRPr="00A35829">
        <w:rPr>
          <w:rFonts w:eastAsia="BiauKai"/>
          <w:color w:val="000000"/>
          <w:sz w:val="22"/>
          <w:szCs w:val="22"/>
          <w:lang w:eastAsia="zh-TW"/>
        </w:rPr>
        <w:t xml:space="preserve"> (Substitutions) </w:t>
      </w:r>
      <w:r w:rsidRPr="00A35829">
        <w:rPr>
          <w:rFonts w:eastAsia="BiauKai"/>
          <w:color w:val="000000"/>
          <w:sz w:val="22"/>
          <w:szCs w:val="22"/>
          <w:lang w:eastAsia="zh-TW"/>
        </w:rPr>
        <w:t>、增加</w:t>
      </w:r>
      <w:r w:rsidRPr="00A35829">
        <w:rPr>
          <w:rFonts w:eastAsia="BiauKai"/>
          <w:color w:val="000000"/>
          <w:sz w:val="22"/>
          <w:szCs w:val="22"/>
          <w:lang w:eastAsia="zh-TW"/>
        </w:rPr>
        <w:t xml:space="preserve"> (Insertion) </w:t>
      </w:r>
      <w:r w:rsidRPr="00A35829">
        <w:rPr>
          <w:rFonts w:eastAsia="BiauKai"/>
          <w:color w:val="000000"/>
          <w:sz w:val="22"/>
          <w:szCs w:val="22"/>
          <w:lang w:eastAsia="zh-TW"/>
        </w:rPr>
        <w:t>、</w:t>
      </w:r>
      <w:r w:rsidRPr="00A35829">
        <w:rPr>
          <w:rFonts w:eastAsia="BiauKai"/>
          <w:color w:val="000000"/>
          <w:sz w:val="22"/>
          <w:szCs w:val="22"/>
          <w:lang w:eastAsia="zh-TW"/>
        </w:rPr>
        <w:t xml:space="preserve"> </w:t>
      </w:r>
      <w:r w:rsidRPr="00A35829">
        <w:rPr>
          <w:rFonts w:eastAsia="BiauKai"/>
          <w:color w:val="000000"/>
          <w:sz w:val="22"/>
          <w:szCs w:val="22"/>
          <w:lang w:eastAsia="zh-TW"/>
        </w:rPr>
        <w:t>刪除</w:t>
      </w:r>
      <w:r w:rsidRPr="00A35829">
        <w:rPr>
          <w:rFonts w:eastAsia="BiauKai"/>
          <w:color w:val="000000"/>
          <w:sz w:val="22"/>
          <w:szCs w:val="22"/>
          <w:lang w:eastAsia="zh-TW"/>
        </w:rPr>
        <w:t xml:space="preserve">  (Deletion) </w:t>
      </w:r>
      <w:r w:rsidRPr="00A35829">
        <w:rPr>
          <w:rFonts w:eastAsia="BiauKai"/>
          <w:color w:val="000000"/>
          <w:sz w:val="22"/>
          <w:szCs w:val="22"/>
          <w:lang w:eastAsia="zh-TW"/>
        </w:rPr>
        <w:t>。母語的發音限制往往會觸發替代跟刪除這兩類錯誤，其中刪除對聽者的理解影響最大；</w:t>
      </w:r>
      <w:r w:rsidR="003B1E22" w:rsidRPr="00A35829">
        <w:rPr>
          <w:rFonts w:eastAsia="標楷體"/>
          <w:noProof/>
          <w:sz w:val="22"/>
          <w:szCs w:val="22"/>
          <w:lang w:val="zh-TW" w:eastAsia="zh-TW"/>
        </w:rPr>
        <mc:AlternateContent>
          <mc:Choice Requires="wps">
            <w:drawing>
              <wp:anchor distT="0" distB="0" distL="114300" distR="114300" simplePos="0" relativeHeight="251745280" behindDoc="0" locked="1" layoutInCell="1" allowOverlap="0" wp14:anchorId="5E74AFCC" wp14:editId="121F5CA4">
                <wp:simplePos x="0" y="0"/>
                <wp:positionH relativeFrom="column">
                  <wp:posOffset>-9525</wp:posOffset>
                </wp:positionH>
                <wp:positionV relativeFrom="page">
                  <wp:posOffset>914400</wp:posOffset>
                </wp:positionV>
                <wp:extent cx="2771775" cy="3186430"/>
                <wp:effectExtent l="0" t="0" r="0" b="1270"/>
                <wp:wrapSquare wrapText="bothSides"/>
                <wp:docPr id="9" name="文字方塊 9"/>
                <wp:cNvGraphicFramePr/>
                <a:graphic xmlns:a="http://schemas.openxmlformats.org/drawingml/2006/main">
                  <a:graphicData uri="http://schemas.microsoft.com/office/word/2010/wordprocessingShape">
                    <wps:wsp>
                      <wps:cNvSpPr txBox="1"/>
                      <wps:spPr>
                        <a:xfrm>
                          <a:off x="0" y="0"/>
                          <a:ext cx="2771775" cy="3186430"/>
                        </a:xfrm>
                        <a:prstGeom prst="rect">
                          <a:avLst/>
                        </a:prstGeom>
                        <a:solidFill>
                          <a:schemeClr val="lt1"/>
                        </a:solidFill>
                        <a:ln w="6350">
                          <a:noFill/>
                        </a:ln>
                      </wps:spPr>
                      <wps:txbx>
                        <w:txbxContent>
                          <w:p w14:paraId="61728372" w14:textId="77777777" w:rsidR="00121867" w:rsidRPr="004E36C4" w:rsidRDefault="00121867" w:rsidP="003B1E22">
                            <w:pPr>
                              <w:spacing w:afterLines="50" w:after="120"/>
                              <w:jc w:val="center"/>
                              <w:rPr>
                                <w:rFonts w:ascii="Times New Roman" w:eastAsia="BiauKai" w:hAnsi="Times New Roman" w:cs="Times New Roman"/>
                                <w:sz w:val="22"/>
                                <w:szCs w:val="22"/>
                              </w:rPr>
                            </w:pPr>
                            <w:r w:rsidRPr="004E36C4">
                              <w:rPr>
                                <w:rFonts w:ascii="Times New Roman" w:eastAsia="BiauKai" w:hAnsi="Times New Roman" w:cs="Times New Roman"/>
                                <w:sz w:val="22"/>
                                <w:szCs w:val="22"/>
                              </w:rPr>
                              <w:t>表</w:t>
                            </w:r>
                            <w:r w:rsidRPr="004E36C4">
                              <w:rPr>
                                <w:rFonts w:ascii="Times New Roman" w:eastAsia="BiauKai" w:hAnsi="Times New Roman" w:cs="Times New Roman"/>
                                <w:sz w:val="22"/>
                                <w:szCs w:val="22"/>
                              </w:rPr>
                              <w:t>1</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Pr>
                                <w:rFonts w:ascii="Times New Roman" w:eastAsia="BiauKai" w:hAnsi="Times New Roman" w:cs="Times New Roman" w:hint="eastAsia"/>
                                <w:sz w:val="22"/>
                                <w:szCs w:val="22"/>
                              </w:rPr>
                              <w:t>本研究音韻特徵</w:t>
                            </w:r>
                          </w:p>
                          <w:tbl>
                            <w:tblPr>
                              <w:tblStyle w:val="ad"/>
                              <w:tblOverlap w:val="never"/>
                              <w:tblW w:w="4200" w:type="dxa"/>
                              <w:jc w:val="center"/>
                              <w:tblLook w:val="04A0" w:firstRow="1" w:lastRow="0" w:firstColumn="1" w:lastColumn="0" w:noHBand="0" w:noVBand="1"/>
                            </w:tblPr>
                            <w:tblGrid>
                              <w:gridCol w:w="1980"/>
                              <w:gridCol w:w="2220"/>
                            </w:tblGrid>
                            <w:tr w:rsidR="00121867" w:rsidRPr="00603BCC" w14:paraId="2181D943" w14:textId="77777777" w:rsidTr="00F365F7">
                              <w:trPr>
                                <w:trHeight w:val="454"/>
                                <w:jc w:val="center"/>
                              </w:trPr>
                              <w:tc>
                                <w:tcPr>
                                  <w:tcW w:w="0" w:type="auto"/>
                                  <w:vAlign w:val="center"/>
                                </w:tcPr>
                                <w:p w14:paraId="01299518" w14:textId="77777777" w:rsidR="00121867" w:rsidRPr="00E91BB6" w:rsidRDefault="00121867" w:rsidP="00E7578B">
                                  <w:pPr>
                                    <w:pStyle w:val="ACLText"/>
                                    <w:overflowPunct w:val="0"/>
                                    <w:spacing w:line="240" w:lineRule="auto"/>
                                    <w:suppressOverlap/>
                                    <w:jc w:val="center"/>
                                    <w:rPr>
                                      <w:rFonts w:eastAsia="BiauKai"/>
                                      <w:sz w:val="22"/>
                                      <w:szCs w:val="22"/>
                                      <w:lang w:eastAsia="zh-TW"/>
                                    </w:rPr>
                                  </w:pPr>
                                  <w:r w:rsidRPr="00E91BB6">
                                    <w:rPr>
                                      <w:rFonts w:eastAsia="BiauKai"/>
                                      <w:color w:val="000000"/>
                                      <w:sz w:val="22"/>
                                      <w:szCs w:val="22"/>
                                      <w:lang w:eastAsia="zh-TW"/>
                                    </w:rPr>
                                    <w:t>面向</w:t>
                                  </w:r>
                                </w:p>
                              </w:tc>
                              <w:tc>
                                <w:tcPr>
                                  <w:tcW w:w="0" w:type="auto"/>
                                  <w:vAlign w:val="center"/>
                                </w:tcPr>
                                <w:p w14:paraId="334963AE" w14:textId="77777777" w:rsidR="00121867" w:rsidRPr="00E91BB6" w:rsidRDefault="00121867" w:rsidP="00E7578B">
                                  <w:pPr>
                                    <w:pStyle w:val="ACLText"/>
                                    <w:overflowPunct w:val="0"/>
                                    <w:spacing w:line="240" w:lineRule="auto"/>
                                    <w:suppressOverlap/>
                                    <w:jc w:val="center"/>
                                    <w:rPr>
                                      <w:rFonts w:eastAsia="BiauKai"/>
                                      <w:sz w:val="22"/>
                                      <w:szCs w:val="22"/>
                                      <w:lang w:eastAsia="zh-TW"/>
                                    </w:rPr>
                                  </w:pPr>
                                  <w:r w:rsidRPr="00E91BB6">
                                    <w:rPr>
                                      <w:rFonts w:eastAsia="BiauKai"/>
                                      <w:color w:val="000000"/>
                                      <w:sz w:val="22"/>
                                      <w:szCs w:val="22"/>
                                      <w:lang w:eastAsia="zh-TW"/>
                                    </w:rPr>
                                    <w:t>特徵</w:t>
                                  </w:r>
                                </w:p>
                              </w:tc>
                            </w:tr>
                            <w:tr w:rsidR="00121867" w:rsidRPr="00603BCC" w14:paraId="4EE338DF" w14:textId="77777777" w:rsidTr="00F365F7">
                              <w:trPr>
                                <w:trHeight w:val="454"/>
                                <w:jc w:val="center"/>
                              </w:trPr>
                              <w:tc>
                                <w:tcPr>
                                  <w:tcW w:w="0" w:type="auto"/>
                                  <w:vAlign w:val="center"/>
                                </w:tcPr>
                                <w:p w14:paraId="0D78B686"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發音</w:t>
                                  </w:r>
                                  <w:r w:rsidRPr="00603BCC">
                                    <w:rPr>
                                      <w:rFonts w:eastAsia="BiauKai"/>
                                      <w:color w:val="000000"/>
                                      <w:sz w:val="22"/>
                                      <w:szCs w:val="22"/>
                                      <w:lang w:eastAsia="zh-TW"/>
                                    </w:rPr>
                                    <w:t xml:space="preserve"> (Pronunciation)</w:t>
                                  </w:r>
                                </w:p>
                              </w:tc>
                              <w:tc>
                                <w:tcPr>
                                  <w:tcW w:w="0" w:type="auto"/>
                                  <w:vAlign w:val="center"/>
                                </w:tcPr>
                                <w:p w14:paraId="6AFEDFF9"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Word/Phone Confidence</w:t>
                                  </w:r>
                                </w:p>
                              </w:tc>
                            </w:tr>
                            <w:tr w:rsidR="00121867" w:rsidRPr="00603BCC" w14:paraId="36561A82" w14:textId="77777777" w:rsidTr="00F365F7">
                              <w:trPr>
                                <w:trHeight w:val="454"/>
                                <w:jc w:val="center"/>
                              </w:trPr>
                              <w:tc>
                                <w:tcPr>
                                  <w:tcW w:w="0" w:type="auto"/>
                                  <w:vMerge w:val="restart"/>
                                  <w:vAlign w:val="center"/>
                                </w:tcPr>
                                <w:p w14:paraId="7E09AA56"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流暢度</w:t>
                                  </w:r>
                                  <w:r w:rsidRPr="00603BCC">
                                    <w:rPr>
                                      <w:rFonts w:eastAsia="BiauKai"/>
                                      <w:color w:val="000000"/>
                                      <w:sz w:val="22"/>
                                      <w:szCs w:val="22"/>
                                      <w:lang w:eastAsia="zh-TW"/>
                                    </w:rPr>
                                    <w:t xml:space="preserve"> </w:t>
                                  </w:r>
                                  <w:r>
                                    <w:rPr>
                                      <w:rFonts w:eastAsia="BiauKai"/>
                                      <w:color w:val="000000"/>
                                      <w:sz w:val="22"/>
                                      <w:szCs w:val="22"/>
                                      <w:lang w:eastAsia="zh-TW"/>
                                    </w:rPr>
                                    <w:br/>
                                  </w:r>
                                  <w:r w:rsidRPr="00603BCC">
                                    <w:rPr>
                                      <w:rFonts w:eastAsia="BiauKai"/>
                                      <w:color w:val="000000"/>
                                      <w:sz w:val="22"/>
                                      <w:szCs w:val="22"/>
                                      <w:lang w:eastAsia="zh-TW"/>
                                    </w:rPr>
                                    <w:t>(Fluency)</w:t>
                                  </w:r>
                                </w:p>
                              </w:tc>
                              <w:tc>
                                <w:tcPr>
                                  <w:tcW w:w="0" w:type="auto"/>
                                  <w:vAlign w:val="center"/>
                                </w:tcPr>
                                <w:p w14:paraId="53D89196"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Silence</w:t>
                                  </w:r>
                                </w:p>
                              </w:tc>
                            </w:tr>
                            <w:tr w:rsidR="00121867" w:rsidRPr="00603BCC" w14:paraId="001DEE65" w14:textId="77777777" w:rsidTr="00F365F7">
                              <w:trPr>
                                <w:trHeight w:val="454"/>
                                <w:jc w:val="center"/>
                              </w:trPr>
                              <w:tc>
                                <w:tcPr>
                                  <w:tcW w:w="0" w:type="auto"/>
                                  <w:vMerge/>
                                  <w:vAlign w:val="center"/>
                                </w:tcPr>
                                <w:p w14:paraId="2043C019"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622D54E0"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Long Silence</w:t>
                                  </w:r>
                                </w:p>
                              </w:tc>
                            </w:tr>
                            <w:tr w:rsidR="00121867" w:rsidRPr="00603BCC" w14:paraId="53B37BD0" w14:textId="77777777" w:rsidTr="00F365F7">
                              <w:trPr>
                                <w:trHeight w:val="454"/>
                                <w:jc w:val="center"/>
                              </w:trPr>
                              <w:tc>
                                <w:tcPr>
                                  <w:tcW w:w="0" w:type="auto"/>
                                  <w:vMerge/>
                                  <w:vAlign w:val="center"/>
                                </w:tcPr>
                                <w:p w14:paraId="174F4414"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56F36D4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Disfluency</w:t>
                                  </w:r>
                                </w:p>
                              </w:tc>
                            </w:tr>
                            <w:tr w:rsidR="00121867" w:rsidRPr="00603BCC" w14:paraId="46C58045" w14:textId="77777777" w:rsidTr="00F365F7">
                              <w:trPr>
                                <w:trHeight w:val="454"/>
                                <w:jc w:val="center"/>
                              </w:trPr>
                              <w:tc>
                                <w:tcPr>
                                  <w:tcW w:w="0" w:type="auto"/>
                                  <w:vMerge/>
                                  <w:vAlign w:val="center"/>
                                </w:tcPr>
                                <w:p w14:paraId="27A1A9C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7FFA777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Word/Phone Duration</w:t>
                                  </w:r>
                                </w:p>
                              </w:tc>
                            </w:tr>
                            <w:tr w:rsidR="00121867" w:rsidRPr="00603BCC" w14:paraId="591AE989" w14:textId="77777777" w:rsidTr="00F365F7">
                              <w:trPr>
                                <w:trHeight w:val="454"/>
                                <w:jc w:val="center"/>
                              </w:trPr>
                              <w:tc>
                                <w:tcPr>
                                  <w:tcW w:w="0" w:type="auto"/>
                                  <w:vMerge/>
                                  <w:vAlign w:val="center"/>
                                </w:tcPr>
                                <w:p w14:paraId="21D6BCE5"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4619714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Word/ Phone Confidence</w:t>
                                  </w:r>
                                </w:p>
                              </w:tc>
                            </w:tr>
                            <w:tr w:rsidR="00121867" w:rsidRPr="00603BCC" w14:paraId="40A1ECE4" w14:textId="77777777" w:rsidTr="00F365F7">
                              <w:trPr>
                                <w:trHeight w:val="454"/>
                                <w:jc w:val="center"/>
                              </w:trPr>
                              <w:tc>
                                <w:tcPr>
                                  <w:tcW w:w="0" w:type="auto"/>
                                  <w:vMerge w:val="restart"/>
                                  <w:vAlign w:val="center"/>
                                </w:tcPr>
                                <w:p w14:paraId="787E1092"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韻律</w:t>
                                  </w:r>
                                  <w:r>
                                    <w:rPr>
                                      <w:rFonts w:eastAsia="BiauKai"/>
                                      <w:color w:val="000000"/>
                                      <w:sz w:val="22"/>
                                      <w:szCs w:val="22"/>
                                      <w:lang w:eastAsia="zh-TW"/>
                                    </w:rPr>
                                    <w:br/>
                                  </w:r>
                                  <w:r w:rsidRPr="00603BCC">
                                    <w:rPr>
                                      <w:rFonts w:eastAsia="BiauKai"/>
                                      <w:color w:val="000000"/>
                                      <w:sz w:val="22"/>
                                      <w:szCs w:val="22"/>
                                      <w:lang w:eastAsia="zh-TW"/>
                                    </w:rPr>
                                    <w:t>(Prosody)</w:t>
                                  </w:r>
                                </w:p>
                              </w:tc>
                              <w:tc>
                                <w:tcPr>
                                  <w:tcW w:w="0" w:type="auto"/>
                                  <w:vAlign w:val="center"/>
                                </w:tcPr>
                                <w:p w14:paraId="174EAF25"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F0</w:t>
                                  </w:r>
                                </w:p>
                              </w:tc>
                            </w:tr>
                            <w:tr w:rsidR="00121867" w:rsidRPr="00603BCC" w14:paraId="3157B630" w14:textId="77777777" w:rsidTr="00F365F7">
                              <w:trPr>
                                <w:trHeight w:val="454"/>
                                <w:jc w:val="center"/>
                              </w:trPr>
                              <w:tc>
                                <w:tcPr>
                                  <w:tcW w:w="0" w:type="auto"/>
                                  <w:vMerge/>
                                  <w:vAlign w:val="center"/>
                                </w:tcPr>
                                <w:p w14:paraId="1F09C77D"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5536C606" w14:textId="77777777" w:rsidR="00121867" w:rsidRPr="00603BCC" w:rsidRDefault="00121867" w:rsidP="00E7578B">
                                  <w:pPr>
                                    <w:pStyle w:val="ACLText"/>
                                    <w:overflowPunct w:val="0"/>
                                    <w:spacing w:line="240" w:lineRule="auto"/>
                                    <w:suppressOverlap/>
                                    <w:jc w:val="center"/>
                                    <w:rPr>
                                      <w:rFonts w:eastAsia="BiauKai"/>
                                      <w:color w:val="000000"/>
                                      <w:sz w:val="22"/>
                                      <w:szCs w:val="22"/>
                                      <w:lang w:eastAsia="zh-TW"/>
                                    </w:rPr>
                                  </w:pPr>
                                  <w:r w:rsidRPr="00603BCC">
                                    <w:rPr>
                                      <w:rFonts w:eastAsia="BiauKai"/>
                                      <w:color w:val="000000"/>
                                      <w:sz w:val="22"/>
                                      <w:szCs w:val="22"/>
                                      <w:lang w:eastAsia="zh-TW"/>
                                    </w:rPr>
                                    <w:t>Energy</w:t>
                                  </w:r>
                                </w:p>
                              </w:tc>
                            </w:tr>
                          </w:tbl>
                          <w:p w14:paraId="0CF51965" w14:textId="77777777" w:rsidR="00121867" w:rsidRDefault="00121867" w:rsidP="003B1E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AFCC" id="文字方塊 9" o:spid="_x0000_s1031" type="#_x0000_t202" style="position:absolute;left:0;text-align:left;margin-left:-.75pt;margin-top:1in;width:218.25pt;height:250.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" o:allowoverlap="f" fillcolor="white [3201]" stroked="f" strokeweight=".5pt">
                <v:textbox>
                  <w:txbxContent>
                    <w:p w14:paraId="61728372" w14:textId="77777777" w:rsidR="00121867" w:rsidRPr="004E36C4" w:rsidRDefault="00121867" w:rsidP="003B1E22">
                      <w:pPr>
                        <w:spacing w:afterLines="50" w:after="120"/>
                        <w:jc w:val="center"/>
                        <w:rPr>
                          <w:rFonts w:ascii="Times New Roman" w:eastAsia="BiauKai" w:hAnsi="Times New Roman" w:cs="Times New Roman"/>
                          <w:sz w:val="22"/>
                          <w:szCs w:val="22"/>
                        </w:rPr>
                      </w:pPr>
                      <w:r w:rsidRPr="004E36C4">
                        <w:rPr>
                          <w:rFonts w:ascii="Times New Roman" w:eastAsia="BiauKai" w:hAnsi="Times New Roman" w:cs="Times New Roman"/>
                          <w:sz w:val="22"/>
                          <w:szCs w:val="22"/>
                        </w:rPr>
                        <w:t>表</w:t>
                      </w:r>
                      <w:r w:rsidRPr="004E36C4">
                        <w:rPr>
                          <w:rFonts w:ascii="Times New Roman" w:eastAsia="BiauKai" w:hAnsi="Times New Roman" w:cs="Times New Roman"/>
                          <w:sz w:val="22"/>
                          <w:szCs w:val="22"/>
                        </w:rPr>
                        <w:t>1</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Pr>
                          <w:rFonts w:ascii="Times New Roman" w:eastAsia="BiauKai" w:hAnsi="Times New Roman" w:cs="Times New Roman" w:hint="eastAsia"/>
                          <w:sz w:val="22"/>
                          <w:szCs w:val="22"/>
                        </w:rPr>
                        <w:t>本研究音韻特徵</w:t>
                      </w:r>
                    </w:p>
                    <w:tbl>
                      <w:tblPr>
                        <w:tblStyle w:val="ad"/>
                        <w:tblOverlap w:val="never"/>
                        <w:tblW w:w="4200" w:type="dxa"/>
                        <w:jc w:val="center"/>
                        <w:tblLook w:val="04A0" w:firstRow="1" w:lastRow="0" w:firstColumn="1" w:lastColumn="0" w:noHBand="0" w:noVBand="1"/>
                      </w:tblPr>
                      <w:tblGrid>
                        <w:gridCol w:w="1980"/>
                        <w:gridCol w:w="2220"/>
                      </w:tblGrid>
                      <w:tr w:rsidR="00121867" w:rsidRPr="00603BCC" w14:paraId="2181D943" w14:textId="77777777" w:rsidTr="00F365F7">
                        <w:trPr>
                          <w:trHeight w:val="454"/>
                          <w:jc w:val="center"/>
                        </w:trPr>
                        <w:tc>
                          <w:tcPr>
                            <w:tcW w:w="0" w:type="auto"/>
                            <w:vAlign w:val="center"/>
                          </w:tcPr>
                          <w:p w14:paraId="01299518" w14:textId="77777777" w:rsidR="00121867" w:rsidRPr="00E91BB6" w:rsidRDefault="00121867" w:rsidP="00E7578B">
                            <w:pPr>
                              <w:pStyle w:val="ACLText"/>
                              <w:overflowPunct w:val="0"/>
                              <w:spacing w:line="240" w:lineRule="auto"/>
                              <w:suppressOverlap/>
                              <w:jc w:val="center"/>
                              <w:rPr>
                                <w:rFonts w:eastAsia="BiauKai"/>
                                <w:sz w:val="22"/>
                                <w:szCs w:val="22"/>
                                <w:lang w:eastAsia="zh-TW"/>
                              </w:rPr>
                            </w:pPr>
                            <w:r w:rsidRPr="00E91BB6">
                              <w:rPr>
                                <w:rFonts w:eastAsia="BiauKai"/>
                                <w:color w:val="000000"/>
                                <w:sz w:val="22"/>
                                <w:szCs w:val="22"/>
                                <w:lang w:eastAsia="zh-TW"/>
                              </w:rPr>
                              <w:t>面向</w:t>
                            </w:r>
                          </w:p>
                        </w:tc>
                        <w:tc>
                          <w:tcPr>
                            <w:tcW w:w="0" w:type="auto"/>
                            <w:vAlign w:val="center"/>
                          </w:tcPr>
                          <w:p w14:paraId="334963AE" w14:textId="77777777" w:rsidR="00121867" w:rsidRPr="00E91BB6" w:rsidRDefault="00121867" w:rsidP="00E7578B">
                            <w:pPr>
                              <w:pStyle w:val="ACLText"/>
                              <w:overflowPunct w:val="0"/>
                              <w:spacing w:line="240" w:lineRule="auto"/>
                              <w:suppressOverlap/>
                              <w:jc w:val="center"/>
                              <w:rPr>
                                <w:rFonts w:eastAsia="BiauKai"/>
                                <w:sz w:val="22"/>
                                <w:szCs w:val="22"/>
                                <w:lang w:eastAsia="zh-TW"/>
                              </w:rPr>
                            </w:pPr>
                            <w:r w:rsidRPr="00E91BB6">
                              <w:rPr>
                                <w:rFonts w:eastAsia="BiauKai"/>
                                <w:color w:val="000000"/>
                                <w:sz w:val="22"/>
                                <w:szCs w:val="22"/>
                                <w:lang w:eastAsia="zh-TW"/>
                              </w:rPr>
                              <w:t>特徵</w:t>
                            </w:r>
                          </w:p>
                        </w:tc>
                      </w:tr>
                      <w:tr w:rsidR="00121867" w:rsidRPr="00603BCC" w14:paraId="4EE338DF" w14:textId="77777777" w:rsidTr="00F365F7">
                        <w:trPr>
                          <w:trHeight w:val="454"/>
                          <w:jc w:val="center"/>
                        </w:trPr>
                        <w:tc>
                          <w:tcPr>
                            <w:tcW w:w="0" w:type="auto"/>
                            <w:vAlign w:val="center"/>
                          </w:tcPr>
                          <w:p w14:paraId="0D78B686"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發音</w:t>
                            </w:r>
                            <w:r w:rsidRPr="00603BCC">
                              <w:rPr>
                                <w:rFonts w:eastAsia="BiauKai"/>
                                <w:color w:val="000000"/>
                                <w:sz w:val="22"/>
                                <w:szCs w:val="22"/>
                                <w:lang w:eastAsia="zh-TW"/>
                              </w:rPr>
                              <w:t xml:space="preserve"> (Pronunciation)</w:t>
                            </w:r>
                          </w:p>
                        </w:tc>
                        <w:tc>
                          <w:tcPr>
                            <w:tcW w:w="0" w:type="auto"/>
                            <w:vAlign w:val="center"/>
                          </w:tcPr>
                          <w:p w14:paraId="6AFEDFF9"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Word/Phone Confidence</w:t>
                            </w:r>
                          </w:p>
                        </w:tc>
                      </w:tr>
                      <w:tr w:rsidR="00121867" w:rsidRPr="00603BCC" w14:paraId="36561A82" w14:textId="77777777" w:rsidTr="00F365F7">
                        <w:trPr>
                          <w:trHeight w:val="454"/>
                          <w:jc w:val="center"/>
                        </w:trPr>
                        <w:tc>
                          <w:tcPr>
                            <w:tcW w:w="0" w:type="auto"/>
                            <w:vMerge w:val="restart"/>
                            <w:vAlign w:val="center"/>
                          </w:tcPr>
                          <w:p w14:paraId="7E09AA56"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流暢度</w:t>
                            </w:r>
                            <w:r w:rsidRPr="00603BCC">
                              <w:rPr>
                                <w:rFonts w:eastAsia="BiauKai"/>
                                <w:color w:val="000000"/>
                                <w:sz w:val="22"/>
                                <w:szCs w:val="22"/>
                                <w:lang w:eastAsia="zh-TW"/>
                              </w:rPr>
                              <w:t xml:space="preserve"> </w:t>
                            </w:r>
                            <w:r>
                              <w:rPr>
                                <w:rFonts w:eastAsia="BiauKai"/>
                                <w:color w:val="000000"/>
                                <w:sz w:val="22"/>
                                <w:szCs w:val="22"/>
                                <w:lang w:eastAsia="zh-TW"/>
                              </w:rPr>
                              <w:br/>
                            </w:r>
                            <w:r w:rsidRPr="00603BCC">
                              <w:rPr>
                                <w:rFonts w:eastAsia="BiauKai"/>
                                <w:color w:val="000000"/>
                                <w:sz w:val="22"/>
                                <w:szCs w:val="22"/>
                                <w:lang w:eastAsia="zh-TW"/>
                              </w:rPr>
                              <w:t>(Fluency)</w:t>
                            </w:r>
                          </w:p>
                        </w:tc>
                        <w:tc>
                          <w:tcPr>
                            <w:tcW w:w="0" w:type="auto"/>
                            <w:vAlign w:val="center"/>
                          </w:tcPr>
                          <w:p w14:paraId="53D89196"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Silence</w:t>
                            </w:r>
                          </w:p>
                        </w:tc>
                      </w:tr>
                      <w:tr w:rsidR="00121867" w:rsidRPr="00603BCC" w14:paraId="001DEE65" w14:textId="77777777" w:rsidTr="00F365F7">
                        <w:trPr>
                          <w:trHeight w:val="454"/>
                          <w:jc w:val="center"/>
                        </w:trPr>
                        <w:tc>
                          <w:tcPr>
                            <w:tcW w:w="0" w:type="auto"/>
                            <w:vMerge/>
                            <w:vAlign w:val="center"/>
                          </w:tcPr>
                          <w:p w14:paraId="2043C019"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622D54E0"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Long Silence</w:t>
                            </w:r>
                          </w:p>
                        </w:tc>
                      </w:tr>
                      <w:tr w:rsidR="00121867" w:rsidRPr="00603BCC" w14:paraId="53B37BD0" w14:textId="77777777" w:rsidTr="00F365F7">
                        <w:trPr>
                          <w:trHeight w:val="454"/>
                          <w:jc w:val="center"/>
                        </w:trPr>
                        <w:tc>
                          <w:tcPr>
                            <w:tcW w:w="0" w:type="auto"/>
                            <w:vMerge/>
                            <w:vAlign w:val="center"/>
                          </w:tcPr>
                          <w:p w14:paraId="174F4414"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56F36D4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Disfluency</w:t>
                            </w:r>
                          </w:p>
                        </w:tc>
                      </w:tr>
                      <w:tr w:rsidR="00121867" w:rsidRPr="00603BCC" w14:paraId="46C58045" w14:textId="77777777" w:rsidTr="00F365F7">
                        <w:trPr>
                          <w:trHeight w:val="454"/>
                          <w:jc w:val="center"/>
                        </w:trPr>
                        <w:tc>
                          <w:tcPr>
                            <w:tcW w:w="0" w:type="auto"/>
                            <w:vMerge/>
                            <w:vAlign w:val="center"/>
                          </w:tcPr>
                          <w:p w14:paraId="27A1A9C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7FFA777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Word/Phone Duration</w:t>
                            </w:r>
                          </w:p>
                        </w:tc>
                      </w:tr>
                      <w:tr w:rsidR="00121867" w:rsidRPr="00603BCC" w14:paraId="591AE989" w14:textId="77777777" w:rsidTr="00F365F7">
                        <w:trPr>
                          <w:trHeight w:val="454"/>
                          <w:jc w:val="center"/>
                        </w:trPr>
                        <w:tc>
                          <w:tcPr>
                            <w:tcW w:w="0" w:type="auto"/>
                            <w:vMerge/>
                            <w:vAlign w:val="center"/>
                          </w:tcPr>
                          <w:p w14:paraId="21D6BCE5"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46197143"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Word/ Phone Confidence</w:t>
                            </w:r>
                          </w:p>
                        </w:tc>
                      </w:tr>
                      <w:tr w:rsidR="00121867" w:rsidRPr="00603BCC" w14:paraId="40A1ECE4" w14:textId="77777777" w:rsidTr="00F365F7">
                        <w:trPr>
                          <w:trHeight w:val="454"/>
                          <w:jc w:val="center"/>
                        </w:trPr>
                        <w:tc>
                          <w:tcPr>
                            <w:tcW w:w="0" w:type="auto"/>
                            <w:vMerge w:val="restart"/>
                            <w:vAlign w:val="center"/>
                          </w:tcPr>
                          <w:p w14:paraId="787E1092"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韻律</w:t>
                            </w:r>
                            <w:r>
                              <w:rPr>
                                <w:rFonts w:eastAsia="BiauKai"/>
                                <w:color w:val="000000"/>
                                <w:sz w:val="22"/>
                                <w:szCs w:val="22"/>
                                <w:lang w:eastAsia="zh-TW"/>
                              </w:rPr>
                              <w:br/>
                            </w:r>
                            <w:r w:rsidRPr="00603BCC">
                              <w:rPr>
                                <w:rFonts w:eastAsia="BiauKai"/>
                                <w:color w:val="000000"/>
                                <w:sz w:val="22"/>
                                <w:szCs w:val="22"/>
                                <w:lang w:eastAsia="zh-TW"/>
                              </w:rPr>
                              <w:t>(Prosody)</w:t>
                            </w:r>
                          </w:p>
                        </w:tc>
                        <w:tc>
                          <w:tcPr>
                            <w:tcW w:w="0" w:type="auto"/>
                            <w:vAlign w:val="center"/>
                          </w:tcPr>
                          <w:p w14:paraId="174EAF25"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r w:rsidRPr="00603BCC">
                              <w:rPr>
                                <w:rFonts w:eastAsia="BiauKai"/>
                                <w:color w:val="000000"/>
                                <w:sz w:val="22"/>
                                <w:szCs w:val="22"/>
                                <w:lang w:eastAsia="zh-TW"/>
                              </w:rPr>
                              <w:t>F0</w:t>
                            </w:r>
                          </w:p>
                        </w:tc>
                      </w:tr>
                      <w:tr w:rsidR="00121867" w:rsidRPr="00603BCC" w14:paraId="3157B630" w14:textId="77777777" w:rsidTr="00F365F7">
                        <w:trPr>
                          <w:trHeight w:val="454"/>
                          <w:jc w:val="center"/>
                        </w:trPr>
                        <w:tc>
                          <w:tcPr>
                            <w:tcW w:w="0" w:type="auto"/>
                            <w:vMerge/>
                            <w:vAlign w:val="center"/>
                          </w:tcPr>
                          <w:p w14:paraId="1F09C77D" w14:textId="77777777" w:rsidR="00121867" w:rsidRPr="00603BCC" w:rsidRDefault="00121867" w:rsidP="00E7578B">
                            <w:pPr>
                              <w:pStyle w:val="ACLText"/>
                              <w:overflowPunct w:val="0"/>
                              <w:spacing w:line="240" w:lineRule="auto"/>
                              <w:suppressOverlap/>
                              <w:jc w:val="center"/>
                              <w:rPr>
                                <w:rFonts w:eastAsia="BiauKai"/>
                                <w:sz w:val="22"/>
                                <w:szCs w:val="22"/>
                                <w:lang w:eastAsia="zh-TW"/>
                              </w:rPr>
                            </w:pPr>
                          </w:p>
                        </w:tc>
                        <w:tc>
                          <w:tcPr>
                            <w:tcW w:w="0" w:type="auto"/>
                            <w:vAlign w:val="center"/>
                          </w:tcPr>
                          <w:p w14:paraId="5536C606" w14:textId="77777777" w:rsidR="00121867" w:rsidRPr="00603BCC" w:rsidRDefault="00121867" w:rsidP="00E7578B">
                            <w:pPr>
                              <w:pStyle w:val="ACLText"/>
                              <w:overflowPunct w:val="0"/>
                              <w:spacing w:line="240" w:lineRule="auto"/>
                              <w:suppressOverlap/>
                              <w:jc w:val="center"/>
                              <w:rPr>
                                <w:rFonts w:eastAsia="BiauKai"/>
                                <w:color w:val="000000"/>
                                <w:sz w:val="22"/>
                                <w:szCs w:val="22"/>
                                <w:lang w:eastAsia="zh-TW"/>
                              </w:rPr>
                            </w:pPr>
                            <w:r w:rsidRPr="00603BCC">
                              <w:rPr>
                                <w:rFonts w:eastAsia="BiauKai"/>
                                <w:color w:val="000000"/>
                                <w:sz w:val="22"/>
                                <w:szCs w:val="22"/>
                                <w:lang w:eastAsia="zh-TW"/>
                              </w:rPr>
                              <w:t>Energy</w:t>
                            </w:r>
                          </w:p>
                        </w:tc>
                      </w:tr>
                    </w:tbl>
                    <w:p w14:paraId="0CF51965" w14:textId="77777777" w:rsidR="00121867" w:rsidRDefault="00121867" w:rsidP="003B1E22"/>
                  </w:txbxContent>
                </v:textbox>
                <w10:wrap type="square" anchory="page"/>
                <w10:anchorlock/>
              </v:shape>
            </w:pict>
          </mc:Fallback>
        </mc:AlternateContent>
      </w:r>
      <w:r w:rsidR="00C64D1B" w:rsidRPr="00A35829">
        <w:rPr>
          <w:rFonts w:eastAsia="BiauKai"/>
          <w:color w:val="000000"/>
          <w:sz w:val="22"/>
          <w:szCs w:val="22"/>
          <w:lang w:eastAsia="zh-TW"/>
        </w:rPr>
        <w:t>替代則是使用類母語的發音去說其他語言</w:t>
      </w:r>
      <w:r w:rsidR="00C64D1B" w:rsidRPr="00A35829">
        <w:rPr>
          <w:rFonts w:eastAsia="BiauKai"/>
          <w:color w:val="00B0F0"/>
          <w:sz w:val="22"/>
          <w:szCs w:val="22"/>
          <w:lang w:eastAsia="zh-TW"/>
        </w:rPr>
        <w:t xml:space="preserve"> </w:t>
      </w:r>
      <w:r w:rsidR="00C64D1B" w:rsidRPr="00A35829">
        <w:rPr>
          <w:rFonts w:eastAsia="BiauKai"/>
          <w:color w:val="000000" w:themeColor="text1"/>
          <w:sz w:val="22"/>
          <w:szCs w:val="22"/>
          <w:lang w:eastAsia="zh-TW"/>
        </w:rPr>
        <w:t>(</w:t>
      </w:r>
      <w:hyperlink w:anchor="Chen2016" w:history="1">
        <w:r w:rsidR="00C64D1B" w:rsidRPr="00A35829">
          <w:rPr>
            <w:rStyle w:val="aa"/>
            <w:rFonts w:eastAsia="BiauKai"/>
            <w:sz w:val="22"/>
            <w:szCs w:val="22"/>
            <w:lang w:eastAsia="zh-TW"/>
          </w:rPr>
          <w:t>Chen, 2016</w:t>
        </w:r>
      </w:hyperlink>
      <w:r w:rsidR="00C64D1B" w:rsidRPr="00A35829">
        <w:rPr>
          <w:rFonts w:eastAsia="BiauKai"/>
          <w:color w:val="000000" w:themeColor="text1"/>
          <w:sz w:val="22"/>
          <w:szCs w:val="22"/>
          <w:lang w:eastAsia="zh-TW"/>
        </w:rPr>
        <w:t xml:space="preserve">) </w:t>
      </w:r>
      <w:r w:rsidR="00C64D1B" w:rsidRPr="00A35829">
        <w:rPr>
          <w:rFonts w:eastAsia="BiauKai"/>
          <w:color w:val="000000"/>
          <w:sz w:val="22"/>
          <w:szCs w:val="22"/>
          <w:lang w:eastAsia="zh-TW"/>
        </w:rPr>
        <w:t>。</w:t>
      </w:r>
    </w:p>
    <w:p w14:paraId="03839C82" w14:textId="67FA3F44" w:rsidR="00D3257B" w:rsidRDefault="00C64D1B" w:rsidP="003D66E4">
      <w:pPr>
        <w:pStyle w:val="ACLTextFirstLine"/>
        <w:overflowPunct w:val="0"/>
        <w:spacing w:afterLines="50" w:after="120" w:line="240" w:lineRule="auto"/>
        <w:ind w:firstLine="232"/>
        <w:rPr>
          <w:rFonts w:eastAsia="BiauKai"/>
          <w:color w:val="000000"/>
          <w:sz w:val="22"/>
          <w:szCs w:val="22"/>
          <w:lang w:eastAsia="zh-TW"/>
        </w:rPr>
      </w:pPr>
      <w:r w:rsidRPr="00A35829">
        <w:rPr>
          <w:rFonts w:eastAsia="BiauKai"/>
          <w:color w:val="000000"/>
          <w:sz w:val="22"/>
          <w:szCs w:val="22"/>
          <w:lang w:eastAsia="zh-TW"/>
        </w:rPr>
        <w:t>為了檢視發音誤差，我們使用音素與單詞</w:t>
      </w:r>
      <w:r w:rsidR="008D208F">
        <w:rPr>
          <w:rFonts w:eastAsia="BiauKai" w:hint="eastAsia"/>
          <w:color w:val="000000"/>
          <w:sz w:val="22"/>
          <w:szCs w:val="22"/>
          <w:lang w:eastAsia="zh-TW"/>
        </w:rPr>
        <w:t>級別</w:t>
      </w:r>
      <w:r w:rsidRPr="00A35829">
        <w:rPr>
          <w:rFonts w:eastAsia="BiauKai"/>
          <w:color w:val="000000"/>
          <w:sz w:val="22"/>
          <w:szCs w:val="22"/>
          <w:lang w:eastAsia="zh-TW"/>
        </w:rPr>
        <w:t>的發音良好度</w:t>
      </w:r>
      <w:r w:rsidRPr="00A35829">
        <w:rPr>
          <w:rFonts w:eastAsia="BiauKai"/>
          <w:color w:val="000000"/>
          <w:sz w:val="22"/>
          <w:szCs w:val="22"/>
          <w:lang w:eastAsia="zh-TW"/>
        </w:rPr>
        <w:t xml:space="preserve"> (Goodness of Pronunciation, GOP) (</w:t>
      </w:r>
      <w:hyperlink w:anchor="Witt2020" w:history="1">
        <w:r w:rsidRPr="00A35829">
          <w:rPr>
            <w:rStyle w:val="aa"/>
            <w:rFonts w:eastAsia="BiauKai"/>
            <w:sz w:val="22"/>
            <w:szCs w:val="22"/>
            <w:lang w:eastAsia="zh-TW"/>
          </w:rPr>
          <w:t>Witt and Young, 2000</w:t>
        </w:r>
      </w:hyperlink>
      <w:r w:rsidRPr="00A35829">
        <w:rPr>
          <w:rFonts w:eastAsia="BiauKai"/>
          <w:color w:val="000000"/>
          <w:sz w:val="22"/>
          <w:szCs w:val="22"/>
          <w:lang w:eastAsia="zh-TW"/>
        </w:rPr>
        <w:t>)</w:t>
      </w:r>
      <w:r w:rsidR="00557E17">
        <w:rPr>
          <w:rFonts w:eastAsia="BiauKai"/>
          <w:color w:val="000000"/>
          <w:sz w:val="22"/>
          <w:szCs w:val="22"/>
          <w:lang w:eastAsia="zh-TW"/>
        </w:rPr>
        <w:t xml:space="preserve"> </w:t>
      </w:r>
      <w:proofErr w:type="gramStart"/>
      <w:r w:rsidR="00A94DA2">
        <w:rPr>
          <w:rFonts w:eastAsia="BiauKai" w:hint="eastAsia"/>
          <w:color w:val="000000"/>
          <w:sz w:val="22"/>
          <w:szCs w:val="22"/>
          <w:lang w:eastAsia="zh-TW"/>
        </w:rPr>
        <w:t>作為音段級別</w:t>
      </w:r>
      <w:proofErr w:type="gramEnd"/>
      <w:r w:rsidR="00F10EA6">
        <w:rPr>
          <w:rFonts w:eastAsia="BiauKai" w:hint="eastAsia"/>
          <w:color w:val="000000"/>
          <w:sz w:val="22"/>
          <w:szCs w:val="22"/>
          <w:lang w:eastAsia="zh-TW"/>
        </w:rPr>
        <w:t xml:space="preserve"> </w:t>
      </w:r>
      <w:r w:rsidR="00F10EA6">
        <w:rPr>
          <w:rFonts w:eastAsia="BiauKai"/>
          <w:color w:val="000000"/>
          <w:sz w:val="22"/>
          <w:szCs w:val="22"/>
          <w:lang w:eastAsia="zh-TW"/>
        </w:rPr>
        <w:t xml:space="preserve">(Segmental level) </w:t>
      </w:r>
      <w:r w:rsidR="00A94DA2">
        <w:rPr>
          <w:rFonts w:eastAsia="BiauKai" w:hint="eastAsia"/>
          <w:color w:val="000000"/>
          <w:sz w:val="22"/>
          <w:szCs w:val="22"/>
          <w:lang w:eastAsia="zh-TW"/>
        </w:rPr>
        <w:t>特徵</w:t>
      </w:r>
      <w:r w:rsidR="00944FA3">
        <w:rPr>
          <w:rFonts w:eastAsia="BiauKai" w:hint="eastAsia"/>
          <w:color w:val="000000"/>
          <w:sz w:val="22"/>
          <w:szCs w:val="22"/>
          <w:lang w:eastAsia="zh-TW"/>
        </w:rPr>
        <w:t>以計算信心分數</w:t>
      </w:r>
      <w:r w:rsidR="00D3257B">
        <w:rPr>
          <w:rFonts w:eastAsia="BiauKai" w:hint="eastAsia"/>
          <w:color w:val="000000"/>
          <w:sz w:val="22"/>
          <w:szCs w:val="22"/>
          <w:lang w:eastAsia="zh-TW"/>
        </w:rPr>
        <w:t>，</w:t>
      </w:r>
      <w:r w:rsidR="00C55956" w:rsidRPr="00A35829">
        <w:rPr>
          <w:rFonts w:eastAsia="BiauKai" w:hint="eastAsia"/>
          <w:color w:val="000000"/>
          <w:sz w:val="22"/>
          <w:szCs w:val="22"/>
          <w:shd w:val="clear" w:color="auto" w:fill="FFFFFF"/>
          <w:lang w:eastAsia="zh-TW"/>
        </w:rPr>
        <w:t>藉</w:t>
      </w:r>
      <w:r w:rsidR="00C55956" w:rsidRPr="00A35829">
        <w:rPr>
          <w:rFonts w:eastAsia="BiauKai"/>
          <w:color w:val="000000"/>
          <w:sz w:val="22"/>
          <w:szCs w:val="22"/>
          <w:shd w:val="clear" w:color="auto" w:fill="FFFFFF"/>
          <w:lang w:eastAsia="zh-TW"/>
        </w:rPr>
        <w:t>由</w:t>
      </w:r>
      <w:r w:rsidR="00C55956">
        <w:rPr>
          <w:rFonts w:eastAsia="BiauKai" w:hint="eastAsia"/>
          <w:color w:val="000000"/>
          <w:sz w:val="22"/>
          <w:szCs w:val="22"/>
          <w:shd w:val="clear" w:color="auto" w:fill="FFFFFF"/>
          <w:lang w:eastAsia="zh-TW"/>
        </w:rPr>
        <w:t>取事後機率</w:t>
      </w:r>
      <w:r w:rsidR="000F66EF">
        <w:rPr>
          <w:rFonts w:eastAsia="BiauKai" w:hint="eastAsia"/>
          <w:color w:val="000000"/>
          <w:sz w:val="22"/>
          <w:szCs w:val="22"/>
          <w:shd w:val="clear" w:color="auto" w:fill="FFFFFF"/>
          <w:lang w:eastAsia="zh-TW"/>
        </w:rPr>
        <w:t>對數之</w:t>
      </w:r>
      <w:r w:rsidR="00C55956">
        <w:rPr>
          <w:rFonts w:eastAsia="BiauKai" w:hint="eastAsia"/>
          <w:color w:val="000000"/>
          <w:sz w:val="22"/>
          <w:szCs w:val="22"/>
          <w:shd w:val="clear" w:color="auto" w:fill="FFFFFF"/>
          <w:lang w:eastAsia="zh-TW"/>
        </w:rPr>
        <w:t>持續時間標準化的方法</w:t>
      </w:r>
      <w:r w:rsidR="00C55956" w:rsidRPr="00A35829">
        <w:rPr>
          <w:rFonts w:eastAsia="BiauKai" w:hint="eastAsia"/>
          <w:color w:val="000000"/>
          <w:sz w:val="22"/>
          <w:szCs w:val="22"/>
          <w:lang w:eastAsia="zh-TW"/>
        </w:rPr>
        <w:t xml:space="preserve"> </w:t>
      </w:r>
      <w:r w:rsidR="00C55956" w:rsidRPr="00A35829">
        <w:rPr>
          <w:rFonts w:eastAsia="BiauKai"/>
          <w:color w:val="000000"/>
          <w:sz w:val="22"/>
          <w:szCs w:val="22"/>
          <w:lang w:eastAsia="zh-TW"/>
        </w:rPr>
        <w:t>，比對</w:t>
      </w:r>
      <w:r w:rsidR="00C55956" w:rsidRPr="00A35829">
        <w:rPr>
          <w:rFonts w:eastAsia="BiauKai"/>
          <w:color w:val="000000"/>
          <w:sz w:val="22"/>
          <w:szCs w:val="22"/>
          <w:lang w:eastAsia="zh-TW"/>
        </w:rPr>
        <w:t>ASR</w:t>
      </w:r>
      <w:r w:rsidR="00C55956" w:rsidRPr="00A35829">
        <w:rPr>
          <w:rFonts w:eastAsia="BiauKai"/>
          <w:color w:val="000000"/>
          <w:sz w:val="22"/>
          <w:szCs w:val="22"/>
          <w:lang w:eastAsia="zh-TW"/>
        </w:rPr>
        <w:t>所識別的文字和英文為母語者的發音模型。</w:t>
      </w:r>
      <w:r w:rsidR="00D2655B">
        <w:rPr>
          <w:rFonts w:eastAsia="BiauKai" w:hint="eastAsia"/>
          <w:color w:val="000000"/>
          <w:sz w:val="22"/>
          <w:szCs w:val="22"/>
          <w:lang w:eastAsia="zh-TW"/>
        </w:rPr>
        <w:t>以</w:t>
      </w:r>
      <w:r w:rsidR="00D2655B">
        <w:rPr>
          <w:rFonts w:eastAsia="BiauKai"/>
          <w:color w:val="000000"/>
          <w:sz w:val="22"/>
          <w:szCs w:val="22"/>
          <w:lang w:eastAsia="zh-TW"/>
        </w:rPr>
        <w:t>GOP</w:t>
      </w:r>
      <w:r w:rsidR="00D2655B">
        <w:rPr>
          <w:rFonts w:eastAsia="BiauKai" w:hint="eastAsia"/>
          <w:color w:val="000000"/>
          <w:sz w:val="22"/>
          <w:szCs w:val="22"/>
          <w:lang w:eastAsia="zh-TW"/>
        </w:rPr>
        <w:t>在音素級別的發音良好度</w:t>
      </w:r>
      <w:r w:rsidR="00D3257B">
        <w:rPr>
          <w:rFonts w:eastAsia="BiauKai" w:hint="eastAsia"/>
          <w:color w:val="000000"/>
          <w:sz w:val="22"/>
          <w:szCs w:val="22"/>
          <w:lang w:eastAsia="zh-TW"/>
        </w:rPr>
        <w:t>公式</w:t>
      </w:r>
      <w:r w:rsidR="00D2655B">
        <w:rPr>
          <w:rFonts w:eastAsia="BiauKai" w:hint="eastAsia"/>
          <w:color w:val="000000"/>
          <w:sz w:val="22"/>
          <w:szCs w:val="22"/>
          <w:lang w:eastAsia="zh-TW"/>
        </w:rPr>
        <w:t>為例</w:t>
      </w:r>
      <w:r w:rsidR="00D3257B">
        <w:rPr>
          <w:rFonts w:eastAsia="BiauKai" w:hint="eastAsia"/>
          <w:color w:val="000000"/>
          <w:sz w:val="22"/>
          <w:szCs w:val="22"/>
          <w:lang w:eastAsia="zh-TW"/>
        </w:rPr>
        <w:t>：</w:t>
      </w:r>
    </w:p>
    <w:p w14:paraId="69100D8B" w14:textId="77F6B693" w:rsidR="00BE298A" w:rsidRDefault="00BE298A" w:rsidP="003D66E4">
      <w:pPr>
        <w:pStyle w:val="ACLTextFirstLine"/>
        <w:overflowPunct w:val="0"/>
        <w:spacing w:afterLines="50" w:after="120" w:line="240" w:lineRule="auto"/>
        <w:ind w:firstLine="232"/>
        <w:rPr>
          <w:rFonts w:eastAsia="BiauKai"/>
          <w:color w:val="000000"/>
          <w:sz w:val="22"/>
          <w:szCs w:val="22"/>
          <w:lang w:eastAsia="zh-TW"/>
        </w:rPr>
      </w:pPr>
      <m:oMath>
        <m:r>
          <w:rPr>
            <w:rFonts w:ascii="Cambria Math" w:eastAsia="BiauKai" w:hAnsi="Cambria Math"/>
            <w:color w:val="000000"/>
            <w:sz w:val="22"/>
            <w:szCs w:val="22"/>
            <w:lang w:eastAsia="zh-TW"/>
          </w:rPr>
          <m:t>GOP</m:t>
        </m:r>
        <m:d>
          <m:dPr>
            <m:ctrlPr>
              <w:rPr>
                <w:rFonts w:ascii="Cambria Math" w:eastAsia="BiauKai" w:hAnsi="Cambria Math"/>
                <w:i/>
                <w:color w:val="000000"/>
                <w:sz w:val="22"/>
                <w:szCs w:val="22"/>
                <w:lang w:eastAsia="zh-TW"/>
              </w:rPr>
            </m:ctrlPr>
          </m:dPr>
          <m:e>
            <m:r>
              <w:rPr>
                <w:rFonts w:ascii="Cambria Math" w:eastAsia="BiauKai" w:hAnsi="Cambria Math"/>
                <w:color w:val="000000"/>
                <w:sz w:val="22"/>
                <w:szCs w:val="22"/>
                <w:lang w:eastAsia="zh-TW"/>
              </w:rPr>
              <m:t>r,n</m:t>
            </m:r>
          </m:e>
        </m:d>
        <m:r>
          <w:rPr>
            <w:rFonts w:ascii="Cambria Math" w:eastAsia="BiauKai" w:hAnsi="Cambria Math"/>
            <w:color w:val="000000"/>
            <w:sz w:val="22"/>
            <w:szCs w:val="22"/>
            <w:lang w:eastAsia="zh-TW"/>
          </w:rPr>
          <m:t xml:space="preserve"> ≡ </m:t>
        </m:r>
        <m:f>
          <m:fPr>
            <m:ctrlPr>
              <w:rPr>
                <w:rFonts w:ascii="Cambria Math" w:eastAsia="BiauKai" w:hAnsi="Cambria Math"/>
                <w:i/>
                <w:color w:val="000000"/>
                <w:sz w:val="22"/>
                <w:szCs w:val="22"/>
                <w:lang w:eastAsia="zh-TW"/>
              </w:rPr>
            </m:ctrlPr>
          </m:fPr>
          <m:num>
            <m:func>
              <m:funcPr>
                <m:ctrlPr>
                  <w:rPr>
                    <w:rFonts w:ascii="Cambria Math" w:eastAsia="BiauKai" w:hAnsi="Cambria Math"/>
                    <w:i/>
                    <w:color w:val="000000"/>
                    <w:sz w:val="22"/>
                    <w:szCs w:val="22"/>
                    <w:lang w:eastAsia="zh-TW"/>
                  </w:rPr>
                </m:ctrlPr>
              </m:funcPr>
              <m:fName>
                <m:r>
                  <m:rPr>
                    <m:sty m:val="p"/>
                  </m:rPr>
                  <w:rPr>
                    <w:rFonts w:ascii="Cambria Math" w:eastAsia="BiauKai" w:hAnsi="Cambria Math"/>
                    <w:color w:val="000000"/>
                    <w:sz w:val="22"/>
                    <w:szCs w:val="22"/>
                  </w:rPr>
                  <m:t>log</m:t>
                </m:r>
              </m:fName>
              <m:e>
                <m:r>
                  <w:rPr>
                    <w:rFonts w:ascii="Cambria Math" w:eastAsia="BiauKai" w:hAnsi="Cambria Math"/>
                    <w:color w:val="000000"/>
                    <w:sz w:val="22"/>
                    <w:szCs w:val="22"/>
                    <w:lang w:eastAsia="zh-TW"/>
                  </w:rPr>
                  <m:t>P</m:t>
                </m:r>
              </m:e>
            </m:func>
            <m:d>
              <m:dPr>
                <m:ctrlPr>
                  <w:rPr>
                    <w:rFonts w:ascii="Cambria Math" w:eastAsia="BiauKai" w:hAnsi="Cambria Math"/>
                    <w:i/>
                    <w:color w:val="000000"/>
                    <w:sz w:val="22"/>
                    <w:szCs w:val="22"/>
                    <w:lang w:eastAsia="zh-TW"/>
                  </w:rPr>
                </m:ctrlPr>
              </m:dPr>
              <m:e>
                <m:r>
                  <w:rPr>
                    <w:rFonts w:ascii="Cambria Math" w:eastAsia="BiauKai" w:hAnsi="Cambria Math"/>
                    <w:color w:val="000000"/>
                    <w:sz w:val="22"/>
                    <w:szCs w:val="22"/>
                    <w:lang w:eastAsia="zh-TW"/>
                  </w:rPr>
                  <m:t>Xr,n</m:t>
                </m:r>
              </m:e>
              <m:e>
                <m:r>
                  <w:rPr>
                    <w:rFonts w:ascii="Cambria Math" w:eastAsia="BiauKai" w:hAnsi="Cambria Math"/>
                    <w:color w:val="000000"/>
                    <w:sz w:val="22"/>
                    <w:szCs w:val="22"/>
                    <w:lang w:eastAsia="zh-TW"/>
                  </w:rPr>
                  <m:t>Yr,n</m:t>
                </m:r>
              </m:e>
            </m:d>
          </m:num>
          <m:den>
            <m:r>
              <w:rPr>
                <w:rFonts w:ascii="Cambria Math" w:eastAsia="BiauKai" w:hAnsi="Cambria Math"/>
                <w:color w:val="000000"/>
                <w:sz w:val="22"/>
                <w:szCs w:val="22"/>
                <w:lang w:eastAsia="zh-TW"/>
              </w:rPr>
              <m:t>Tr,n</m:t>
            </m:r>
          </m:den>
        </m:f>
      </m:oMath>
      <w:r w:rsidR="000F66EF">
        <w:rPr>
          <w:rFonts w:eastAsia="BiauKai" w:hint="eastAsia"/>
          <w:color w:val="000000"/>
          <w:sz w:val="22"/>
          <w:szCs w:val="22"/>
          <w:lang w:eastAsia="zh-TW"/>
        </w:rPr>
        <w:t xml:space="preserve"> </w:t>
      </w:r>
      <w:r w:rsidR="000F66EF">
        <w:rPr>
          <w:rFonts w:eastAsia="BiauKai"/>
          <w:color w:val="000000"/>
          <w:sz w:val="22"/>
          <w:szCs w:val="22"/>
          <w:lang w:eastAsia="zh-TW"/>
        </w:rPr>
        <w:t xml:space="preserve">                  (1)</w:t>
      </w:r>
    </w:p>
    <w:p w14:paraId="355B0D7F" w14:textId="4F5017EC" w:rsidR="00C570A5" w:rsidRPr="00AC7205" w:rsidRDefault="000F66EF" w:rsidP="00C570A5">
      <w:pPr>
        <w:pStyle w:val="ACLTextFirstLine"/>
        <w:overflowPunct w:val="0"/>
        <w:spacing w:afterLines="50" w:after="120" w:line="240" w:lineRule="auto"/>
        <w:ind w:firstLine="232"/>
        <w:rPr>
          <w:rFonts w:eastAsia="BiauKai"/>
          <w:color w:val="000000"/>
          <w:sz w:val="22"/>
          <w:szCs w:val="22"/>
          <w:lang w:eastAsia="zh-TW"/>
        </w:rPr>
      </w:pPr>
      <w:r>
        <w:rPr>
          <w:rFonts w:eastAsia="BiauKai" w:hint="eastAsia"/>
          <w:color w:val="000000"/>
          <w:sz w:val="22"/>
          <w:szCs w:val="22"/>
          <w:lang w:eastAsia="zh-TW"/>
        </w:rPr>
        <w:t>在</w:t>
      </w:r>
      <w:r w:rsidR="00C570A5">
        <w:rPr>
          <w:rFonts w:eastAsia="BiauKai"/>
          <w:color w:val="000000"/>
          <w:sz w:val="22"/>
          <w:szCs w:val="22"/>
          <w:lang w:eastAsia="zh-TW"/>
        </w:rPr>
        <w:t>GOP</w:t>
      </w:r>
      <w:r>
        <w:rPr>
          <w:rFonts w:eastAsia="BiauKai" w:hint="eastAsia"/>
          <w:color w:val="000000"/>
          <w:sz w:val="22"/>
          <w:szCs w:val="22"/>
          <w:lang w:eastAsia="zh-TW"/>
        </w:rPr>
        <w:t>中，</w:t>
      </w:r>
      <m:oMath>
        <m:r>
          <w:rPr>
            <w:rFonts w:ascii="Cambria Math" w:eastAsia="BiauKai" w:hAnsi="Cambria Math"/>
            <w:color w:val="000000"/>
            <w:sz w:val="22"/>
            <w:szCs w:val="22"/>
            <w:lang w:eastAsia="zh-TW"/>
          </w:rPr>
          <m:t>Yr,n</m:t>
        </m:r>
      </m:oMath>
      <w:r>
        <w:rPr>
          <w:rFonts w:eastAsia="BiauKai" w:hint="eastAsia"/>
          <w:color w:val="000000"/>
          <w:sz w:val="22"/>
          <w:szCs w:val="22"/>
          <w:lang w:eastAsia="zh-TW"/>
        </w:rPr>
        <w:t>為語者所產生的音素</w:t>
      </w:r>
      <w:r w:rsidR="0041425F">
        <w:rPr>
          <w:rFonts w:ascii="BiauKai" w:eastAsia="BiauKai" w:hAnsi="BiauKai" w:hint="eastAsia"/>
          <w:color w:val="000000"/>
          <w:sz w:val="22"/>
          <w:szCs w:val="22"/>
          <w:lang w:eastAsia="zh-TW"/>
        </w:rPr>
        <w:t>；</w:t>
      </w:r>
      <m:oMath>
        <m:r>
          <w:rPr>
            <w:rFonts w:ascii="Cambria Math" w:eastAsia="BiauKai" w:hAnsi="Cambria Math" w:hint="eastAsia"/>
            <w:color w:val="000000"/>
            <w:sz w:val="22"/>
            <w:szCs w:val="22"/>
            <w:lang w:eastAsia="zh-TW"/>
          </w:rPr>
          <m:t>Ｘ</m:t>
        </m:r>
        <m:r>
          <w:rPr>
            <w:rFonts w:ascii="Cambria Math" w:eastAsia="BiauKai" w:hAnsi="Cambria Math" w:hint="eastAsia"/>
            <w:color w:val="000000"/>
            <w:sz w:val="22"/>
            <w:szCs w:val="22"/>
            <w:lang w:eastAsia="zh-TW"/>
          </w:rPr>
          <m:t>r</m:t>
        </m:r>
        <m:r>
          <w:rPr>
            <w:rFonts w:ascii="Cambria Math" w:eastAsia="BiauKai" w:hAnsi="Cambria Math"/>
            <w:color w:val="000000"/>
            <w:sz w:val="22"/>
            <w:szCs w:val="22"/>
            <w:lang w:eastAsia="zh-TW"/>
          </w:rPr>
          <m:t>,n</m:t>
        </m:r>
      </m:oMath>
      <w:r w:rsidR="00D53A2D">
        <w:rPr>
          <w:rFonts w:eastAsia="BiauKai" w:hint="eastAsia"/>
          <w:color w:val="000000"/>
          <w:sz w:val="22"/>
          <w:szCs w:val="22"/>
          <w:lang w:eastAsia="zh-TW"/>
        </w:rPr>
        <w:t>為</w:t>
      </w:r>
      <w:r w:rsidR="00D2655B">
        <w:rPr>
          <w:rFonts w:eastAsia="BiauKai" w:hint="eastAsia"/>
          <w:color w:val="000000"/>
          <w:sz w:val="22"/>
          <w:szCs w:val="22"/>
          <w:lang w:eastAsia="zh-TW"/>
        </w:rPr>
        <w:t>相應的目標聲學段落</w:t>
      </w:r>
      <w:r w:rsidR="0041425F">
        <w:rPr>
          <w:rFonts w:eastAsia="BiauKai" w:hint="eastAsia"/>
          <w:color w:val="000000"/>
          <w:sz w:val="22"/>
          <w:szCs w:val="22"/>
          <w:lang w:eastAsia="zh-TW"/>
        </w:rPr>
        <w:t>；</w:t>
      </w:r>
      <m:oMath>
        <m:r>
          <w:rPr>
            <w:rFonts w:ascii="Cambria Math" w:eastAsia="BiauKai" w:hAnsi="Cambria Math"/>
            <w:color w:val="000000"/>
            <w:sz w:val="22"/>
            <w:szCs w:val="22"/>
            <w:lang w:eastAsia="zh-TW"/>
          </w:rPr>
          <m:t>Tr,n</m:t>
        </m:r>
      </m:oMath>
      <w:r w:rsidR="00D2655B">
        <w:rPr>
          <w:rFonts w:eastAsia="BiauKai" w:hint="eastAsia"/>
          <w:color w:val="000000"/>
          <w:sz w:val="22"/>
          <w:szCs w:val="22"/>
          <w:lang w:eastAsia="zh-TW"/>
        </w:rPr>
        <w:t xml:space="preserve"> </w:t>
      </w:r>
      <w:r w:rsidR="00D2655B">
        <w:rPr>
          <w:rFonts w:eastAsia="BiauKai" w:hint="eastAsia"/>
          <w:color w:val="000000"/>
          <w:sz w:val="22"/>
          <w:szCs w:val="22"/>
          <w:lang w:eastAsia="zh-TW"/>
        </w:rPr>
        <w:t>為</w:t>
      </w:r>
      <w:r w:rsidR="0041425F">
        <w:rPr>
          <w:rFonts w:eastAsia="BiauKai" w:hint="eastAsia"/>
          <w:color w:val="000000"/>
          <w:sz w:val="22"/>
          <w:szCs w:val="22"/>
          <w:lang w:eastAsia="zh-TW"/>
        </w:rPr>
        <w:t>聲學段落所經歷的時間範圍數量，其中</w:t>
      </w:r>
      <m:oMath>
        <m:r>
          <w:rPr>
            <w:rFonts w:ascii="Cambria Math" w:eastAsia="BiauKai" w:hAnsi="Cambria Math"/>
            <w:color w:val="000000"/>
            <w:sz w:val="22"/>
            <w:szCs w:val="22"/>
            <w:lang w:eastAsia="zh-TW"/>
          </w:rPr>
          <m:t>r</m:t>
        </m:r>
      </m:oMath>
      <w:r w:rsidR="0041425F">
        <w:rPr>
          <w:rFonts w:eastAsia="BiauKai" w:hint="eastAsia"/>
          <w:color w:val="000000"/>
          <w:sz w:val="22"/>
          <w:szCs w:val="22"/>
          <w:lang w:eastAsia="zh-TW"/>
        </w:rPr>
        <w:t>與</w:t>
      </w:r>
      <m:oMath>
        <m:r>
          <w:rPr>
            <w:rFonts w:ascii="Cambria Math" w:eastAsia="BiauKai" w:hAnsi="Cambria Math"/>
            <w:color w:val="000000"/>
            <w:sz w:val="22"/>
            <w:szCs w:val="22"/>
            <w:lang w:eastAsia="zh-TW"/>
          </w:rPr>
          <m:t>n</m:t>
        </m:r>
      </m:oMath>
      <w:r w:rsidR="0041425F">
        <w:rPr>
          <w:rFonts w:eastAsia="BiauKai" w:hint="eastAsia"/>
          <w:color w:val="000000"/>
          <w:sz w:val="22"/>
          <w:szCs w:val="22"/>
          <w:lang w:eastAsia="zh-TW"/>
        </w:rPr>
        <w:t>表示</w:t>
      </w:r>
      <w:r w:rsidR="00C570A5">
        <w:rPr>
          <w:rFonts w:eastAsia="BiauKai" w:hint="eastAsia"/>
          <w:color w:val="000000"/>
          <w:sz w:val="22"/>
          <w:szCs w:val="22"/>
          <w:lang w:eastAsia="zh-TW"/>
        </w:rPr>
        <w:t>第</w:t>
      </w:r>
      <m:oMath>
        <m:r>
          <w:rPr>
            <w:rFonts w:ascii="Cambria Math" w:eastAsia="BiauKai" w:hAnsi="Cambria Math"/>
            <w:color w:val="000000"/>
            <w:sz w:val="22"/>
            <w:szCs w:val="22"/>
            <w:lang w:eastAsia="zh-TW"/>
          </w:rPr>
          <m:t>r</m:t>
        </m:r>
      </m:oMath>
      <w:proofErr w:type="gramStart"/>
      <w:r w:rsidR="00C570A5">
        <w:rPr>
          <w:rFonts w:eastAsia="BiauKai" w:hint="eastAsia"/>
          <w:color w:val="000000"/>
          <w:sz w:val="22"/>
          <w:szCs w:val="22"/>
          <w:lang w:eastAsia="zh-TW"/>
        </w:rPr>
        <w:t>個</w:t>
      </w:r>
      <w:proofErr w:type="gramEnd"/>
      <w:r w:rsidR="00C570A5">
        <w:rPr>
          <w:rFonts w:eastAsia="BiauKai" w:hint="eastAsia"/>
          <w:color w:val="000000"/>
          <w:sz w:val="22"/>
          <w:szCs w:val="22"/>
          <w:lang w:eastAsia="zh-TW"/>
        </w:rPr>
        <w:t>語句中的第</w:t>
      </w:r>
      <m:oMath>
        <m:r>
          <w:rPr>
            <w:rFonts w:ascii="Cambria Math" w:eastAsia="BiauKai" w:hAnsi="Cambria Math"/>
            <w:color w:val="000000"/>
            <w:sz w:val="22"/>
            <w:szCs w:val="22"/>
            <w:lang w:eastAsia="zh-TW"/>
          </w:rPr>
          <m:t>n</m:t>
        </m:r>
      </m:oMath>
      <w:r w:rsidR="00C570A5">
        <w:rPr>
          <w:rFonts w:eastAsia="BiauKai" w:hint="eastAsia"/>
          <w:color w:val="000000"/>
          <w:sz w:val="22"/>
          <w:szCs w:val="22"/>
          <w:lang w:eastAsia="zh-TW"/>
        </w:rPr>
        <w:t>個音素。</w:t>
      </w:r>
    </w:p>
    <w:p w14:paraId="5C811809" w14:textId="560A7118" w:rsidR="00C64D1B" w:rsidRPr="000F66EF" w:rsidRDefault="00C570A5" w:rsidP="003D66E4">
      <w:pPr>
        <w:pStyle w:val="ACLTextFirstLine"/>
        <w:overflowPunct w:val="0"/>
        <w:spacing w:afterLines="50" w:after="120" w:line="240" w:lineRule="auto"/>
        <w:ind w:firstLine="232"/>
        <w:rPr>
          <w:rFonts w:eastAsia="BiauKai"/>
          <w:color w:val="000000"/>
          <w:sz w:val="22"/>
          <w:szCs w:val="22"/>
          <w:lang w:eastAsia="zh-TW"/>
        </w:rPr>
      </w:pPr>
      <w:r>
        <w:rPr>
          <w:rFonts w:eastAsia="BiauKai" w:hint="eastAsia"/>
          <w:color w:val="000000"/>
          <w:sz w:val="22"/>
          <w:szCs w:val="22"/>
          <w:lang w:eastAsia="zh-TW"/>
        </w:rPr>
        <w:t>而</w:t>
      </w:r>
      <w:r w:rsidR="00C64D1B" w:rsidRPr="00A35829">
        <w:rPr>
          <w:rFonts w:eastAsia="BiauKai"/>
          <w:color w:val="000000"/>
          <w:sz w:val="22"/>
          <w:szCs w:val="22"/>
          <w:lang w:eastAsia="zh-TW"/>
        </w:rPr>
        <w:t>受試者的總體發音與</w:t>
      </w:r>
      <w:r w:rsidR="00C64D1B" w:rsidRPr="00A35829">
        <w:rPr>
          <w:rFonts w:eastAsia="BiauKai"/>
          <w:color w:val="000000"/>
          <w:sz w:val="22"/>
          <w:szCs w:val="22"/>
          <w:lang w:eastAsia="zh-TW"/>
        </w:rPr>
        <w:t>ASR</w:t>
      </w:r>
      <w:r w:rsidR="00C64D1B" w:rsidRPr="00A35829">
        <w:rPr>
          <w:rFonts w:eastAsia="BiauKai"/>
          <w:color w:val="000000"/>
          <w:sz w:val="22"/>
          <w:szCs w:val="22"/>
          <w:lang w:eastAsia="zh-TW"/>
        </w:rPr>
        <w:t>模型的差異越大，獲得信心分數就越低。其中原因可能是發音不清楚或不正確，或是不流暢和語法錯誤。因此，信心分數可以反應非母語人士的英語熟練程度，發音較好的受試者理應能獲得較高的信心分數</w:t>
      </w:r>
      <w:r w:rsidR="00C64D1B" w:rsidRPr="00A35829">
        <w:rPr>
          <w:rFonts w:eastAsia="BiauKai"/>
          <w:color w:val="000000" w:themeColor="text1"/>
          <w:sz w:val="22"/>
          <w:szCs w:val="22"/>
          <w:lang w:eastAsia="zh-TW"/>
        </w:rPr>
        <w:t xml:space="preserve"> (</w:t>
      </w:r>
      <w:hyperlink w:anchor="Wang2018" w:history="1">
        <w:r w:rsidR="00C64D1B" w:rsidRPr="00A35829">
          <w:rPr>
            <w:rStyle w:val="aa"/>
            <w:rFonts w:eastAsia="BiauKai"/>
            <w:sz w:val="22"/>
            <w:szCs w:val="22"/>
            <w:lang w:eastAsia="zh-TW"/>
          </w:rPr>
          <w:t>Wang, 2018</w:t>
        </w:r>
      </w:hyperlink>
      <w:r w:rsidR="00C64D1B" w:rsidRPr="00A35829">
        <w:rPr>
          <w:rFonts w:eastAsia="BiauKai"/>
          <w:color w:val="000000" w:themeColor="text1"/>
          <w:sz w:val="22"/>
          <w:szCs w:val="22"/>
          <w:lang w:eastAsia="zh-TW"/>
        </w:rPr>
        <w:t>)</w:t>
      </w:r>
      <w:r w:rsidR="00C64D1B" w:rsidRPr="00A35829">
        <w:rPr>
          <w:rFonts w:eastAsia="BiauKai"/>
          <w:color w:val="00B0F0"/>
          <w:sz w:val="22"/>
          <w:szCs w:val="22"/>
          <w:lang w:eastAsia="zh-TW"/>
        </w:rPr>
        <w:t xml:space="preserve"> </w:t>
      </w:r>
      <w:r w:rsidR="00C64D1B" w:rsidRPr="00A35829">
        <w:rPr>
          <w:rFonts w:eastAsia="BiauKai"/>
          <w:color w:val="000000"/>
          <w:sz w:val="22"/>
          <w:szCs w:val="22"/>
          <w:lang w:eastAsia="zh-TW"/>
        </w:rPr>
        <w:t>。</w:t>
      </w:r>
    </w:p>
    <w:p w14:paraId="5F83ED94" w14:textId="77777777" w:rsidR="00C64D1B" w:rsidRPr="00A35829" w:rsidRDefault="00C64D1B" w:rsidP="00C64D1B">
      <w:pPr>
        <w:pStyle w:val="ACLSubsection"/>
        <w:numPr>
          <w:ilvl w:val="2"/>
          <w:numId w:val="3"/>
        </w:numPr>
        <w:rPr>
          <w:rFonts w:eastAsia="標楷體"/>
        </w:rPr>
      </w:pPr>
      <w:r w:rsidRPr="00A35829">
        <w:rPr>
          <w:rFonts w:eastAsia="標楷體" w:hint="eastAsia"/>
          <w:lang w:eastAsia="zh-TW"/>
        </w:rPr>
        <w:t>流暢度</w:t>
      </w:r>
      <w:r w:rsidRPr="00A35829">
        <w:rPr>
          <w:rFonts w:eastAsia="標楷體"/>
          <w:lang w:eastAsia="zh-TW"/>
        </w:rPr>
        <w:t xml:space="preserve"> (Fluency) </w:t>
      </w:r>
    </w:p>
    <w:p w14:paraId="633E3E93" w14:textId="771463D9" w:rsidR="00C64D1B" w:rsidRPr="00A35829" w:rsidRDefault="00C64D1B" w:rsidP="00C64D1B">
      <w:pPr>
        <w:overflowPunct w:val="0"/>
        <w:spacing w:after="180"/>
        <w:jc w:val="both"/>
        <w:rPr>
          <w:rFonts w:ascii="Times New Roman" w:eastAsia="BiauKai" w:hAnsi="Times New Roman" w:cs="Times New Roman"/>
          <w:color w:val="000000"/>
          <w:sz w:val="22"/>
          <w:szCs w:val="22"/>
        </w:rPr>
      </w:pPr>
      <w:r w:rsidRPr="00A35829">
        <w:rPr>
          <w:rFonts w:ascii="Times New Roman" w:eastAsia="標楷體" w:hAnsi="Times New Roman" w:cs="Times New Roman"/>
          <w:noProof/>
          <w:sz w:val="22"/>
          <w:szCs w:val="22"/>
        </w:rPr>
        <mc:AlternateContent>
          <mc:Choice Requires="wps">
            <w:drawing>
              <wp:anchor distT="0" distB="0" distL="114300" distR="114300" simplePos="0" relativeHeight="251739136" behindDoc="1" locked="0" layoutInCell="1" allowOverlap="1" wp14:anchorId="1C55652B" wp14:editId="1316E05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sdtdh="http://schemas.microsoft.com/office/word/2020/wordml/sdtdatahash"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21867" w14:paraId="4388810B" w14:textId="77777777" w:rsidTr="007508B2">
                              <w:trPr>
                                <w:trHeight w:val="14400"/>
                              </w:trPr>
                              <w:tc>
                                <w:tcPr>
                                  <w:tcW w:w="648" w:type="dxa"/>
                                </w:tcPr>
                                <w:p w14:paraId="28C6E76E" w14:textId="26BCF1A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71A942AC" w14:textId="3CD0908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56FA6EA" w14:textId="2D8F016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27631E2D" w14:textId="41F843F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20895C8C" w14:textId="738BCC9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0B0232D" w14:textId="3BDC4021" w:rsidR="00121867" w:rsidRPr="00126C27" w:rsidRDefault="00121867"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205</w:t>
                                  </w:r>
                                  <w:r>
                                    <w:rPr>
                                      <w:noProof/>
                                    </w:rPr>
                                    <w:fldChar w:fldCharType="end"/>
                                  </w:r>
                                </w:p>
                                <w:p w14:paraId="104257A8" w14:textId="7138671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5C29877E" w14:textId="25BF7DC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403FE735" w14:textId="3ACFF47B"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E95AE73" w14:textId="58FD94D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525594" w14:textId="3435BD3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14AA0CDF" w14:textId="4B17F57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ABC9576" w14:textId="4CC9566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0FBEB087" w14:textId="33D909F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2186EAA9" w14:textId="33C0B88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4FE51109" w14:textId="3484167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21CB7697" w14:textId="2F05477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15913D0D" w14:textId="69274F0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FDFC60E" w14:textId="75734EF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6BDF8FA" w14:textId="5866690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1056C43" w14:textId="6AE6203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16E6DC" w14:textId="55C0219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31A35952" w14:textId="661B4CE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62A66419" w14:textId="7A218B8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245AED99" w14:textId="3E399EB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4F59CA3E" w14:textId="5E06F89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2B08730" w14:textId="3265B3A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093F0E0A" w14:textId="6E7C20C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530A41B1" w14:textId="16ECA67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B86F5A6" w14:textId="7EF67A4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138AACB0" w14:textId="0AF5F94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4A0F8513" w14:textId="6F58672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070F907" w14:textId="502255D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190E5431" w14:textId="5129830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5C09CB0" w14:textId="2A871E6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5947F150" w14:textId="29FA9BF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3801810D" w14:textId="2865576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2CC09449" w14:textId="08306B4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3056FB6" w14:textId="47D8415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29B85FD" w14:textId="66CC7F2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137011E8" w14:textId="3A5712E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D6BA056" w14:textId="3A9A453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34F2DFC8" w14:textId="7373D2F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47FBBA5" w14:textId="12FA3426"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134E876E" w14:textId="18EE260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46AE3C4F" w14:textId="6AE6C3F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54C8921" w14:textId="4213DD5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4357615" w14:textId="6952A1B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11FFB4DC" w14:textId="4A8D50E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19CA1C5D" w14:textId="05DBF30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p w14:paraId="79AED75A" w14:textId="77777777" w:rsidR="00121867" w:rsidRDefault="00121867" w:rsidP="009C2986">
                                  <w:pPr>
                                    <w:pStyle w:val="ACLRulerRight"/>
                                  </w:pPr>
                                </w:p>
                              </w:tc>
                            </w:tr>
                          </w:tbl>
                          <w:p w14:paraId="66CB6BD2" w14:textId="77777777" w:rsidR="00121867" w:rsidRDefault="00121867" w:rsidP="00C64D1B">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652B" id="Text Box 31" o:spid="_x0000_s1032"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HZZq3y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121867" w14:paraId="4388810B" w14:textId="77777777" w:rsidTr="007508B2">
                        <w:trPr>
                          <w:trHeight w:val="14400"/>
                        </w:trPr>
                        <w:tc>
                          <w:tcPr>
                            <w:tcW w:w="648" w:type="dxa"/>
                          </w:tcPr>
                          <w:p w14:paraId="28C6E76E" w14:textId="26BCF1A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71A942AC" w14:textId="3CD0908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56FA6EA" w14:textId="2D8F016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27631E2D" w14:textId="41F843F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20895C8C" w14:textId="738BCC9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0B0232D" w14:textId="3BDC4021" w:rsidR="00121867" w:rsidRPr="00126C27" w:rsidRDefault="00121867"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205</w:t>
                            </w:r>
                            <w:r>
                              <w:rPr>
                                <w:noProof/>
                              </w:rPr>
                              <w:fldChar w:fldCharType="end"/>
                            </w:r>
                          </w:p>
                          <w:p w14:paraId="104257A8" w14:textId="7138671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5C29877E" w14:textId="25BF7DC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403FE735" w14:textId="3ACFF47B"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E95AE73" w14:textId="58FD94D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525594" w14:textId="3435BD3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14AA0CDF" w14:textId="4B17F57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5ABC9576" w14:textId="4CC9566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0FBEB087" w14:textId="33D909F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2186EAA9" w14:textId="33C0B88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4FE51109" w14:textId="34841678"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21CB7697" w14:textId="2F05477C"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15913D0D" w14:textId="69274F0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FDFC60E" w14:textId="75734EF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6BDF8FA" w14:textId="5866690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1056C43" w14:textId="6AE6203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16E6DC" w14:textId="55C0219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31A35952" w14:textId="661B4CE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62A66419" w14:textId="7A218B8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245AED99" w14:textId="3E399EB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4F59CA3E" w14:textId="5E06F89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2B08730" w14:textId="3265B3AD"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093F0E0A" w14:textId="6E7C20C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530A41B1" w14:textId="16ECA67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B86F5A6" w14:textId="7EF67A43"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138AACB0" w14:textId="0AF5F94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4A0F8513" w14:textId="6F58672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5070F907" w14:textId="502255D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190E5431" w14:textId="5129830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5C09CB0" w14:textId="2A871E6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5947F150" w14:textId="29FA9BFE"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3801810D" w14:textId="28655765"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2CC09449" w14:textId="08306B41"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3056FB6" w14:textId="47D84159"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29B85FD" w14:textId="66CC7F2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137011E8" w14:textId="3A5712E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D6BA056" w14:textId="3A9A453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34F2DFC8" w14:textId="7373D2F0"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47FBBA5" w14:textId="12FA3426"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134E876E" w14:textId="18EE260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46AE3C4F" w14:textId="6AE6C3FA"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54C8921" w14:textId="4213DD5F"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4357615" w14:textId="6952A1B7"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11FFB4DC" w14:textId="4A8D50E4"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19CA1C5D" w14:textId="05DBF302" w:rsidR="00121867" w:rsidRPr="00126C27" w:rsidRDefault="00121867" w:rsidP="009C2986">
                            <w:pPr>
                              <w:pStyle w:val="ACLRulerRigh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p w14:paraId="79AED75A" w14:textId="77777777" w:rsidR="00121867" w:rsidRDefault="00121867" w:rsidP="009C2986">
                            <w:pPr>
                              <w:pStyle w:val="ACLRulerRight"/>
                            </w:pPr>
                          </w:p>
                        </w:tc>
                      </w:tr>
                    </w:tbl>
                    <w:p w14:paraId="66CB6BD2" w14:textId="77777777" w:rsidR="00121867" w:rsidRDefault="00121867" w:rsidP="00C64D1B">
                      <w:pPr>
                        <w:pStyle w:val="ACLRulerLeft"/>
                      </w:pPr>
                    </w:p>
                  </w:txbxContent>
                </v:textbox>
                <w10:wrap anchorx="margin" anchory="margin"/>
              </v:shape>
            </w:pict>
          </mc:Fallback>
        </mc:AlternateContent>
      </w:r>
      <w:r w:rsidRPr="00A35829">
        <w:rPr>
          <w:rFonts w:ascii="Times New Roman" w:eastAsia="BiauKai" w:hAnsi="Times New Roman" w:cs="Times New Roman"/>
          <w:color w:val="000000"/>
          <w:sz w:val="22"/>
          <w:szCs w:val="22"/>
        </w:rPr>
        <w:t>流暢度也是音韻的其一面向，關乎受試者的講話語速、</w:t>
      </w:r>
      <w:r w:rsidR="004D77CE">
        <w:rPr>
          <w:rFonts w:ascii="Times New Roman" w:eastAsia="BiauKai" w:hAnsi="Times New Roman" w:cs="Times New Roman" w:hint="eastAsia"/>
          <w:color w:val="000000"/>
          <w:sz w:val="22"/>
          <w:szCs w:val="22"/>
        </w:rPr>
        <w:t>遲疑</w:t>
      </w:r>
      <w:r w:rsidRPr="00A35829">
        <w:rPr>
          <w:rFonts w:ascii="Times New Roman" w:eastAsia="BiauKai" w:hAnsi="Times New Roman" w:cs="Times New Roman"/>
          <w:color w:val="000000"/>
          <w:sz w:val="22"/>
          <w:szCs w:val="22"/>
        </w:rPr>
        <w:t>程度等。我們在單字級別的</w:t>
      </w:r>
      <w:r w:rsidRPr="00A35829">
        <w:rPr>
          <w:rFonts w:ascii="Times New Roman" w:eastAsia="BiauKai" w:hAnsi="Times New Roman" w:cs="Times New Roman"/>
          <w:color w:val="000000"/>
          <w:sz w:val="22"/>
          <w:szCs w:val="22"/>
        </w:rPr>
        <w:lastRenderedPageBreak/>
        <w:t>流暢度分析，會收集字數、語速、不流利度</w:t>
      </w:r>
      <w:r w:rsidRPr="00A35829">
        <w:rPr>
          <w:rFonts w:ascii="Times New Roman" w:eastAsia="BiauKai" w:hAnsi="Times New Roman" w:cs="Times New Roman"/>
          <w:color w:val="000000"/>
          <w:sz w:val="22"/>
          <w:szCs w:val="22"/>
        </w:rPr>
        <w:t xml:space="preserve"> (</w:t>
      </w:r>
      <w:r w:rsidR="002E7D13">
        <w:rPr>
          <w:rFonts w:ascii="Times New Roman" w:eastAsia="BiauKai" w:hAnsi="Times New Roman" w:cs="Times New Roman"/>
          <w:color w:val="000000"/>
          <w:sz w:val="22"/>
          <w:szCs w:val="22"/>
        </w:rPr>
        <w:t>D</w:t>
      </w:r>
      <w:r w:rsidRPr="00A35829">
        <w:rPr>
          <w:rFonts w:ascii="Times New Roman" w:eastAsia="BiauKai" w:hAnsi="Times New Roman" w:cs="Times New Roman"/>
          <w:color w:val="000000"/>
          <w:sz w:val="22"/>
          <w:szCs w:val="22"/>
        </w:rPr>
        <w:t xml:space="preserve">isfluency) </w:t>
      </w:r>
      <w:r w:rsidRPr="00A35829">
        <w:rPr>
          <w:rFonts w:ascii="Times New Roman" w:eastAsia="BiauKai" w:hAnsi="Times New Roman" w:cs="Times New Roman"/>
          <w:color w:val="000000"/>
          <w:sz w:val="22"/>
          <w:szCs w:val="22"/>
        </w:rPr>
        <w:t>、重複字數等資訊。根據</w:t>
      </w:r>
      <w:r w:rsidRPr="00A35829">
        <w:rPr>
          <w:rFonts w:ascii="Times New Roman" w:eastAsia="BiauKai" w:hAnsi="Times New Roman" w:cs="Times New Roman" w:hint="eastAsia"/>
          <w:color w:val="000000"/>
          <w:sz w:val="22"/>
          <w:szCs w:val="22"/>
        </w:rPr>
        <w:t xml:space="preserve"> (</w:t>
      </w:r>
      <w:proofErr w:type="spellStart"/>
      <w:r w:rsidR="00121867">
        <w:fldChar w:fldCharType="begin"/>
      </w:r>
      <w:r w:rsidR="00121867">
        <w:instrText xml:space="preserve"> HYPERLINK \l "Loukina2019" </w:instrText>
      </w:r>
      <w:r w:rsidR="00121867">
        <w:fldChar w:fldCharType="separate"/>
      </w:r>
      <w:r w:rsidRPr="00A35829">
        <w:rPr>
          <w:rStyle w:val="aa"/>
          <w:rFonts w:eastAsia="BiauKai"/>
          <w:spacing w:val="0"/>
          <w:kern w:val="0"/>
          <w:sz w:val="22"/>
          <w:szCs w:val="22"/>
          <w:lang w:eastAsia="zh-TW"/>
        </w:rPr>
        <w:t>Loukina</w:t>
      </w:r>
      <w:proofErr w:type="spellEnd"/>
      <w:r w:rsidRPr="00A35829">
        <w:rPr>
          <w:rStyle w:val="aa"/>
          <w:rFonts w:eastAsia="BiauKai"/>
          <w:spacing w:val="0"/>
          <w:kern w:val="0"/>
          <w:sz w:val="22"/>
          <w:szCs w:val="22"/>
          <w:lang w:eastAsia="zh-TW"/>
        </w:rPr>
        <w:t xml:space="preserve"> and Yoon, 2019</w:t>
      </w:r>
      <w:r w:rsidR="00121867">
        <w:rPr>
          <w:rStyle w:val="aa"/>
          <w:rFonts w:eastAsia="BiauKai"/>
          <w:spacing w:val="0"/>
          <w:kern w:val="0"/>
          <w:sz w:val="22"/>
          <w:szCs w:val="22"/>
          <w:lang w:eastAsia="zh-TW"/>
        </w:rPr>
        <w:fldChar w:fldCharType="end"/>
      </w:r>
      <w:r w:rsidRPr="00A35829">
        <w:rPr>
          <w:rFonts w:ascii="Times New Roman" w:eastAsia="BiauKai" w:hAnsi="Times New Roman" w:cs="Times New Roman"/>
          <w:color w:val="000000" w:themeColor="text1"/>
          <w:sz w:val="22"/>
          <w:szCs w:val="22"/>
        </w:rPr>
        <w:t>)</w:t>
      </w:r>
      <w:r w:rsidRPr="00A35829">
        <w:rPr>
          <w:rFonts w:ascii="Times New Roman" w:eastAsia="BiauKai" w:hAnsi="Times New Roman" w:cs="Times New Roman"/>
          <w:color w:val="00B0F0"/>
          <w:sz w:val="22"/>
          <w:szCs w:val="22"/>
        </w:rPr>
        <w:t xml:space="preserve"> </w:t>
      </w:r>
      <w:r w:rsidRPr="00A35829">
        <w:rPr>
          <w:rFonts w:ascii="Times New Roman" w:eastAsia="BiauKai" w:hAnsi="Times New Roman" w:cs="Times New Roman"/>
          <w:color w:val="000000"/>
          <w:sz w:val="22"/>
          <w:szCs w:val="22"/>
        </w:rPr>
        <w:t>的研究，英文程度好的第二外語受試者，往往能在相同時間內講出更多字詞。至於不流利度的衡量，我們會透過</w:t>
      </w:r>
      <w:r w:rsidRPr="00A35829">
        <w:rPr>
          <w:rFonts w:ascii="Times New Roman" w:eastAsia="BiauKai" w:hAnsi="Times New Roman" w:cs="Times New Roman"/>
          <w:color w:val="000000"/>
          <w:sz w:val="22"/>
          <w:szCs w:val="22"/>
        </w:rPr>
        <w:t>ASR</w:t>
      </w:r>
      <w:r w:rsidRPr="00A35829">
        <w:rPr>
          <w:rFonts w:ascii="Times New Roman" w:eastAsia="BiauKai" w:hAnsi="Times New Roman" w:cs="Times New Roman"/>
          <w:color w:val="000000"/>
          <w:sz w:val="22"/>
          <w:szCs w:val="22"/>
        </w:rPr>
        <w:t>轉錄之文字，以計算「</w:t>
      </w:r>
      <w:r w:rsidRPr="00A35829">
        <w:rPr>
          <w:rFonts w:ascii="Times New Roman" w:eastAsia="BiauKai" w:hAnsi="Times New Roman" w:cs="Times New Roman"/>
          <w:color w:val="000000"/>
          <w:sz w:val="22"/>
          <w:szCs w:val="22"/>
        </w:rPr>
        <w:t>um</w:t>
      </w:r>
      <w:r w:rsidRPr="00A35829">
        <w:rPr>
          <w:rFonts w:ascii="Times New Roman" w:eastAsia="BiauKai" w:hAnsi="Times New Roman" w:cs="Times New Roman"/>
          <w:color w:val="000000"/>
          <w:sz w:val="22"/>
          <w:szCs w:val="22"/>
        </w:rPr>
        <w:t>」、「</w:t>
      </w:r>
      <w:r w:rsidRPr="00A35829">
        <w:rPr>
          <w:rFonts w:ascii="Times New Roman" w:eastAsia="BiauKai" w:hAnsi="Times New Roman" w:cs="Times New Roman"/>
          <w:color w:val="000000"/>
          <w:sz w:val="22"/>
          <w:szCs w:val="22"/>
        </w:rPr>
        <w:t>uh</w:t>
      </w:r>
      <w:r w:rsidRPr="00A35829">
        <w:rPr>
          <w:rFonts w:ascii="Times New Roman" w:eastAsia="BiauKai" w:hAnsi="Times New Roman" w:cs="Times New Roman"/>
          <w:color w:val="000000"/>
          <w:sz w:val="22"/>
          <w:szCs w:val="22"/>
        </w:rPr>
        <w:t>」、和「</w:t>
      </w:r>
      <w:r w:rsidRPr="00A35829">
        <w:rPr>
          <w:rFonts w:ascii="Times New Roman" w:eastAsia="BiauKai" w:hAnsi="Times New Roman" w:cs="Times New Roman"/>
          <w:color w:val="000000"/>
          <w:sz w:val="22"/>
          <w:szCs w:val="22"/>
        </w:rPr>
        <w:t>hmm</w:t>
      </w:r>
      <w:r w:rsidRPr="00A35829">
        <w:rPr>
          <w:rFonts w:ascii="Times New Roman" w:eastAsia="BiauKai" w:hAnsi="Times New Roman" w:cs="Times New Roman"/>
          <w:color w:val="000000"/>
          <w:sz w:val="22"/>
          <w:szCs w:val="22"/>
        </w:rPr>
        <w:t>」</w:t>
      </w:r>
      <w:r w:rsidRPr="00A35829">
        <w:rPr>
          <w:rFonts w:ascii="Times New Roman" w:eastAsia="BiauKai" w:hAnsi="Times New Roman" w:cs="Times New Roman"/>
          <w:color w:val="000000"/>
          <w:sz w:val="22"/>
          <w:szCs w:val="22"/>
        </w:rPr>
        <w:t xml:space="preserve"> </w:t>
      </w:r>
      <w:r w:rsidRPr="00A35829">
        <w:rPr>
          <w:rFonts w:ascii="Times New Roman" w:eastAsia="BiauKai" w:hAnsi="Times New Roman" w:cs="Times New Roman"/>
          <w:color w:val="000000"/>
          <w:sz w:val="22"/>
          <w:szCs w:val="22"/>
        </w:rPr>
        <w:t>這些遲疑文字的個數。而在停頓</w:t>
      </w:r>
      <w:r w:rsidRPr="00A35829">
        <w:rPr>
          <w:rFonts w:ascii="Times New Roman" w:eastAsia="BiauKai" w:hAnsi="Times New Roman" w:cs="Times New Roman"/>
          <w:color w:val="000000"/>
          <w:sz w:val="22"/>
          <w:szCs w:val="22"/>
        </w:rPr>
        <w:t xml:space="preserve">  (Silence)  </w:t>
      </w:r>
      <w:r w:rsidRPr="00A35829">
        <w:rPr>
          <w:rFonts w:ascii="Times New Roman" w:eastAsia="BiauKai" w:hAnsi="Times New Roman" w:cs="Times New Roman"/>
          <w:color w:val="000000"/>
          <w:sz w:val="22"/>
          <w:szCs w:val="22"/>
        </w:rPr>
        <w:t>和較長停頓</w:t>
      </w:r>
      <w:r w:rsidRPr="00A35829">
        <w:rPr>
          <w:rFonts w:ascii="Times New Roman" w:eastAsia="BiauKai" w:hAnsi="Times New Roman" w:cs="Times New Roman"/>
          <w:color w:val="000000"/>
          <w:sz w:val="22"/>
          <w:szCs w:val="22"/>
        </w:rPr>
        <w:t xml:space="preserve">  (Long Silence)  </w:t>
      </w:r>
      <w:r w:rsidRPr="00A35829">
        <w:rPr>
          <w:rFonts w:ascii="Times New Roman" w:eastAsia="BiauKai" w:hAnsi="Times New Roman" w:cs="Times New Roman"/>
          <w:color w:val="000000"/>
          <w:sz w:val="22"/>
          <w:szCs w:val="22"/>
        </w:rPr>
        <w:t>的特徵的細節上，我們使用</w:t>
      </w:r>
      <w:r w:rsidRPr="00A35829">
        <w:rPr>
          <w:rFonts w:ascii="Times New Roman" w:eastAsia="BiauKai" w:hAnsi="Times New Roman" w:cs="Times New Roman"/>
          <w:color w:val="000000"/>
          <w:sz w:val="22"/>
          <w:szCs w:val="22"/>
        </w:rPr>
        <w:t>ETS</w:t>
      </w:r>
      <w:r w:rsidRPr="00A35829">
        <w:rPr>
          <w:rFonts w:ascii="Times New Roman" w:eastAsia="BiauKai" w:hAnsi="Times New Roman" w:cs="Times New Roman"/>
          <w:color w:val="000000"/>
          <w:sz w:val="22"/>
          <w:szCs w:val="22"/>
        </w:rPr>
        <w:t>的方式來認定，當停頓超過</w:t>
      </w:r>
      <w:r w:rsidRPr="00A35829">
        <w:rPr>
          <w:rFonts w:ascii="Times New Roman" w:eastAsia="BiauKai" w:hAnsi="Times New Roman" w:cs="Times New Roman"/>
          <w:color w:val="000000"/>
          <w:sz w:val="22"/>
          <w:szCs w:val="22"/>
        </w:rPr>
        <w:t>0.145</w:t>
      </w:r>
      <w:r w:rsidRPr="00A35829">
        <w:rPr>
          <w:rFonts w:ascii="Times New Roman" w:eastAsia="BiauKai" w:hAnsi="Times New Roman" w:cs="Times New Roman"/>
          <w:color w:val="000000"/>
          <w:sz w:val="22"/>
          <w:szCs w:val="22"/>
        </w:rPr>
        <w:t>秒時，會做計算，而超過</w:t>
      </w:r>
      <w:r w:rsidRPr="00A35829">
        <w:rPr>
          <w:rFonts w:ascii="Times New Roman" w:eastAsia="BiauKai" w:hAnsi="Times New Roman" w:cs="Times New Roman"/>
          <w:color w:val="000000"/>
          <w:sz w:val="22"/>
          <w:szCs w:val="22"/>
        </w:rPr>
        <w:t>0.495</w:t>
      </w:r>
      <w:r w:rsidRPr="00A35829">
        <w:rPr>
          <w:rFonts w:ascii="Times New Roman" w:eastAsia="BiauKai" w:hAnsi="Times New Roman" w:cs="Times New Roman"/>
          <w:color w:val="000000"/>
          <w:sz w:val="22"/>
          <w:szCs w:val="22"/>
        </w:rPr>
        <w:t>秒時，會當作較長停頓。</w:t>
      </w:r>
    </w:p>
    <w:p w14:paraId="65F37840" w14:textId="77777777" w:rsidR="00C64D1B" w:rsidRPr="00A35829" w:rsidRDefault="00C64D1B" w:rsidP="00C64D1B">
      <w:pPr>
        <w:pStyle w:val="ACLSubsection"/>
        <w:numPr>
          <w:ilvl w:val="2"/>
          <w:numId w:val="3"/>
        </w:numPr>
        <w:rPr>
          <w:rFonts w:eastAsia="標楷體"/>
        </w:rPr>
      </w:pPr>
      <w:r w:rsidRPr="00A35829">
        <w:rPr>
          <w:rFonts w:eastAsia="標楷體" w:hint="eastAsia"/>
          <w:lang w:eastAsia="zh-TW"/>
        </w:rPr>
        <w:t>聲學特徵</w:t>
      </w:r>
      <w:r w:rsidRPr="00A35829">
        <w:rPr>
          <w:rFonts w:eastAsia="標楷體" w:hint="eastAsia"/>
          <w:lang w:eastAsia="zh-TW"/>
        </w:rPr>
        <w:t xml:space="preserve"> </w:t>
      </w:r>
      <w:r w:rsidRPr="00A35829">
        <w:rPr>
          <w:rFonts w:eastAsia="標楷體"/>
          <w:lang w:eastAsia="zh-TW"/>
        </w:rPr>
        <w:t xml:space="preserve">(Acoustic Features) </w:t>
      </w:r>
    </w:p>
    <w:p w14:paraId="485909D7" w14:textId="7D36E83D" w:rsidR="00C64D1B" w:rsidRPr="00A35829" w:rsidRDefault="00C36BF0" w:rsidP="003D66E4">
      <w:pPr>
        <w:pStyle w:val="ACLText"/>
        <w:overflowPunct w:val="0"/>
        <w:spacing w:afterLines="50" w:after="120"/>
        <w:rPr>
          <w:rFonts w:eastAsia="BiauKai"/>
          <w:color w:val="000000"/>
          <w:sz w:val="22"/>
          <w:szCs w:val="22"/>
          <w:lang w:eastAsia="zh-TW"/>
        </w:rPr>
      </w:pPr>
      <w:r>
        <w:rPr>
          <w:rFonts w:eastAsia="BiauKai" w:hint="eastAsia"/>
          <w:color w:val="000000"/>
          <w:sz w:val="22"/>
          <w:szCs w:val="22"/>
          <w:lang w:eastAsia="zh-TW"/>
        </w:rPr>
        <w:t>理論上</w:t>
      </w:r>
      <w:r w:rsidR="0060703B">
        <w:rPr>
          <w:rFonts w:eastAsia="BiauKai" w:hint="eastAsia"/>
          <w:color w:val="000000"/>
          <w:sz w:val="22"/>
          <w:szCs w:val="22"/>
          <w:lang w:eastAsia="zh-TW"/>
        </w:rPr>
        <w:t>探討</w:t>
      </w:r>
      <w:proofErr w:type="gramStart"/>
      <w:r w:rsidR="00C64D1B" w:rsidRPr="00A35829">
        <w:rPr>
          <w:rFonts w:eastAsia="BiauKai"/>
          <w:color w:val="000000"/>
          <w:sz w:val="22"/>
          <w:szCs w:val="22"/>
        </w:rPr>
        <w:t>超音段</w:t>
      </w:r>
      <w:r w:rsidR="00C64D1B" w:rsidRPr="00A35829">
        <w:rPr>
          <w:rFonts w:eastAsia="BiauKai"/>
          <w:color w:val="000000"/>
          <w:sz w:val="22"/>
          <w:szCs w:val="22"/>
          <w:lang w:eastAsia="zh-TW"/>
        </w:rPr>
        <w:t>級別</w:t>
      </w:r>
      <w:proofErr w:type="gramEnd"/>
      <w:r w:rsidR="00C64D1B" w:rsidRPr="00A35829">
        <w:rPr>
          <w:rFonts w:eastAsia="BiauKai"/>
          <w:color w:val="000000"/>
          <w:sz w:val="22"/>
          <w:szCs w:val="22"/>
          <w:lang w:eastAsia="zh-TW"/>
        </w:rPr>
        <w:t xml:space="preserve"> (</w:t>
      </w:r>
      <w:r w:rsidR="00C64D1B" w:rsidRPr="00A35829">
        <w:rPr>
          <w:rFonts w:eastAsia="BiauKai"/>
          <w:color w:val="000000"/>
          <w:sz w:val="22"/>
          <w:szCs w:val="22"/>
        </w:rPr>
        <w:t>Suprasegmental</w:t>
      </w:r>
      <w:r w:rsidR="00470E8E">
        <w:rPr>
          <w:rFonts w:eastAsia="BiauKai"/>
          <w:color w:val="000000"/>
          <w:sz w:val="22"/>
          <w:szCs w:val="22"/>
        </w:rPr>
        <w:t xml:space="preserve"> </w:t>
      </w:r>
      <w:r w:rsidR="00C64D1B" w:rsidRPr="00A35829">
        <w:rPr>
          <w:rFonts w:eastAsia="BiauKai"/>
          <w:color w:val="000000"/>
          <w:sz w:val="22"/>
          <w:szCs w:val="22"/>
        </w:rPr>
        <w:t xml:space="preserve">level)  </w:t>
      </w:r>
      <w:r w:rsidR="00C64D1B" w:rsidRPr="00A35829">
        <w:rPr>
          <w:rFonts w:eastAsia="BiauKai"/>
          <w:color w:val="000000"/>
          <w:sz w:val="22"/>
          <w:szCs w:val="22"/>
        </w:rPr>
        <w:t>資訊，</w:t>
      </w:r>
      <w:r w:rsidR="0060703B">
        <w:rPr>
          <w:rFonts w:eastAsia="BiauKai" w:hint="eastAsia"/>
          <w:color w:val="000000"/>
          <w:sz w:val="22"/>
          <w:szCs w:val="22"/>
          <w:lang w:eastAsia="zh-TW"/>
        </w:rPr>
        <w:t>是要獲得與韻律相關的特徵，</w:t>
      </w:r>
      <w:r w:rsidR="00C64D1B" w:rsidRPr="00A35829">
        <w:rPr>
          <w:rFonts w:eastAsia="BiauKai" w:hint="eastAsia"/>
          <w:color w:val="000000"/>
          <w:sz w:val="22"/>
          <w:szCs w:val="22"/>
          <w:lang w:eastAsia="zh-TW"/>
        </w:rPr>
        <w:t>我</w:t>
      </w:r>
      <w:r w:rsidR="00C64D1B" w:rsidRPr="00A35829">
        <w:rPr>
          <w:rFonts w:eastAsia="BiauKai"/>
          <w:color w:val="000000"/>
          <w:sz w:val="22"/>
          <w:szCs w:val="22"/>
        </w:rPr>
        <w:t>們</w:t>
      </w:r>
      <w:r>
        <w:rPr>
          <w:rFonts w:eastAsia="BiauKai" w:hint="eastAsia"/>
          <w:color w:val="000000"/>
          <w:sz w:val="22"/>
          <w:szCs w:val="22"/>
          <w:lang w:eastAsia="zh-TW"/>
        </w:rPr>
        <w:t>需要</w:t>
      </w:r>
      <w:r w:rsidR="00C64D1B" w:rsidRPr="00A35829">
        <w:rPr>
          <w:rFonts w:eastAsia="BiauKai"/>
          <w:color w:val="000000"/>
          <w:sz w:val="22"/>
          <w:szCs w:val="22"/>
        </w:rPr>
        <w:t>透過聲音訊號計算</w:t>
      </w:r>
      <w:r w:rsidR="00C64D1B" w:rsidRPr="00A35829">
        <w:rPr>
          <w:rFonts w:eastAsia="BiauKai" w:hint="eastAsia"/>
          <w:color w:val="000000"/>
          <w:sz w:val="22"/>
          <w:szCs w:val="22"/>
          <w:lang w:eastAsia="zh-TW"/>
        </w:rPr>
        <w:t>持</w:t>
      </w:r>
      <w:r w:rsidR="00C64D1B" w:rsidRPr="00A35829">
        <w:rPr>
          <w:rFonts w:eastAsia="BiauKai"/>
          <w:color w:val="000000"/>
          <w:sz w:val="22"/>
          <w:szCs w:val="22"/>
        </w:rPr>
        <w:t>續時間</w:t>
      </w:r>
      <w:r w:rsidR="00C64D1B" w:rsidRPr="00A35829">
        <w:rPr>
          <w:rFonts w:eastAsia="BiauKai"/>
          <w:color w:val="000000"/>
          <w:sz w:val="22"/>
          <w:szCs w:val="22"/>
        </w:rPr>
        <w:t xml:space="preserve"> (Duration) </w:t>
      </w:r>
      <w:r w:rsidR="001F2186">
        <w:rPr>
          <w:rFonts w:eastAsia="BiauKai" w:hint="eastAsia"/>
          <w:color w:val="000000"/>
          <w:sz w:val="22"/>
          <w:szCs w:val="22"/>
          <w:lang w:eastAsia="zh-TW"/>
        </w:rPr>
        <w:t>、</w:t>
      </w:r>
      <w:r w:rsidR="00C64D1B" w:rsidRPr="00A35829">
        <w:rPr>
          <w:rFonts w:eastAsia="BiauKai"/>
          <w:color w:val="000000"/>
          <w:sz w:val="22"/>
          <w:szCs w:val="22"/>
        </w:rPr>
        <w:t>能量</w:t>
      </w:r>
      <w:r w:rsidR="00C64D1B" w:rsidRPr="00A35829">
        <w:rPr>
          <w:rFonts w:eastAsia="BiauKai"/>
          <w:color w:val="000000"/>
          <w:sz w:val="22"/>
          <w:szCs w:val="22"/>
        </w:rPr>
        <w:t xml:space="preserve"> (Energy)</w:t>
      </w:r>
      <w:r w:rsidR="001F2186">
        <w:rPr>
          <w:rFonts w:eastAsia="BiauKai" w:hint="eastAsia"/>
          <w:color w:val="000000"/>
          <w:sz w:val="22"/>
          <w:szCs w:val="22"/>
          <w:lang w:eastAsia="zh-TW"/>
        </w:rPr>
        <w:t>及基本頻率</w:t>
      </w:r>
      <w:r w:rsidR="001F2186">
        <w:rPr>
          <w:rFonts w:eastAsia="BiauKai"/>
          <w:color w:val="000000"/>
          <w:sz w:val="22"/>
          <w:szCs w:val="22"/>
          <w:lang w:eastAsia="zh-TW"/>
        </w:rPr>
        <w:t>(Fundamental Frequency</w:t>
      </w:r>
      <w:r w:rsidR="0064286E">
        <w:rPr>
          <w:rFonts w:eastAsia="BiauKai"/>
          <w:color w:val="000000"/>
          <w:sz w:val="22"/>
          <w:szCs w:val="22"/>
          <w:lang w:eastAsia="zh-TW"/>
        </w:rPr>
        <w:t>, F0</w:t>
      </w:r>
      <w:r w:rsidR="001F2186">
        <w:rPr>
          <w:rFonts w:eastAsia="BiauKai"/>
          <w:color w:val="000000"/>
          <w:sz w:val="22"/>
          <w:szCs w:val="22"/>
          <w:lang w:eastAsia="zh-TW"/>
        </w:rPr>
        <w:t>)</w:t>
      </w:r>
      <w:r w:rsidR="00722861">
        <w:rPr>
          <w:rFonts w:eastAsia="BiauKai" w:hint="eastAsia"/>
          <w:color w:val="000000"/>
          <w:sz w:val="22"/>
          <w:szCs w:val="22"/>
          <w:lang w:eastAsia="zh-TW"/>
        </w:rPr>
        <w:t>。</w:t>
      </w:r>
      <w:r w:rsidR="0060703B">
        <w:rPr>
          <w:rFonts w:eastAsia="BiauKai" w:hint="eastAsia"/>
          <w:color w:val="000000"/>
          <w:sz w:val="22"/>
          <w:szCs w:val="22"/>
          <w:lang w:eastAsia="zh-TW"/>
        </w:rPr>
        <w:t>但在本次任務中</w:t>
      </w:r>
      <w:r w:rsidR="00C846A4">
        <w:rPr>
          <w:rFonts w:eastAsia="BiauKai" w:hint="eastAsia"/>
          <w:color w:val="000000"/>
          <w:sz w:val="22"/>
          <w:szCs w:val="22"/>
          <w:lang w:eastAsia="zh-TW"/>
        </w:rPr>
        <w:t>，</w:t>
      </w:r>
      <w:r w:rsidR="0060703B">
        <w:rPr>
          <w:rFonts w:eastAsia="BiauKai" w:hint="eastAsia"/>
          <w:color w:val="000000"/>
          <w:sz w:val="22"/>
          <w:szCs w:val="22"/>
          <w:lang w:eastAsia="zh-TW"/>
        </w:rPr>
        <w:t>持續時間</w:t>
      </w:r>
      <w:r w:rsidR="00C846A4">
        <w:rPr>
          <w:rFonts w:eastAsia="BiauKai" w:hint="eastAsia"/>
          <w:color w:val="000000"/>
          <w:sz w:val="22"/>
          <w:szCs w:val="22"/>
          <w:lang w:eastAsia="zh-TW"/>
        </w:rPr>
        <w:t>作</w:t>
      </w:r>
      <w:r w:rsidR="0060703B">
        <w:rPr>
          <w:rFonts w:eastAsia="BiauKai" w:hint="eastAsia"/>
          <w:color w:val="000000"/>
          <w:sz w:val="22"/>
          <w:szCs w:val="22"/>
          <w:lang w:eastAsia="zh-TW"/>
        </w:rPr>
        <w:t>為探討流暢度面向的特徵之一，</w:t>
      </w:r>
      <w:r w:rsidR="00722861">
        <w:rPr>
          <w:rFonts w:eastAsia="BiauKai" w:hint="eastAsia"/>
          <w:color w:val="000000"/>
          <w:sz w:val="22"/>
          <w:szCs w:val="22"/>
          <w:lang w:eastAsia="zh-TW"/>
        </w:rPr>
        <w:t>而非</w:t>
      </w:r>
      <w:r w:rsidR="00C846A4">
        <w:rPr>
          <w:rFonts w:eastAsia="BiauKai" w:hint="eastAsia"/>
          <w:color w:val="000000"/>
          <w:sz w:val="22"/>
          <w:szCs w:val="22"/>
          <w:lang w:eastAsia="zh-TW"/>
        </w:rPr>
        <w:t>韻律面向考量之範疇</w:t>
      </w:r>
      <w:r w:rsidR="0060703B">
        <w:rPr>
          <w:rFonts w:eastAsia="BiauKai" w:hint="eastAsia"/>
          <w:color w:val="000000"/>
          <w:sz w:val="22"/>
          <w:szCs w:val="22"/>
          <w:lang w:eastAsia="zh-TW"/>
        </w:rPr>
        <w:t>。</w:t>
      </w:r>
    </w:p>
    <w:p w14:paraId="1ADB47BD" w14:textId="77777777" w:rsidR="00C64D1B" w:rsidRPr="00A35829" w:rsidRDefault="00C64D1B" w:rsidP="003D66E4">
      <w:pPr>
        <w:pStyle w:val="ACLText"/>
        <w:overflowPunct w:val="0"/>
        <w:spacing w:afterLines="50" w:after="120"/>
        <w:rPr>
          <w:rFonts w:eastAsia="標楷體"/>
          <w:sz w:val="22"/>
          <w:szCs w:val="22"/>
        </w:rPr>
      </w:pPr>
      <w:r w:rsidRPr="00A35829">
        <w:rPr>
          <w:rFonts w:eastAsia="BiauKai"/>
          <w:b/>
          <w:bCs/>
          <w:color w:val="000000"/>
          <w:sz w:val="22"/>
          <w:szCs w:val="22"/>
        </w:rPr>
        <w:t>持續時間</w:t>
      </w:r>
      <w:r w:rsidRPr="00A35829">
        <w:rPr>
          <w:rFonts w:eastAsia="BiauKai"/>
          <w:b/>
          <w:bCs/>
          <w:color w:val="000000"/>
          <w:sz w:val="22"/>
          <w:szCs w:val="22"/>
        </w:rPr>
        <w:t xml:space="preserve"> (Duration) </w:t>
      </w:r>
      <w:r w:rsidRPr="00A35829">
        <w:rPr>
          <w:rFonts w:eastAsia="BiauKai"/>
          <w:b/>
          <w:bCs/>
          <w:sz w:val="22"/>
          <w:szCs w:val="22"/>
        </w:rPr>
        <w:t xml:space="preserve">: </w:t>
      </w:r>
      <w:r w:rsidRPr="00A35829">
        <w:rPr>
          <w:rFonts w:eastAsia="標楷體"/>
          <w:sz w:val="22"/>
          <w:szCs w:val="22"/>
        </w:rPr>
        <w:t xml:space="preserve"> </w:t>
      </w:r>
      <w:r w:rsidRPr="00A35829">
        <w:rPr>
          <w:rFonts w:eastAsia="BiauKai"/>
          <w:color w:val="000000"/>
          <w:sz w:val="22"/>
          <w:szCs w:val="22"/>
        </w:rPr>
        <w:t>持續時間就是一個音素或單詞發聲的長度。根據</w:t>
      </w:r>
      <w:r w:rsidRPr="00A35829">
        <w:rPr>
          <w:rFonts w:eastAsia="BiauKai" w:hint="eastAsia"/>
          <w:color w:val="000000"/>
          <w:sz w:val="22"/>
          <w:szCs w:val="22"/>
        </w:rPr>
        <w:t xml:space="preserve"> </w:t>
      </w:r>
      <w:r w:rsidRPr="00A35829">
        <w:rPr>
          <w:sz w:val="22"/>
          <w:szCs w:val="22"/>
        </w:rPr>
        <w:t>(</w:t>
      </w:r>
      <w:proofErr w:type="spellStart"/>
      <w:r w:rsidR="00121867">
        <w:fldChar w:fldCharType="begin"/>
      </w:r>
      <w:r w:rsidR="00121867">
        <w:instrText xml:space="preserve"> HYPERLINK \l "Neumeyer2000" </w:instrText>
      </w:r>
      <w:r w:rsidR="00121867">
        <w:fldChar w:fldCharType="separate"/>
      </w:r>
      <w:r w:rsidRPr="00A35829">
        <w:rPr>
          <w:rStyle w:val="aa"/>
          <w:sz w:val="22"/>
          <w:szCs w:val="22"/>
        </w:rPr>
        <w:t>Neumeyer</w:t>
      </w:r>
      <w:proofErr w:type="spellEnd"/>
      <w:r w:rsidRPr="00A35829">
        <w:rPr>
          <w:rStyle w:val="aa"/>
          <w:sz w:val="22"/>
          <w:szCs w:val="22"/>
        </w:rPr>
        <w:t xml:space="preserve"> et al., 2000</w:t>
      </w:r>
      <w:r w:rsidR="00121867">
        <w:rPr>
          <w:rStyle w:val="aa"/>
          <w:sz w:val="22"/>
          <w:szCs w:val="22"/>
        </w:rPr>
        <w:fldChar w:fldCharType="end"/>
      </w:r>
      <w:r w:rsidRPr="00A35829">
        <w:rPr>
          <w:rFonts w:eastAsia="新細明體"/>
          <w:sz w:val="22"/>
          <w:szCs w:val="22"/>
          <w:lang w:eastAsia="zh-TW"/>
        </w:rPr>
        <w:t xml:space="preserve">) </w:t>
      </w:r>
      <w:r w:rsidRPr="00A35829">
        <w:rPr>
          <w:rFonts w:eastAsia="BiauKai"/>
          <w:color w:val="000000"/>
          <w:sz w:val="22"/>
          <w:szCs w:val="22"/>
        </w:rPr>
        <w:t>的論文，音素的相對持續時間和專家評分的分數高度相關。因為通常英語學習者在說英語時，需要邊思考邊說，此行為會干擾講話的速率使其不流暢。而英語學習者也易於產生前段敘述所提到的三種發音錯誤</w:t>
      </w:r>
      <w:r w:rsidRPr="00A35829">
        <w:rPr>
          <w:rFonts w:eastAsia="BiauKai"/>
          <w:color w:val="000000"/>
          <w:sz w:val="22"/>
          <w:szCs w:val="22"/>
        </w:rPr>
        <w:t xml:space="preserve"> (</w:t>
      </w:r>
      <w:r w:rsidRPr="00A35829">
        <w:rPr>
          <w:rFonts w:eastAsia="BiauKai"/>
          <w:color w:val="000000"/>
          <w:sz w:val="22"/>
          <w:szCs w:val="22"/>
        </w:rPr>
        <w:t>替代、增加、</w:t>
      </w:r>
      <w:r w:rsidRPr="00A35829">
        <w:rPr>
          <w:rFonts w:eastAsia="BiauKai"/>
          <w:color w:val="000000"/>
          <w:sz w:val="22"/>
          <w:szCs w:val="22"/>
        </w:rPr>
        <w:t xml:space="preserve"> </w:t>
      </w:r>
      <w:r w:rsidRPr="00A35829">
        <w:rPr>
          <w:rFonts w:eastAsia="BiauKai"/>
          <w:color w:val="000000"/>
          <w:sz w:val="22"/>
          <w:szCs w:val="22"/>
        </w:rPr>
        <w:t>刪除</w:t>
      </w:r>
      <w:r w:rsidRPr="00A35829">
        <w:rPr>
          <w:rFonts w:eastAsia="BiauKai"/>
          <w:color w:val="000000"/>
          <w:sz w:val="22"/>
          <w:szCs w:val="22"/>
        </w:rPr>
        <w:t xml:space="preserve">) </w:t>
      </w:r>
      <w:r w:rsidRPr="00A35829">
        <w:rPr>
          <w:rFonts w:eastAsia="BiauKai"/>
          <w:color w:val="000000"/>
          <w:sz w:val="22"/>
          <w:szCs w:val="22"/>
        </w:rPr>
        <w:t>，而導致其說英語時，會產生持續時間的差異，</w:t>
      </w:r>
      <w:r w:rsidRPr="00A35829">
        <w:rPr>
          <w:rFonts w:eastAsia="BiauKai"/>
          <w:color w:val="000000"/>
          <w:sz w:val="22"/>
          <w:szCs w:val="22"/>
          <w:lang w:eastAsia="zh-TW"/>
        </w:rPr>
        <w:t>進而影</w:t>
      </w:r>
      <w:r w:rsidRPr="00A35829">
        <w:rPr>
          <w:rFonts w:eastAsia="BiauKai"/>
          <w:color w:val="000000"/>
          <w:sz w:val="22"/>
          <w:szCs w:val="22"/>
        </w:rPr>
        <w:t>響流暢度。</w:t>
      </w:r>
    </w:p>
    <w:p w14:paraId="695BCDD6" w14:textId="57B26B98" w:rsidR="00C64D1B" w:rsidRPr="00A35829" w:rsidRDefault="00C64D1B" w:rsidP="003D66E4">
      <w:pPr>
        <w:pStyle w:val="ACLTextFirstLine"/>
        <w:overflowPunct w:val="0"/>
        <w:spacing w:afterLines="50" w:after="120"/>
        <w:rPr>
          <w:rFonts w:eastAsia="BiauKai"/>
          <w:color w:val="000000"/>
          <w:sz w:val="22"/>
          <w:szCs w:val="22"/>
        </w:rPr>
      </w:pPr>
      <w:r w:rsidRPr="00A35829">
        <w:rPr>
          <w:rFonts w:eastAsia="BiauKai"/>
          <w:color w:val="000000"/>
          <w:sz w:val="22"/>
          <w:szCs w:val="22"/>
        </w:rPr>
        <w:t>在計算持續時間</w:t>
      </w:r>
      <w:r w:rsidR="00C127B6">
        <w:rPr>
          <w:rFonts w:eastAsia="BiauKai" w:hint="eastAsia"/>
          <w:color w:val="000000"/>
          <w:sz w:val="22"/>
          <w:szCs w:val="22"/>
          <w:lang w:eastAsia="zh-TW"/>
        </w:rPr>
        <w:t>時</w:t>
      </w:r>
      <w:r w:rsidRPr="00A35829">
        <w:rPr>
          <w:rFonts w:eastAsia="BiauKai"/>
          <w:color w:val="000000"/>
          <w:sz w:val="22"/>
          <w:szCs w:val="22"/>
        </w:rPr>
        <w:t>，</w:t>
      </w:r>
      <w:r w:rsidR="00C127B6">
        <w:rPr>
          <w:rFonts w:eastAsia="BiauKai" w:hint="eastAsia"/>
          <w:color w:val="000000"/>
          <w:sz w:val="22"/>
          <w:szCs w:val="22"/>
          <w:lang w:eastAsia="zh-TW"/>
        </w:rPr>
        <w:t>我們統計在一次回答的過程中，</w:t>
      </w:r>
      <w:r w:rsidRPr="00A35829">
        <w:rPr>
          <w:rFonts w:eastAsia="BiauKai"/>
          <w:color w:val="000000"/>
          <w:sz w:val="22"/>
          <w:szCs w:val="22"/>
        </w:rPr>
        <w:t>音素</w:t>
      </w:r>
      <w:r w:rsidR="00C127B6">
        <w:rPr>
          <w:rFonts w:eastAsia="BiauKai" w:hint="eastAsia"/>
          <w:color w:val="000000"/>
          <w:sz w:val="22"/>
          <w:szCs w:val="22"/>
          <w:lang w:eastAsia="zh-TW"/>
        </w:rPr>
        <w:t>及單詞層級</w:t>
      </w:r>
      <w:r w:rsidRPr="00A35829">
        <w:rPr>
          <w:rFonts w:eastAsia="BiauKai"/>
          <w:color w:val="000000"/>
          <w:sz w:val="22"/>
          <w:szCs w:val="22"/>
          <w:lang w:eastAsia="zh-TW"/>
        </w:rPr>
        <w:t>發聲</w:t>
      </w:r>
      <w:r w:rsidR="00C127B6">
        <w:rPr>
          <w:rFonts w:eastAsia="BiauKai" w:hint="eastAsia"/>
          <w:color w:val="000000"/>
          <w:sz w:val="22"/>
          <w:szCs w:val="22"/>
          <w:lang w:eastAsia="zh-TW"/>
        </w:rPr>
        <w:t>持續時間</w:t>
      </w:r>
      <w:r w:rsidRPr="00A35829">
        <w:rPr>
          <w:rFonts w:eastAsia="BiauKai"/>
          <w:color w:val="000000"/>
          <w:sz w:val="22"/>
          <w:szCs w:val="22"/>
          <w:lang w:eastAsia="zh-TW"/>
        </w:rPr>
        <w:t>長度</w:t>
      </w:r>
      <w:r w:rsidR="00C127B6">
        <w:rPr>
          <w:rFonts w:eastAsia="BiauKai" w:hint="eastAsia"/>
          <w:color w:val="000000"/>
          <w:sz w:val="22"/>
          <w:szCs w:val="22"/>
          <w:lang w:eastAsia="zh-TW"/>
        </w:rPr>
        <w:t>的平均值</w:t>
      </w:r>
      <w:r w:rsidR="00C127B6">
        <w:rPr>
          <w:rFonts w:eastAsia="BiauKai"/>
          <w:color w:val="000000"/>
          <w:sz w:val="22"/>
          <w:szCs w:val="22"/>
          <w:lang w:eastAsia="zh-TW"/>
        </w:rPr>
        <w:t>(</w:t>
      </w:r>
      <w:r w:rsidR="00556ED8">
        <w:rPr>
          <w:rFonts w:eastAsia="BiauKai"/>
          <w:color w:val="000000"/>
          <w:sz w:val="22"/>
          <w:szCs w:val="22"/>
          <w:lang w:eastAsia="zh-TW"/>
        </w:rPr>
        <w:t>M</w:t>
      </w:r>
      <w:r w:rsidR="00C127B6">
        <w:rPr>
          <w:rFonts w:eastAsia="BiauKai"/>
          <w:color w:val="000000"/>
          <w:sz w:val="22"/>
          <w:szCs w:val="22"/>
          <w:lang w:eastAsia="zh-TW"/>
        </w:rPr>
        <w:t>ean)</w:t>
      </w:r>
      <w:r w:rsidR="00C127B6">
        <w:rPr>
          <w:rFonts w:eastAsia="BiauKai" w:hint="eastAsia"/>
          <w:color w:val="000000"/>
          <w:sz w:val="22"/>
          <w:szCs w:val="22"/>
          <w:lang w:eastAsia="zh-TW"/>
        </w:rPr>
        <w:t>、</w:t>
      </w:r>
      <w:r w:rsidR="00556ED8">
        <w:rPr>
          <w:rFonts w:eastAsia="BiauKai" w:hint="eastAsia"/>
          <w:color w:val="000000"/>
          <w:sz w:val="22"/>
          <w:szCs w:val="22"/>
          <w:lang w:eastAsia="zh-TW"/>
        </w:rPr>
        <w:t>最大值</w:t>
      </w:r>
      <w:r w:rsidR="00556ED8">
        <w:rPr>
          <w:rFonts w:eastAsia="BiauKai"/>
          <w:color w:val="000000"/>
          <w:sz w:val="22"/>
          <w:szCs w:val="22"/>
          <w:lang w:eastAsia="zh-TW"/>
        </w:rPr>
        <w:t>(Max)</w:t>
      </w:r>
      <w:r w:rsidR="00556ED8">
        <w:rPr>
          <w:rFonts w:eastAsia="BiauKai" w:hint="eastAsia"/>
          <w:color w:val="000000"/>
          <w:sz w:val="22"/>
          <w:szCs w:val="22"/>
          <w:lang w:eastAsia="zh-TW"/>
        </w:rPr>
        <w:t>、最小值</w:t>
      </w:r>
      <w:r w:rsidR="00556ED8">
        <w:rPr>
          <w:rFonts w:eastAsia="BiauKai" w:hint="eastAsia"/>
          <w:color w:val="000000"/>
          <w:sz w:val="22"/>
          <w:szCs w:val="22"/>
          <w:lang w:eastAsia="zh-TW"/>
        </w:rPr>
        <w:t>(</w:t>
      </w:r>
      <w:r w:rsidR="00556ED8">
        <w:rPr>
          <w:rFonts w:eastAsia="BiauKai"/>
          <w:color w:val="000000"/>
          <w:sz w:val="22"/>
          <w:szCs w:val="22"/>
          <w:lang w:eastAsia="zh-TW"/>
        </w:rPr>
        <w:t>Min)</w:t>
      </w:r>
      <w:r w:rsidR="00556ED8">
        <w:rPr>
          <w:rFonts w:eastAsia="BiauKai" w:hint="eastAsia"/>
          <w:color w:val="000000"/>
          <w:sz w:val="22"/>
          <w:szCs w:val="22"/>
          <w:lang w:eastAsia="zh-TW"/>
        </w:rPr>
        <w:t>、</w:t>
      </w:r>
      <w:r w:rsidR="00C127B6">
        <w:rPr>
          <w:rFonts w:eastAsia="BiauKai" w:hint="eastAsia"/>
          <w:color w:val="000000"/>
          <w:sz w:val="22"/>
          <w:szCs w:val="22"/>
          <w:lang w:eastAsia="zh-TW"/>
        </w:rPr>
        <w:t>標準差</w:t>
      </w:r>
      <w:r w:rsidR="00C127B6">
        <w:rPr>
          <w:rFonts w:eastAsia="BiauKai"/>
          <w:color w:val="000000"/>
          <w:sz w:val="22"/>
          <w:szCs w:val="22"/>
          <w:lang w:eastAsia="zh-TW"/>
        </w:rPr>
        <w:t>(</w:t>
      </w:r>
      <w:r w:rsidR="00556ED8">
        <w:rPr>
          <w:rFonts w:eastAsia="BiauKai"/>
          <w:color w:val="000000"/>
          <w:sz w:val="22"/>
          <w:szCs w:val="22"/>
          <w:lang w:eastAsia="zh-TW"/>
        </w:rPr>
        <w:t>S</w:t>
      </w:r>
      <w:r w:rsidR="00556ED8">
        <w:rPr>
          <w:rFonts w:eastAsia="BiauKai" w:hint="eastAsia"/>
          <w:color w:val="000000"/>
          <w:sz w:val="22"/>
          <w:szCs w:val="22"/>
          <w:lang w:eastAsia="zh-TW"/>
        </w:rPr>
        <w:t>t</w:t>
      </w:r>
      <w:r w:rsidR="00556ED8">
        <w:rPr>
          <w:rFonts w:eastAsia="BiauKai"/>
          <w:color w:val="000000"/>
          <w:sz w:val="22"/>
          <w:szCs w:val="22"/>
          <w:lang w:eastAsia="zh-TW"/>
        </w:rPr>
        <w:t>andard Deviation, STD</w:t>
      </w:r>
      <w:r w:rsidR="00C127B6">
        <w:rPr>
          <w:rFonts w:eastAsia="BiauKai"/>
          <w:color w:val="000000"/>
          <w:sz w:val="22"/>
          <w:szCs w:val="22"/>
          <w:lang w:eastAsia="zh-TW"/>
        </w:rPr>
        <w:t>)</w:t>
      </w:r>
      <w:r w:rsidR="00C127B6">
        <w:rPr>
          <w:rFonts w:eastAsia="BiauKai" w:hint="eastAsia"/>
          <w:color w:val="000000"/>
          <w:sz w:val="22"/>
          <w:szCs w:val="22"/>
          <w:lang w:eastAsia="zh-TW"/>
        </w:rPr>
        <w:t>、中位數</w:t>
      </w:r>
      <w:r w:rsidR="00C127B6">
        <w:rPr>
          <w:rFonts w:eastAsia="BiauKai"/>
          <w:color w:val="000000"/>
          <w:sz w:val="22"/>
          <w:szCs w:val="22"/>
          <w:lang w:eastAsia="zh-TW"/>
        </w:rPr>
        <w:t>(</w:t>
      </w:r>
      <w:r w:rsidR="00556ED8">
        <w:rPr>
          <w:rFonts w:eastAsia="BiauKai"/>
          <w:color w:val="000000"/>
          <w:sz w:val="22"/>
          <w:szCs w:val="22"/>
          <w:lang w:eastAsia="zh-TW"/>
        </w:rPr>
        <w:t>M</w:t>
      </w:r>
      <w:r w:rsidR="00C127B6">
        <w:rPr>
          <w:rFonts w:eastAsia="BiauKai"/>
          <w:color w:val="000000"/>
          <w:sz w:val="22"/>
          <w:szCs w:val="22"/>
          <w:lang w:eastAsia="zh-TW"/>
        </w:rPr>
        <w:t>edian)</w:t>
      </w:r>
      <w:r w:rsidR="00556ED8">
        <w:rPr>
          <w:rFonts w:eastAsia="BiauKai" w:hint="eastAsia"/>
          <w:color w:val="000000"/>
          <w:sz w:val="22"/>
          <w:szCs w:val="22"/>
          <w:lang w:eastAsia="zh-TW"/>
        </w:rPr>
        <w:t>、平均差</w:t>
      </w:r>
      <w:r w:rsidR="00556ED8">
        <w:rPr>
          <w:rFonts w:eastAsia="BiauKai"/>
          <w:color w:val="000000"/>
          <w:sz w:val="22"/>
          <w:szCs w:val="22"/>
          <w:lang w:eastAsia="zh-TW"/>
        </w:rPr>
        <w:t xml:space="preserve">(Mean Absolute Deviation, </w:t>
      </w:r>
      <w:r w:rsidR="00556ED8">
        <w:rPr>
          <w:rFonts w:eastAsia="BiauKai"/>
          <w:color w:val="000000"/>
          <w:sz w:val="22"/>
          <w:szCs w:val="22"/>
          <w:lang w:eastAsia="zh-TW"/>
        </w:rPr>
        <w:t>MAD)</w:t>
      </w:r>
      <w:r w:rsidR="00556ED8">
        <w:rPr>
          <w:rFonts w:eastAsia="BiauKai" w:hint="eastAsia"/>
          <w:color w:val="000000"/>
          <w:sz w:val="22"/>
          <w:szCs w:val="22"/>
          <w:lang w:eastAsia="zh-TW"/>
        </w:rPr>
        <w:t>、總和</w:t>
      </w:r>
      <w:r w:rsidR="00556ED8">
        <w:rPr>
          <w:rFonts w:eastAsia="BiauKai"/>
          <w:color w:val="000000"/>
          <w:sz w:val="22"/>
          <w:szCs w:val="22"/>
          <w:lang w:eastAsia="zh-TW"/>
        </w:rPr>
        <w:t>(Summation, SUM)</w:t>
      </w:r>
      <w:r w:rsidR="00556ED8">
        <w:rPr>
          <w:rFonts w:eastAsia="BiauKai" w:hint="eastAsia"/>
          <w:color w:val="000000"/>
          <w:sz w:val="22"/>
          <w:szCs w:val="22"/>
          <w:lang w:eastAsia="zh-TW"/>
        </w:rPr>
        <w:t>，作為兩個</w:t>
      </w:r>
      <w:r w:rsidR="00556ED8">
        <w:rPr>
          <w:rFonts w:eastAsia="BiauKai"/>
          <w:color w:val="000000"/>
          <w:sz w:val="22"/>
          <w:szCs w:val="22"/>
          <w:lang w:eastAsia="zh-TW"/>
        </w:rPr>
        <w:t>7</w:t>
      </w:r>
      <w:r w:rsidR="00556ED8">
        <w:rPr>
          <w:rFonts w:eastAsia="BiauKai" w:hint="eastAsia"/>
          <w:color w:val="000000"/>
          <w:sz w:val="22"/>
          <w:szCs w:val="22"/>
          <w:lang w:eastAsia="zh-TW"/>
        </w:rPr>
        <w:t>維的</w:t>
      </w:r>
      <w:r w:rsidRPr="00A35829">
        <w:rPr>
          <w:rFonts w:eastAsia="BiauKai"/>
          <w:color w:val="000000"/>
          <w:sz w:val="22"/>
          <w:szCs w:val="22"/>
        </w:rPr>
        <w:t>特徵</w:t>
      </w:r>
      <w:r w:rsidR="00556ED8">
        <w:rPr>
          <w:rFonts w:eastAsia="BiauKai" w:hint="eastAsia"/>
          <w:color w:val="000000"/>
          <w:sz w:val="22"/>
          <w:szCs w:val="22"/>
          <w:lang w:eastAsia="zh-TW"/>
        </w:rPr>
        <w:t>向量輸入</w:t>
      </w:r>
      <w:r w:rsidRPr="00A35829">
        <w:rPr>
          <w:rFonts w:eastAsia="BiauKai"/>
          <w:color w:val="00B0F0"/>
          <w:sz w:val="22"/>
          <w:szCs w:val="22"/>
          <w:lang w:eastAsia="zh-TW"/>
        </w:rPr>
        <w:t xml:space="preserve"> </w:t>
      </w:r>
      <w:r w:rsidRPr="00A35829">
        <w:rPr>
          <w:rFonts w:eastAsia="BiauKai"/>
          <w:color w:val="000000" w:themeColor="text1"/>
          <w:sz w:val="22"/>
          <w:szCs w:val="22"/>
          <w:lang w:eastAsia="zh-TW"/>
        </w:rPr>
        <w:t>(</w:t>
      </w:r>
      <w:hyperlink w:anchor="Chao2022" w:history="1">
        <w:r w:rsidRPr="00A35829">
          <w:rPr>
            <w:rStyle w:val="aa"/>
            <w:rFonts w:eastAsia="BiauKai"/>
            <w:sz w:val="22"/>
            <w:szCs w:val="22"/>
            <w:lang w:eastAsia="zh-TW"/>
          </w:rPr>
          <w:t>Chao et al., 2022</w:t>
        </w:r>
      </w:hyperlink>
      <w:r w:rsidRPr="00A35829">
        <w:rPr>
          <w:rFonts w:eastAsia="BiauKai"/>
          <w:color w:val="000000" w:themeColor="text1"/>
          <w:sz w:val="22"/>
          <w:szCs w:val="22"/>
          <w:lang w:eastAsia="zh-TW"/>
        </w:rPr>
        <w:t xml:space="preserve">) </w:t>
      </w:r>
    </w:p>
    <w:p w14:paraId="6CE9A5DC" w14:textId="132C6944" w:rsidR="004D74EE" w:rsidRDefault="0064286E" w:rsidP="00BA767C">
      <w:pPr>
        <w:pStyle w:val="ACLTextFirstLine"/>
        <w:overflowPunct w:val="0"/>
        <w:spacing w:afterLines="50" w:after="120"/>
        <w:ind w:firstLine="0"/>
        <w:rPr>
          <w:rFonts w:eastAsia="BiauKai"/>
          <w:color w:val="000000"/>
          <w:sz w:val="22"/>
          <w:szCs w:val="22"/>
          <w:lang w:eastAsia="zh-TW"/>
        </w:rPr>
      </w:pPr>
      <w:r w:rsidRPr="0064286E">
        <w:rPr>
          <w:rFonts w:eastAsia="BiauKai" w:hint="eastAsia"/>
          <w:b/>
          <w:bCs/>
          <w:color w:val="000000"/>
          <w:sz w:val="22"/>
          <w:szCs w:val="22"/>
          <w:lang w:eastAsia="zh-TW"/>
        </w:rPr>
        <w:t>基本頻率</w:t>
      </w:r>
      <w:r w:rsidRPr="0064286E">
        <w:rPr>
          <w:rFonts w:eastAsia="BiauKai"/>
          <w:b/>
          <w:bCs/>
          <w:color w:val="000000"/>
          <w:sz w:val="22"/>
          <w:szCs w:val="22"/>
          <w:lang w:eastAsia="zh-TW"/>
        </w:rPr>
        <w:t>(Fundamental Frequency, F0</w:t>
      </w:r>
      <w:r w:rsidRPr="0064286E">
        <w:rPr>
          <w:rFonts w:eastAsia="BiauKai" w:hint="eastAsia"/>
          <w:b/>
          <w:bCs/>
          <w:color w:val="000000"/>
          <w:sz w:val="22"/>
          <w:szCs w:val="22"/>
          <w:lang w:eastAsia="zh-TW"/>
        </w:rPr>
        <w:t>)</w:t>
      </w:r>
      <w:r w:rsidRPr="0064286E">
        <w:rPr>
          <w:rFonts w:eastAsia="BiauKai"/>
          <w:b/>
          <w:bCs/>
          <w:color w:val="000000"/>
          <w:sz w:val="22"/>
          <w:szCs w:val="22"/>
        </w:rPr>
        <w:t xml:space="preserve"> :</w:t>
      </w:r>
      <w:r w:rsidR="006F2AF9">
        <w:rPr>
          <w:rFonts w:eastAsia="BiauKai"/>
          <w:b/>
          <w:bCs/>
          <w:color w:val="000000"/>
          <w:sz w:val="22"/>
          <w:szCs w:val="22"/>
        </w:rPr>
        <w:t xml:space="preserve"> </w:t>
      </w:r>
      <w:r w:rsidR="006F2AF9" w:rsidRPr="00C36BF0">
        <w:rPr>
          <w:rFonts w:eastAsia="BiauKai" w:hint="eastAsia"/>
          <w:color w:val="000000"/>
          <w:sz w:val="22"/>
          <w:szCs w:val="22"/>
          <w:lang w:eastAsia="zh-TW"/>
        </w:rPr>
        <w:t>基本頻率為</w:t>
      </w:r>
      <w:r w:rsidR="00C36BF0" w:rsidRPr="00C36BF0">
        <w:rPr>
          <w:rFonts w:eastAsia="BiauKai" w:hint="eastAsia"/>
          <w:color w:val="000000"/>
          <w:sz w:val="22"/>
          <w:szCs w:val="22"/>
          <w:lang w:eastAsia="zh-TW"/>
        </w:rPr>
        <w:t>語者聲帶振動的頻率，而反映在聽者的感知上，就會是音高</w:t>
      </w:r>
      <w:r w:rsidR="004D74EE">
        <w:rPr>
          <w:rFonts w:eastAsia="BiauKai" w:hint="eastAsia"/>
          <w:color w:val="000000"/>
          <w:sz w:val="22"/>
          <w:szCs w:val="22"/>
          <w:lang w:eastAsia="zh-TW"/>
        </w:rPr>
        <w:t>。</w:t>
      </w:r>
      <w:r w:rsidR="004D74EE">
        <w:rPr>
          <w:rFonts w:eastAsia="BiauKai"/>
          <w:color w:val="000000"/>
          <w:sz w:val="22"/>
          <w:szCs w:val="22"/>
          <w:lang w:eastAsia="zh-TW"/>
        </w:rPr>
        <w:t>F0</w:t>
      </w:r>
      <w:r w:rsidR="004D74EE">
        <w:rPr>
          <w:rFonts w:eastAsia="BiauKai" w:hint="eastAsia"/>
          <w:color w:val="000000"/>
          <w:sz w:val="22"/>
          <w:szCs w:val="22"/>
          <w:lang w:eastAsia="zh-TW"/>
        </w:rPr>
        <w:t>的高低與重音</w:t>
      </w:r>
      <w:r w:rsidR="004D74EE">
        <w:rPr>
          <w:rFonts w:eastAsia="BiauKai"/>
          <w:color w:val="000000"/>
          <w:sz w:val="22"/>
          <w:szCs w:val="22"/>
          <w:lang w:eastAsia="zh-TW"/>
        </w:rPr>
        <w:t>(Stress</w:t>
      </w:r>
      <w:r w:rsidR="004D74EE">
        <w:rPr>
          <w:rFonts w:eastAsia="BiauKai" w:hint="eastAsia"/>
          <w:color w:val="000000"/>
          <w:sz w:val="22"/>
          <w:szCs w:val="22"/>
          <w:lang w:eastAsia="zh-TW"/>
        </w:rPr>
        <w:t>)</w:t>
      </w:r>
      <w:r w:rsidR="004D74EE">
        <w:rPr>
          <w:rFonts w:eastAsia="BiauKai" w:hint="eastAsia"/>
          <w:color w:val="000000"/>
          <w:sz w:val="22"/>
          <w:szCs w:val="22"/>
          <w:lang w:eastAsia="zh-TW"/>
        </w:rPr>
        <w:t>以及語調有關</w:t>
      </w:r>
      <w:r w:rsidR="009B7149">
        <w:rPr>
          <w:rFonts w:eastAsia="BiauKai" w:hint="eastAsia"/>
          <w:color w:val="000000"/>
          <w:sz w:val="22"/>
          <w:szCs w:val="22"/>
          <w:lang w:eastAsia="zh-TW"/>
        </w:rPr>
        <w:t>。</w:t>
      </w:r>
      <w:r w:rsidR="00F62607">
        <w:rPr>
          <w:rFonts w:eastAsia="BiauKai" w:hint="eastAsia"/>
          <w:color w:val="000000"/>
          <w:sz w:val="22"/>
          <w:szCs w:val="22"/>
          <w:lang w:eastAsia="zh-TW"/>
        </w:rPr>
        <w:t>然而，根據</w:t>
      </w:r>
      <w:hyperlink w:anchor="SluijterandVanHeuven1996" w:history="1">
        <w:r w:rsidR="00F62607" w:rsidRPr="003A7864">
          <w:rPr>
            <w:rStyle w:val="aa"/>
            <w:rFonts w:eastAsia="BiauKai"/>
            <w:sz w:val="22"/>
            <w:szCs w:val="22"/>
            <w:lang w:eastAsia="zh-TW"/>
          </w:rPr>
          <w:t>Sluijter and van Heuven</w:t>
        </w:r>
      </w:hyperlink>
      <w:r w:rsidR="00F62607">
        <w:rPr>
          <w:rFonts w:eastAsia="BiauKai"/>
          <w:color w:val="000000"/>
          <w:sz w:val="22"/>
          <w:szCs w:val="22"/>
          <w:lang w:eastAsia="zh-TW"/>
        </w:rPr>
        <w:t xml:space="preserve"> (</w:t>
      </w:r>
      <w:hyperlink w:anchor="SluijterandVanHeuven1996" w:history="1">
        <w:r w:rsidR="00F62607" w:rsidRPr="003A7864">
          <w:rPr>
            <w:rStyle w:val="aa"/>
            <w:rFonts w:eastAsia="BiauKai"/>
            <w:sz w:val="22"/>
            <w:szCs w:val="22"/>
            <w:lang w:eastAsia="zh-TW"/>
          </w:rPr>
          <w:t>1996</w:t>
        </w:r>
      </w:hyperlink>
      <w:r w:rsidR="00F62607">
        <w:rPr>
          <w:rFonts w:eastAsia="BiauKai"/>
          <w:color w:val="000000"/>
          <w:sz w:val="22"/>
          <w:szCs w:val="22"/>
          <w:lang w:eastAsia="zh-TW"/>
        </w:rPr>
        <w:t xml:space="preserve">) </w:t>
      </w:r>
      <w:r w:rsidR="00F62607">
        <w:rPr>
          <w:rFonts w:eastAsia="BiauKai" w:hint="eastAsia"/>
          <w:color w:val="000000"/>
          <w:sz w:val="22"/>
          <w:szCs w:val="22"/>
          <w:lang w:eastAsia="zh-TW"/>
        </w:rPr>
        <w:t>針對荷蘭與美國英語上重音與口音的研究，發現</w:t>
      </w:r>
      <w:r w:rsidR="00F62607">
        <w:rPr>
          <w:rFonts w:eastAsia="BiauKai"/>
          <w:color w:val="000000"/>
          <w:sz w:val="22"/>
          <w:szCs w:val="22"/>
          <w:lang w:eastAsia="zh-TW"/>
        </w:rPr>
        <w:t>F0</w:t>
      </w:r>
      <w:r w:rsidR="00A7319E">
        <w:rPr>
          <w:rFonts w:eastAsia="BiauKai" w:hint="eastAsia"/>
          <w:color w:val="000000"/>
          <w:sz w:val="22"/>
          <w:szCs w:val="22"/>
          <w:lang w:eastAsia="zh-TW"/>
        </w:rPr>
        <w:t>與重音之間沒有可靠的相關性。但是對於如母語為華語的英語學習者而言，使用</w:t>
      </w:r>
      <w:r w:rsidR="00A7319E">
        <w:rPr>
          <w:rFonts w:eastAsia="BiauKai"/>
          <w:color w:val="000000"/>
          <w:sz w:val="22"/>
          <w:szCs w:val="22"/>
          <w:lang w:eastAsia="zh-TW"/>
        </w:rPr>
        <w:t>F0</w:t>
      </w:r>
      <w:r w:rsidR="00A7319E">
        <w:rPr>
          <w:rFonts w:eastAsia="BiauKai" w:hint="eastAsia"/>
          <w:color w:val="000000"/>
          <w:sz w:val="22"/>
          <w:szCs w:val="22"/>
          <w:lang w:eastAsia="zh-TW"/>
        </w:rPr>
        <w:t>來探討英語發音音高還是有其必要性，因為華語是聲調語言，音高的變化會影響</w:t>
      </w:r>
      <w:r w:rsidR="005C773B">
        <w:rPr>
          <w:rFonts w:eastAsia="BiauKai" w:hint="eastAsia"/>
          <w:color w:val="000000"/>
          <w:sz w:val="22"/>
          <w:szCs w:val="22"/>
          <w:lang w:eastAsia="zh-TW"/>
        </w:rPr>
        <w:t>到語意的不同</w:t>
      </w:r>
      <w:r w:rsidR="005C773B">
        <w:rPr>
          <w:rFonts w:eastAsia="BiauKai"/>
          <w:color w:val="000000"/>
          <w:sz w:val="22"/>
          <w:szCs w:val="22"/>
          <w:lang w:eastAsia="zh-TW"/>
        </w:rPr>
        <w:t>(</w:t>
      </w:r>
      <w:proofErr w:type="spellStart"/>
      <w:r w:rsidR="00121867">
        <w:fldChar w:fldCharType="begin"/>
      </w:r>
      <w:r w:rsidR="00121867">
        <w:instrText xml:space="preserve"> HYPERLINK \l "TeppermanandNarayanan2005" </w:instrText>
      </w:r>
      <w:r w:rsidR="00121867">
        <w:fldChar w:fldCharType="separate"/>
      </w:r>
      <w:r w:rsidR="005C773B" w:rsidRPr="003A7864">
        <w:rPr>
          <w:rStyle w:val="aa"/>
          <w:rFonts w:eastAsia="BiauKai"/>
          <w:sz w:val="22"/>
          <w:szCs w:val="22"/>
          <w:lang w:eastAsia="zh-TW"/>
        </w:rPr>
        <w:t>Tepperman</w:t>
      </w:r>
      <w:proofErr w:type="spellEnd"/>
      <w:r w:rsidR="005C773B" w:rsidRPr="003A7864">
        <w:rPr>
          <w:rStyle w:val="aa"/>
          <w:rFonts w:eastAsia="BiauKai"/>
          <w:sz w:val="22"/>
          <w:szCs w:val="22"/>
          <w:lang w:eastAsia="zh-TW"/>
        </w:rPr>
        <w:t xml:space="preserve"> and Narayanan, 2005</w:t>
      </w:r>
      <w:r w:rsidR="00121867">
        <w:rPr>
          <w:rStyle w:val="aa"/>
          <w:rFonts w:eastAsia="BiauKai"/>
          <w:sz w:val="22"/>
          <w:szCs w:val="22"/>
          <w:lang w:eastAsia="zh-TW"/>
        </w:rPr>
        <w:fldChar w:fldCharType="end"/>
      </w:r>
      <w:r w:rsidR="005C773B">
        <w:rPr>
          <w:rFonts w:eastAsia="BiauKai"/>
          <w:color w:val="000000"/>
          <w:sz w:val="22"/>
          <w:szCs w:val="22"/>
          <w:lang w:eastAsia="zh-TW"/>
        </w:rPr>
        <w:t>)</w:t>
      </w:r>
      <w:r w:rsidR="005C773B">
        <w:rPr>
          <w:rFonts w:eastAsia="BiauKai" w:hint="eastAsia"/>
          <w:color w:val="000000"/>
          <w:sz w:val="22"/>
          <w:szCs w:val="22"/>
          <w:lang w:eastAsia="zh-TW"/>
        </w:rPr>
        <w:t>，而在英語上，音高可能只是傳達不同語氣。在此次任務上，我們評測的對象為母語為華語的台灣大學生，因此</w:t>
      </w:r>
      <w:r w:rsidR="005C773B">
        <w:rPr>
          <w:rFonts w:eastAsia="BiauKai"/>
          <w:color w:val="000000"/>
          <w:sz w:val="22"/>
          <w:szCs w:val="22"/>
          <w:lang w:eastAsia="zh-TW"/>
        </w:rPr>
        <w:t>F0</w:t>
      </w:r>
      <w:r w:rsidR="000800D5">
        <w:rPr>
          <w:rFonts w:eastAsia="BiauKai" w:hint="eastAsia"/>
          <w:color w:val="000000"/>
          <w:sz w:val="22"/>
          <w:szCs w:val="22"/>
          <w:lang w:eastAsia="zh-TW"/>
        </w:rPr>
        <w:t>仍</w:t>
      </w:r>
      <w:r w:rsidR="005C773B">
        <w:rPr>
          <w:rFonts w:eastAsia="BiauKai" w:hint="eastAsia"/>
          <w:color w:val="000000"/>
          <w:sz w:val="22"/>
          <w:szCs w:val="22"/>
          <w:lang w:eastAsia="zh-TW"/>
        </w:rPr>
        <w:t>作為韻律面向的評斷特徵。</w:t>
      </w:r>
      <w:r w:rsidR="00733050">
        <w:rPr>
          <w:rFonts w:eastAsia="BiauKai" w:hint="eastAsia"/>
          <w:color w:val="000000"/>
          <w:sz w:val="22"/>
          <w:szCs w:val="22"/>
          <w:lang w:eastAsia="zh-TW"/>
        </w:rPr>
        <w:t>如前述之持續時間特徵</w:t>
      </w:r>
      <w:r w:rsidR="00996267">
        <w:rPr>
          <w:rFonts w:eastAsia="BiauKai" w:hint="eastAsia"/>
          <w:color w:val="000000"/>
          <w:sz w:val="22"/>
          <w:szCs w:val="22"/>
          <w:lang w:eastAsia="zh-TW"/>
        </w:rPr>
        <w:t>，我們也使用</w:t>
      </w:r>
      <w:r w:rsidR="001A5F31">
        <w:rPr>
          <w:rFonts w:eastAsia="BiauKai" w:hint="eastAsia"/>
          <w:color w:val="000000"/>
          <w:sz w:val="22"/>
          <w:szCs w:val="22"/>
          <w:lang w:eastAsia="zh-TW"/>
        </w:rPr>
        <w:t>相同統計量</w:t>
      </w:r>
      <w:r w:rsidR="00996267">
        <w:rPr>
          <w:rFonts w:eastAsia="BiauKai" w:hint="eastAsia"/>
          <w:color w:val="000000"/>
          <w:sz w:val="22"/>
          <w:szCs w:val="22"/>
          <w:lang w:eastAsia="zh-TW"/>
        </w:rPr>
        <w:t>來表示</w:t>
      </w:r>
      <w:r w:rsidR="009B7149">
        <w:rPr>
          <w:rFonts w:eastAsia="BiauKai" w:hint="eastAsia"/>
          <w:color w:val="000000"/>
          <w:sz w:val="22"/>
          <w:szCs w:val="22"/>
          <w:lang w:eastAsia="zh-TW"/>
        </w:rPr>
        <w:t>F</w:t>
      </w:r>
      <w:r w:rsidR="009B7149">
        <w:rPr>
          <w:rFonts w:eastAsia="BiauKai"/>
          <w:color w:val="000000"/>
          <w:sz w:val="22"/>
          <w:szCs w:val="22"/>
          <w:lang w:eastAsia="zh-TW"/>
        </w:rPr>
        <w:t>0</w:t>
      </w:r>
      <w:r w:rsidR="009B7149">
        <w:rPr>
          <w:rFonts w:eastAsia="BiauKai" w:hint="eastAsia"/>
          <w:color w:val="000000"/>
          <w:sz w:val="22"/>
          <w:szCs w:val="22"/>
          <w:lang w:eastAsia="zh-TW"/>
        </w:rPr>
        <w:t>以及標準化</w:t>
      </w:r>
      <w:r w:rsidR="009B7149">
        <w:rPr>
          <w:rFonts w:eastAsia="BiauKai"/>
          <w:color w:val="000000"/>
          <w:sz w:val="22"/>
          <w:szCs w:val="22"/>
          <w:lang w:eastAsia="zh-TW"/>
        </w:rPr>
        <w:t>F0</w:t>
      </w:r>
      <w:r w:rsidR="005C773B">
        <w:rPr>
          <w:rFonts w:eastAsia="BiauKai" w:hint="eastAsia"/>
          <w:color w:val="000000"/>
          <w:sz w:val="22"/>
          <w:szCs w:val="22"/>
          <w:lang w:eastAsia="zh-TW"/>
        </w:rPr>
        <w:t>。</w:t>
      </w:r>
    </w:p>
    <w:p w14:paraId="6FBB08D7" w14:textId="29CF11F2" w:rsidR="0098078E" w:rsidRPr="00C36BF0" w:rsidRDefault="0098078E" w:rsidP="00BA767C">
      <w:pPr>
        <w:pStyle w:val="ACLTextFirstLine"/>
        <w:overflowPunct w:val="0"/>
        <w:spacing w:afterLines="50" w:after="120"/>
        <w:ind w:firstLine="0"/>
        <w:rPr>
          <w:rFonts w:eastAsia="BiauKai"/>
          <w:color w:val="000000"/>
          <w:sz w:val="22"/>
          <w:szCs w:val="22"/>
          <w:lang w:eastAsia="zh-TW"/>
        </w:rPr>
      </w:pPr>
      <w:r w:rsidRPr="00A35829">
        <w:rPr>
          <w:rFonts w:eastAsia="BiauKai"/>
          <w:b/>
          <w:bCs/>
          <w:color w:val="000000"/>
          <w:sz w:val="22"/>
          <w:szCs w:val="22"/>
        </w:rPr>
        <w:t>能量</w:t>
      </w:r>
      <w:r w:rsidRPr="00A35829">
        <w:rPr>
          <w:rFonts w:eastAsia="BiauKai"/>
          <w:b/>
          <w:bCs/>
          <w:color w:val="000000"/>
          <w:sz w:val="22"/>
          <w:szCs w:val="22"/>
        </w:rPr>
        <w:t xml:space="preserve"> (Energy) : </w:t>
      </w:r>
      <w:r w:rsidRPr="00A35829">
        <w:rPr>
          <w:rFonts w:eastAsia="BiauKai"/>
          <w:color w:val="000000"/>
          <w:sz w:val="22"/>
          <w:szCs w:val="22"/>
        </w:rPr>
        <w:t>能量能最直接的反映語者</w:t>
      </w:r>
      <w:r w:rsidRPr="00A35829">
        <w:rPr>
          <w:rFonts w:eastAsia="BiauKai" w:hint="eastAsia"/>
          <w:color w:val="000000"/>
          <w:sz w:val="22"/>
          <w:szCs w:val="22"/>
          <w:lang w:eastAsia="zh-TW"/>
        </w:rPr>
        <w:t>的</w:t>
      </w:r>
      <w:r>
        <w:rPr>
          <w:rFonts w:eastAsia="BiauKai" w:hint="eastAsia"/>
          <w:color w:val="000000"/>
          <w:sz w:val="22"/>
          <w:szCs w:val="22"/>
          <w:lang w:eastAsia="zh-TW"/>
        </w:rPr>
        <w:t>音量</w:t>
      </w:r>
      <w:r w:rsidRPr="00A35829">
        <w:rPr>
          <w:rFonts w:eastAsia="BiauKai"/>
          <w:color w:val="000000"/>
          <w:sz w:val="22"/>
          <w:szCs w:val="22"/>
        </w:rPr>
        <w:t>大小，而能量的分佈與語調</w:t>
      </w:r>
      <w:r>
        <w:rPr>
          <w:rFonts w:eastAsia="BiauKai" w:hint="eastAsia"/>
          <w:color w:val="000000"/>
          <w:sz w:val="22"/>
          <w:szCs w:val="22"/>
        </w:rPr>
        <w:t xml:space="preserve"> </w:t>
      </w:r>
      <w:r>
        <w:rPr>
          <w:rFonts w:eastAsia="BiauKai"/>
          <w:color w:val="000000"/>
          <w:sz w:val="22"/>
          <w:szCs w:val="22"/>
        </w:rPr>
        <w:t xml:space="preserve">(Intonation) </w:t>
      </w:r>
      <w:r w:rsidRPr="00A35829">
        <w:rPr>
          <w:rFonts w:eastAsia="BiauKai"/>
          <w:color w:val="000000"/>
          <w:sz w:val="22"/>
          <w:szCs w:val="22"/>
        </w:rPr>
        <w:t>有</w:t>
      </w:r>
      <w:r w:rsidRPr="00A35829">
        <w:rPr>
          <w:rFonts w:eastAsia="BiauKai"/>
          <w:color w:val="000000"/>
          <w:sz w:val="22"/>
          <w:szCs w:val="22"/>
          <w:lang w:eastAsia="zh-TW"/>
        </w:rPr>
        <w:t>關</w:t>
      </w:r>
      <w:r w:rsidRPr="00A35829">
        <w:rPr>
          <w:rFonts w:eastAsia="BiauKai"/>
          <w:color w:val="000000"/>
          <w:sz w:val="22"/>
          <w:szCs w:val="22"/>
        </w:rPr>
        <w:t>。</w:t>
      </w:r>
      <w:r w:rsidRPr="00A35829">
        <w:rPr>
          <w:rFonts w:eastAsia="BiauKai"/>
          <w:color w:val="000000"/>
          <w:sz w:val="22"/>
          <w:szCs w:val="22"/>
        </w:rPr>
        <w:t xml:space="preserve"> </w:t>
      </w:r>
      <w:r w:rsidRPr="00A35829">
        <w:rPr>
          <w:rFonts w:eastAsia="BiauKai"/>
          <w:color w:val="000000"/>
          <w:sz w:val="22"/>
          <w:szCs w:val="22"/>
        </w:rPr>
        <w:t>在我們的研究中，並沒有使用能量絕對值這個直覺的算法，因為其他研究顯示發音的品質和</w:t>
      </w:r>
      <w:r>
        <w:rPr>
          <w:rFonts w:eastAsia="BiauKai" w:hint="eastAsia"/>
          <w:color w:val="000000"/>
          <w:sz w:val="22"/>
          <w:szCs w:val="22"/>
          <w:lang w:eastAsia="zh-TW"/>
        </w:rPr>
        <w:t>能量的</w:t>
      </w:r>
      <w:r w:rsidRPr="00A35829">
        <w:rPr>
          <w:rFonts w:eastAsia="BiauKai"/>
          <w:color w:val="000000"/>
          <w:sz w:val="22"/>
          <w:szCs w:val="22"/>
        </w:rPr>
        <w:t>絕對值沒有高度的相關性</w:t>
      </w:r>
      <w:r w:rsidRPr="00A35829">
        <w:rPr>
          <w:rFonts w:eastAsia="BiauKai"/>
          <w:color w:val="00B0F0"/>
          <w:sz w:val="22"/>
          <w:szCs w:val="22"/>
          <w:lang w:eastAsia="zh-TW"/>
        </w:rPr>
        <w:t xml:space="preserve"> </w:t>
      </w:r>
      <w:r w:rsidRPr="00A35829">
        <w:rPr>
          <w:rFonts w:eastAsia="BiauKai"/>
          <w:color w:val="000000" w:themeColor="text1"/>
          <w:sz w:val="22"/>
          <w:szCs w:val="22"/>
          <w:lang w:eastAsia="zh-TW"/>
        </w:rPr>
        <w:t>(</w:t>
      </w:r>
      <w:hyperlink w:anchor="Dong2004" w:history="1">
        <w:r w:rsidRPr="00A35829">
          <w:rPr>
            <w:rStyle w:val="aa"/>
            <w:rFonts w:eastAsia="BiauKai"/>
            <w:sz w:val="22"/>
            <w:szCs w:val="22"/>
            <w:lang w:eastAsia="zh-TW"/>
          </w:rPr>
          <w:t>Dong et al., 2004</w:t>
        </w:r>
      </w:hyperlink>
      <w:r w:rsidRPr="00A35829">
        <w:rPr>
          <w:rFonts w:eastAsia="BiauKai"/>
          <w:color w:val="000000" w:themeColor="text1"/>
          <w:sz w:val="22"/>
          <w:szCs w:val="22"/>
          <w:lang w:eastAsia="zh-TW"/>
        </w:rPr>
        <w:t xml:space="preserve">) </w:t>
      </w:r>
      <w:r w:rsidRPr="00A35829">
        <w:rPr>
          <w:rFonts w:eastAsia="BiauKai"/>
          <w:color w:val="000000"/>
          <w:sz w:val="22"/>
          <w:szCs w:val="22"/>
        </w:rPr>
        <w:t>。</w:t>
      </w:r>
      <w:r>
        <w:rPr>
          <w:rFonts w:eastAsia="BiauKai"/>
          <w:color w:val="000000"/>
          <w:sz w:val="22"/>
          <w:szCs w:val="22"/>
        </w:rPr>
        <w:t xml:space="preserve"> </w:t>
      </w:r>
      <w:r w:rsidRPr="00A35829">
        <w:rPr>
          <w:rFonts w:eastAsia="BiauKai"/>
          <w:color w:val="000000"/>
          <w:sz w:val="22"/>
          <w:szCs w:val="22"/>
        </w:rPr>
        <w:t>相反地</w:t>
      </w:r>
      <w:r w:rsidRPr="00A35829">
        <w:rPr>
          <w:rFonts w:eastAsia="BiauKai"/>
          <w:color w:val="000000"/>
          <w:sz w:val="22"/>
          <w:szCs w:val="22"/>
          <w:lang w:eastAsia="zh-TW"/>
        </w:rPr>
        <w:t>，</w:t>
      </w:r>
      <w:r w:rsidRPr="00A35829">
        <w:rPr>
          <w:rFonts w:eastAsia="BiauKai"/>
          <w:color w:val="000000"/>
          <w:sz w:val="22"/>
          <w:szCs w:val="22"/>
        </w:rPr>
        <w:t>我們使用均方根</w:t>
      </w:r>
      <w:r w:rsidRPr="00A35829">
        <w:rPr>
          <w:rFonts w:eastAsia="BiauKai"/>
          <w:color w:val="000000"/>
          <w:sz w:val="22"/>
          <w:szCs w:val="22"/>
          <w:lang w:eastAsia="zh-TW"/>
        </w:rPr>
        <w:t>能量</w:t>
      </w:r>
      <w:r w:rsidRPr="00A35829">
        <w:rPr>
          <w:rFonts w:eastAsia="BiauKai"/>
          <w:color w:val="000000"/>
          <w:sz w:val="22"/>
          <w:szCs w:val="22"/>
        </w:rPr>
        <w:t xml:space="preserve"> </w:t>
      </w:r>
      <w:r w:rsidRPr="00A35829">
        <w:rPr>
          <w:rFonts w:eastAsia="BiauKai"/>
          <w:color w:val="000000"/>
          <w:sz w:val="22"/>
          <w:szCs w:val="22"/>
          <w:lang w:eastAsia="zh-TW"/>
        </w:rPr>
        <w:t xml:space="preserve"> (</w:t>
      </w:r>
      <w:r w:rsidRPr="00A35829">
        <w:rPr>
          <w:rFonts w:eastAsia="BiauKai"/>
          <w:color w:val="000000"/>
          <w:sz w:val="22"/>
          <w:szCs w:val="22"/>
        </w:rPr>
        <w:t>Root Mean Squared Energy, RMSE</w:t>
      </w:r>
      <w:r w:rsidRPr="00A35829">
        <w:rPr>
          <w:rFonts w:eastAsia="BiauKai"/>
          <w:color w:val="000000"/>
          <w:sz w:val="22"/>
          <w:szCs w:val="22"/>
          <w:lang w:eastAsia="zh-TW"/>
        </w:rPr>
        <w:t xml:space="preserve">) </w:t>
      </w:r>
      <w:r w:rsidRPr="00A35829">
        <w:rPr>
          <w:rFonts w:eastAsia="BiauKai"/>
          <w:color w:val="000000"/>
          <w:sz w:val="22"/>
          <w:szCs w:val="22"/>
        </w:rPr>
        <w:t>來計算每</w:t>
      </w:r>
      <w:proofErr w:type="gramStart"/>
      <w:r w:rsidRPr="00A35829">
        <w:rPr>
          <w:rFonts w:eastAsia="BiauKai"/>
          <w:color w:val="000000"/>
          <w:sz w:val="22"/>
          <w:szCs w:val="22"/>
        </w:rPr>
        <w:t>個音段</w:t>
      </w:r>
      <w:proofErr w:type="gramEnd"/>
      <w:r w:rsidRPr="00A35829">
        <w:rPr>
          <w:rFonts w:eastAsia="BiauKai"/>
          <w:color w:val="000000"/>
          <w:sz w:val="22"/>
          <w:szCs w:val="22"/>
        </w:rPr>
        <w:t>的統計量作為韻律特徵</w:t>
      </w:r>
      <w:r w:rsidRPr="00A35829">
        <w:rPr>
          <w:rFonts w:eastAsia="BiauKai"/>
          <w:color w:val="000000"/>
          <w:sz w:val="22"/>
          <w:szCs w:val="22"/>
          <w:lang w:eastAsia="zh-TW"/>
        </w:rPr>
        <w:t xml:space="preserve"> (</w:t>
      </w:r>
      <w:hyperlink w:anchor="Chao2022" w:history="1">
        <w:r w:rsidRPr="00A35829">
          <w:rPr>
            <w:rStyle w:val="aa"/>
            <w:rFonts w:eastAsia="BiauKai"/>
            <w:sz w:val="22"/>
            <w:szCs w:val="22"/>
            <w:lang w:eastAsia="zh-TW"/>
          </w:rPr>
          <w:t>Chao et al., 2022</w:t>
        </w:r>
      </w:hyperlink>
      <w:r w:rsidRPr="00A35829">
        <w:rPr>
          <w:rFonts w:eastAsia="BiauKai"/>
          <w:color w:val="000000"/>
          <w:sz w:val="22"/>
          <w:szCs w:val="22"/>
          <w:lang w:eastAsia="zh-TW"/>
        </w:rPr>
        <w:t xml:space="preserve">) </w:t>
      </w:r>
      <w:r w:rsidRPr="00A35829">
        <w:rPr>
          <w:rFonts w:eastAsia="BiauKai"/>
          <w:color w:val="000000"/>
          <w:sz w:val="22"/>
          <w:szCs w:val="22"/>
        </w:rPr>
        <w:t>，而我們使用</w:t>
      </w:r>
      <w:r>
        <w:rPr>
          <w:rFonts w:eastAsia="BiauKai" w:hint="eastAsia"/>
          <w:color w:val="000000"/>
          <w:sz w:val="22"/>
          <w:szCs w:val="22"/>
          <w:lang w:eastAsia="zh-TW"/>
        </w:rPr>
        <w:t>與持續時間相同的統計</w:t>
      </w:r>
      <w:r w:rsidRPr="00A35829">
        <w:rPr>
          <w:rFonts w:eastAsia="BiauKai" w:hint="eastAsia"/>
          <w:color w:val="000000"/>
          <w:sz w:val="22"/>
          <w:szCs w:val="22"/>
          <w:lang w:eastAsia="zh-TW"/>
        </w:rPr>
        <w:t>向</w:t>
      </w:r>
      <w:r w:rsidRPr="00A35829">
        <w:rPr>
          <w:rFonts w:eastAsia="BiauKai"/>
          <w:color w:val="000000"/>
          <w:sz w:val="22"/>
          <w:szCs w:val="22"/>
        </w:rPr>
        <w:t>量來表示能量特徵。</w:t>
      </w:r>
    </w:p>
    <w:p w14:paraId="1A5DC31B" w14:textId="16BBF552" w:rsidR="00BA767C" w:rsidRPr="00A35829" w:rsidRDefault="00BA767C" w:rsidP="00C62D3E">
      <w:pPr>
        <w:pStyle w:val="ACLSubsection"/>
        <w:numPr>
          <w:ilvl w:val="1"/>
          <w:numId w:val="3"/>
        </w:numPr>
        <w:ind w:left="562" w:hanging="562"/>
        <w:rPr>
          <w:rFonts w:eastAsia="標楷體"/>
          <w:lang w:eastAsia="zh-TW"/>
        </w:rPr>
      </w:pPr>
      <w:r w:rsidRPr="00A35829">
        <w:rPr>
          <w:rFonts w:eastAsia="標楷體" w:hint="eastAsia"/>
          <w:lang w:eastAsia="zh-TW"/>
        </w:rPr>
        <w:t>特</w:t>
      </w:r>
      <w:r w:rsidRPr="00A35829">
        <w:rPr>
          <w:rFonts w:eastAsia="標楷體"/>
          <w:lang w:eastAsia="zh-TW"/>
        </w:rPr>
        <w:t>徵選擇</w:t>
      </w:r>
      <w:r w:rsidRPr="00A35829">
        <w:rPr>
          <w:rFonts w:eastAsia="標楷體"/>
          <w:lang w:eastAsia="zh-TW"/>
        </w:rPr>
        <w:t xml:space="preserve"> (Feature Selection) </w:t>
      </w:r>
    </w:p>
    <w:p w14:paraId="0AF95796" w14:textId="4A2547C2" w:rsidR="00BA767C" w:rsidRPr="00A35829" w:rsidRDefault="0058306F" w:rsidP="001470A0">
      <w:pPr>
        <w:pStyle w:val="ACLText"/>
        <w:wordWrap w:val="0"/>
        <w:overflowPunct w:val="0"/>
        <w:spacing w:afterLines="30" w:after="72"/>
        <w:rPr>
          <w:rFonts w:eastAsia="標楷體"/>
          <w:sz w:val="22"/>
          <w:szCs w:val="22"/>
          <w:lang w:eastAsia="zh-TW"/>
        </w:rPr>
      </w:pPr>
      <w:r w:rsidRPr="00A35829">
        <w:rPr>
          <w:rFonts w:eastAsia="標楷體" w:hint="eastAsia"/>
          <w:sz w:val="22"/>
          <w:szCs w:val="22"/>
          <w:lang w:eastAsia="zh-TW"/>
        </w:rPr>
        <w:t>在本論文中，</w:t>
      </w:r>
      <w:r w:rsidR="00BA767C" w:rsidRPr="00A35829">
        <w:rPr>
          <w:rFonts w:eastAsia="標楷體"/>
          <w:sz w:val="22"/>
          <w:szCs w:val="22"/>
          <w:lang w:eastAsia="zh-TW"/>
        </w:rPr>
        <w:t>我們使用極限樹分類器</w:t>
      </w:r>
      <w:r w:rsidR="00BA767C" w:rsidRPr="00A35829">
        <w:rPr>
          <w:rFonts w:eastAsia="標楷體"/>
          <w:sz w:val="22"/>
          <w:szCs w:val="22"/>
          <w:lang w:eastAsia="zh-TW"/>
        </w:rPr>
        <w:t xml:space="preserve"> (Extra Trees Classifier) </w:t>
      </w:r>
      <w:r w:rsidR="00BA767C" w:rsidRPr="00A35829">
        <w:rPr>
          <w:rFonts w:eastAsia="標楷體"/>
          <w:sz w:val="22"/>
          <w:szCs w:val="22"/>
          <w:lang w:eastAsia="zh-TW"/>
        </w:rPr>
        <w:t>作為特徵選擇的方法。極限樹是隨機森林</w:t>
      </w:r>
      <w:r w:rsidR="00BA767C" w:rsidRPr="00A35829">
        <w:rPr>
          <w:rFonts w:eastAsia="標楷體" w:hint="eastAsia"/>
          <w:sz w:val="22"/>
          <w:szCs w:val="22"/>
          <w:lang w:eastAsia="zh-TW"/>
        </w:rPr>
        <w:t xml:space="preserve"> </w:t>
      </w:r>
      <w:hyperlink w:anchor="Leo2001" w:history="1">
        <w:r w:rsidR="00BA767C" w:rsidRPr="00A35829">
          <w:rPr>
            <w:rStyle w:val="aa"/>
            <w:rFonts w:eastAsia="標楷體"/>
            <w:sz w:val="22"/>
            <w:szCs w:val="22"/>
            <w:lang w:eastAsia="zh-TW"/>
          </w:rPr>
          <w:t>(Leo, 2021)</w:t>
        </w:r>
      </w:hyperlink>
      <w:r w:rsidR="00BA767C" w:rsidRPr="00A35829">
        <w:rPr>
          <w:rFonts w:eastAsia="標楷體"/>
          <w:sz w:val="22"/>
          <w:szCs w:val="22"/>
          <w:lang w:eastAsia="zh-TW"/>
        </w:rPr>
        <w:t xml:space="preserve"> </w:t>
      </w:r>
      <w:r w:rsidR="00BA767C" w:rsidRPr="00A35829">
        <w:rPr>
          <w:rFonts w:eastAsia="標楷體"/>
          <w:sz w:val="22"/>
          <w:szCs w:val="22"/>
          <w:lang w:eastAsia="zh-TW"/>
        </w:rPr>
        <w:t>的架構，其演算法在分割隨機樹的節點時，會隨機選擇切點</w:t>
      </w:r>
      <w:r w:rsidR="00BA767C" w:rsidRPr="00A35829">
        <w:rPr>
          <w:rFonts w:eastAsia="BiauKai"/>
          <w:color w:val="000000"/>
          <w:sz w:val="22"/>
          <w:szCs w:val="22"/>
        </w:rPr>
        <w:t>；</w:t>
      </w:r>
      <w:r w:rsidR="00BA767C" w:rsidRPr="00A35829">
        <w:rPr>
          <w:rFonts w:eastAsia="BiauKai"/>
          <w:color w:val="000000"/>
          <w:sz w:val="22"/>
          <w:szCs w:val="22"/>
          <w:lang w:val="de-DE" w:eastAsia="zh-TW"/>
        </w:rPr>
        <w:t>並且使用所有學習樣本來產生決策樹</w:t>
      </w:r>
      <w:r w:rsidR="00BA767C" w:rsidRPr="00A35829">
        <w:rPr>
          <w:rFonts w:eastAsia="BiauKai"/>
          <w:color w:val="000000"/>
          <w:sz w:val="22"/>
          <w:szCs w:val="22"/>
          <w:lang w:eastAsia="zh-TW"/>
        </w:rPr>
        <w:t>；</w:t>
      </w:r>
      <w:r w:rsidR="00BA767C" w:rsidRPr="00A35829">
        <w:rPr>
          <w:rFonts w:eastAsia="標楷體"/>
          <w:sz w:val="22"/>
          <w:szCs w:val="22"/>
          <w:lang w:eastAsia="zh-TW"/>
        </w:rPr>
        <w:t>在本節，</w:t>
      </w:r>
      <w:r w:rsidR="00BA767C" w:rsidRPr="00A35829">
        <w:rPr>
          <w:rFonts w:eastAsia="標楷體"/>
          <w:sz w:val="22"/>
          <w:szCs w:val="22"/>
          <w:lang w:eastAsia="zh-TW"/>
        </w:rPr>
        <w:lastRenderedPageBreak/>
        <w:t>我們使用極限樹分類器計算</w:t>
      </w:r>
      <w:proofErr w:type="gramStart"/>
      <w:r w:rsidR="00BA767C" w:rsidRPr="00A35829">
        <w:rPr>
          <w:rFonts w:eastAsia="標楷體"/>
          <w:sz w:val="22"/>
          <w:szCs w:val="22"/>
          <w:lang w:eastAsia="zh-TW"/>
        </w:rPr>
        <w:t>不</w:t>
      </w:r>
      <w:proofErr w:type="gramEnd"/>
      <w:r w:rsidR="00BA767C" w:rsidRPr="00A35829">
        <w:rPr>
          <w:rFonts w:eastAsia="標楷體"/>
          <w:sz w:val="22"/>
          <w:szCs w:val="22"/>
          <w:lang w:eastAsia="zh-TW"/>
        </w:rPr>
        <w:t>純度</w:t>
      </w:r>
      <w:r w:rsidR="00BA767C" w:rsidRPr="00A35829">
        <w:rPr>
          <w:rFonts w:eastAsia="標楷體"/>
          <w:sz w:val="22"/>
          <w:szCs w:val="22"/>
          <w:lang w:eastAsia="zh-TW"/>
        </w:rPr>
        <w:t xml:space="preserve"> (Impurity) </w:t>
      </w:r>
      <w:r w:rsidR="00BA767C" w:rsidRPr="00A35829">
        <w:rPr>
          <w:rFonts w:eastAsia="標楷體"/>
          <w:sz w:val="22"/>
          <w:szCs w:val="22"/>
          <w:lang w:eastAsia="zh-TW"/>
        </w:rPr>
        <w:t>作為特徵重要性，挑選適用之特徵。</w:t>
      </w:r>
    </w:p>
    <w:p w14:paraId="67A9B47E" w14:textId="4AE599BE" w:rsidR="00694575" w:rsidRPr="00A35829" w:rsidRDefault="00694575" w:rsidP="00694575">
      <w:pPr>
        <w:pStyle w:val="ACLSubsection"/>
        <w:numPr>
          <w:ilvl w:val="1"/>
          <w:numId w:val="3"/>
        </w:numPr>
        <w:ind w:left="562" w:hanging="562"/>
        <w:rPr>
          <w:rFonts w:eastAsia="標楷體"/>
          <w:lang w:eastAsia="zh-TW"/>
        </w:rPr>
      </w:pPr>
      <w:r w:rsidRPr="00A35829">
        <w:rPr>
          <w:rFonts w:eastAsia="標楷體"/>
          <w:lang w:eastAsia="zh-TW"/>
        </w:rPr>
        <w:t>分級</w:t>
      </w:r>
      <w:r w:rsidR="000A724D">
        <w:rPr>
          <w:rFonts w:eastAsia="標楷體" w:hint="eastAsia"/>
          <w:lang w:eastAsia="zh-TW"/>
        </w:rPr>
        <w:t>模型</w:t>
      </w:r>
      <w:r w:rsidRPr="00A35829">
        <w:rPr>
          <w:rFonts w:eastAsia="標楷體"/>
          <w:lang w:eastAsia="zh-TW"/>
        </w:rPr>
        <w:t xml:space="preserve">(Grader) </w:t>
      </w:r>
    </w:p>
    <w:p w14:paraId="747E3830" w14:textId="06254287" w:rsidR="00694575" w:rsidRPr="00A35829" w:rsidRDefault="00694575" w:rsidP="00EB1EDB">
      <w:pPr>
        <w:pStyle w:val="ACLTextFirstLine"/>
        <w:overflowPunct w:val="0"/>
        <w:ind w:firstLine="0"/>
        <w:rPr>
          <w:rFonts w:eastAsia="標楷體"/>
          <w:sz w:val="22"/>
          <w:szCs w:val="22"/>
          <w:lang w:eastAsia="zh-TW"/>
        </w:rPr>
      </w:pPr>
      <w:r w:rsidRPr="00A35829">
        <w:rPr>
          <w:rFonts w:eastAsia="標楷體"/>
          <w:sz w:val="22"/>
          <w:szCs w:val="22"/>
          <w:lang w:eastAsia="tr-TR"/>
        </w:rPr>
        <w:t>自動化英文分級系統的優勢，在於透過統一標準來客觀地評論學生</w:t>
      </w:r>
      <w:r w:rsidR="004916A9">
        <w:rPr>
          <w:rFonts w:eastAsia="標楷體" w:hint="eastAsia"/>
          <w:sz w:val="22"/>
          <w:szCs w:val="22"/>
          <w:lang w:eastAsia="zh-TW"/>
        </w:rPr>
        <w:t>的</w:t>
      </w:r>
      <w:r w:rsidRPr="00A35829">
        <w:rPr>
          <w:rFonts w:eastAsia="標楷體"/>
          <w:sz w:val="22"/>
          <w:szCs w:val="22"/>
          <w:lang w:eastAsia="tr-TR"/>
        </w:rPr>
        <w:t xml:space="preserve"> CEFR </w:t>
      </w:r>
      <w:r w:rsidRPr="00A35829">
        <w:rPr>
          <w:rFonts w:eastAsia="標楷體"/>
          <w:sz w:val="22"/>
          <w:szCs w:val="22"/>
          <w:lang w:eastAsia="tr-TR"/>
        </w:rPr>
        <w:t>分級</w:t>
      </w:r>
      <w:r w:rsidR="004916A9">
        <w:rPr>
          <w:rFonts w:eastAsia="標楷體" w:hint="eastAsia"/>
          <w:sz w:val="22"/>
          <w:szCs w:val="22"/>
          <w:lang w:eastAsia="zh-TW"/>
        </w:rPr>
        <w:t>，其</w:t>
      </w:r>
      <w:r w:rsidRPr="00A35829">
        <w:rPr>
          <w:rFonts w:eastAsia="標楷體"/>
          <w:sz w:val="22"/>
          <w:szCs w:val="22"/>
          <w:lang w:eastAsia="zh-TW"/>
        </w:rPr>
        <w:t>公式</w:t>
      </w:r>
      <w:r w:rsidR="004916A9">
        <w:rPr>
          <w:rFonts w:eastAsia="標楷體" w:hint="eastAsia"/>
          <w:sz w:val="22"/>
          <w:szCs w:val="22"/>
          <w:lang w:eastAsia="zh-TW"/>
        </w:rPr>
        <w:t>可定義如下</w:t>
      </w:r>
      <w:r w:rsidRPr="00A35829">
        <w:rPr>
          <w:rFonts w:eastAsia="標楷體"/>
          <w:sz w:val="22"/>
          <w:szCs w:val="22"/>
          <w:lang w:eastAsia="zh-TW"/>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1"/>
      </w:tblGrid>
      <w:tr w:rsidR="005A242E" w:rsidRPr="00BB3CB2" w14:paraId="019E864E" w14:textId="77777777" w:rsidTr="005A242E">
        <w:trPr>
          <w:trHeight w:val="710"/>
        </w:trPr>
        <w:tc>
          <w:tcPr>
            <w:tcW w:w="3828" w:type="dxa"/>
            <w:vAlign w:val="center"/>
          </w:tcPr>
          <w:p w14:paraId="37C066EA" w14:textId="6AF338AB" w:rsidR="005A242E" w:rsidRPr="00BB3CB2" w:rsidRDefault="00121867" w:rsidP="005A242E">
            <w:pPr>
              <w:pStyle w:val="ACLTextFirstLine"/>
              <w:overflowPunct w:val="0"/>
              <w:ind w:firstLine="232"/>
              <w:jc w:val="center"/>
              <w:rPr>
                <w:rFonts w:eastAsia="標楷體"/>
                <w:sz w:val="22"/>
                <w:szCs w:val="22"/>
                <w:lang w:eastAsia="zh-TW"/>
              </w:rPr>
            </w:pPr>
            <m:oMathPara>
              <m:oMath>
                <m:sSub>
                  <m:sSubPr>
                    <m:ctrlPr>
                      <w:rPr>
                        <w:rFonts w:ascii="Cambria Math" w:eastAsia="標楷體" w:hAnsi="Cambria Math"/>
                        <w:i/>
                        <w:sz w:val="22"/>
                        <w:szCs w:val="22"/>
                        <w:lang w:eastAsia="zh-TW"/>
                      </w:rPr>
                    </m:ctrlPr>
                  </m:sSubPr>
                  <m:e>
                    <m:r>
                      <w:rPr>
                        <w:rFonts w:ascii="Cambria Math" w:eastAsia="標楷體" w:hAnsi="Cambria Math"/>
                        <w:sz w:val="22"/>
                        <w:szCs w:val="22"/>
                        <w:lang w:eastAsia="zh-TW"/>
                      </w:rPr>
                      <m:t>B</m:t>
                    </m:r>
                  </m:e>
                  <m:sub>
                    <m:r>
                      <w:rPr>
                        <w:rFonts w:ascii="Cambria Math" w:eastAsia="標楷體" w:hAnsi="Cambria Math"/>
                        <w:sz w:val="22"/>
                        <w:szCs w:val="22"/>
                        <w:lang w:eastAsia="zh-TW"/>
                      </w:rPr>
                      <m:t>i</m:t>
                    </m:r>
                  </m:sub>
                </m:sSub>
                <m:r>
                  <w:rPr>
                    <w:rFonts w:ascii="Cambria Math" w:eastAsia="標楷體" w:hAnsi="Cambria Math"/>
                    <w:sz w:val="22"/>
                    <w:szCs w:val="22"/>
                    <w:lang w:eastAsia="zh-TW"/>
                  </w:rPr>
                  <m:t>=M</m:t>
                </m:r>
                <m:d>
                  <m:dPr>
                    <m:ctrlPr>
                      <w:rPr>
                        <w:rFonts w:ascii="Cambria Math" w:eastAsia="標楷體" w:hAnsi="Cambria Math"/>
                        <w:i/>
                        <w:sz w:val="22"/>
                        <w:szCs w:val="22"/>
                        <w:lang w:eastAsia="zh-TW"/>
                      </w:rPr>
                    </m:ctrlPr>
                  </m:dPr>
                  <m:e>
                    <m:sSub>
                      <m:sSubPr>
                        <m:ctrlPr>
                          <w:rPr>
                            <w:rFonts w:ascii="Cambria Math" w:eastAsia="標楷體" w:hAnsi="Cambria Math"/>
                            <w:i/>
                            <w:sz w:val="22"/>
                            <w:szCs w:val="22"/>
                            <w:lang w:eastAsia="zh-TW"/>
                          </w:rPr>
                        </m:ctrlPr>
                      </m:sSubPr>
                      <m:e>
                        <m:r>
                          <w:rPr>
                            <w:rFonts w:ascii="Cambria Math" w:eastAsia="標楷體" w:hAnsi="Cambria Math"/>
                            <w:sz w:val="22"/>
                            <w:szCs w:val="22"/>
                            <w:lang w:eastAsia="zh-TW"/>
                          </w:rPr>
                          <m:t>P</m:t>
                        </m:r>
                      </m:e>
                      <m:sub>
                        <m:r>
                          <w:rPr>
                            <w:rFonts w:ascii="Cambria Math" w:eastAsia="標楷體" w:hAnsi="Cambria Math"/>
                            <w:sz w:val="22"/>
                            <w:szCs w:val="22"/>
                            <w:lang w:eastAsia="zh-TW"/>
                          </w:rPr>
                          <m:t>i</m:t>
                        </m:r>
                      </m:sub>
                    </m:sSub>
                    <m:r>
                      <w:rPr>
                        <w:rFonts w:ascii="Cambria Math" w:eastAsia="標楷體" w:hAnsi="Cambria Math"/>
                        <w:sz w:val="22"/>
                        <w:szCs w:val="22"/>
                        <w:lang w:eastAsia="zh-TW"/>
                      </w:rPr>
                      <m:t>,</m:t>
                    </m:r>
                    <m:sSub>
                      <m:sSubPr>
                        <m:ctrlPr>
                          <w:rPr>
                            <w:rFonts w:ascii="Cambria Math" w:eastAsia="標楷體" w:hAnsi="Cambria Math"/>
                            <w:i/>
                            <w:sz w:val="22"/>
                            <w:szCs w:val="22"/>
                            <w:lang w:eastAsia="zh-TW"/>
                          </w:rPr>
                        </m:ctrlPr>
                      </m:sSubPr>
                      <m:e>
                        <m:r>
                          <w:rPr>
                            <w:rFonts w:ascii="Cambria Math" w:eastAsia="標楷體" w:hAnsi="Cambria Math"/>
                            <w:sz w:val="22"/>
                            <w:szCs w:val="22"/>
                            <w:lang w:eastAsia="zh-TW"/>
                          </w:rPr>
                          <m:t>F</m:t>
                        </m:r>
                      </m:e>
                      <m:sub>
                        <m:r>
                          <w:rPr>
                            <w:rFonts w:ascii="Cambria Math" w:eastAsia="標楷體" w:hAnsi="Cambria Math"/>
                            <w:sz w:val="22"/>
                            <w:szCs w:val="22"/>
                            <w:lang w:eastAsia="zh-TW"/>
                          </w:rPr>
                          <m:t>i</m:t>
                        </m:r>
                      </m:sub>
                    </m:sSub>
                    <m:r>
                      <w:rPr>
                        <w:rFonts w:ascii="Cambria Math" w:eastAsia="標楷體" w:hAnsi="Cambria Math"/>
                        <w:sz w:val="22"/>
                        <w:szCs w:val="22"/>
                        <w:lang w:eastAsia="zh-TW"/>
                      </w:rPr>
                      <m:t xml:space="preserve">, </m:t>
                    </m:r>
                    <m:sSub>
                      <m:sSubPr>
                        <m:ctrlPr>
                          <w:rPr>
                            <w:rFonts w:ascii="Cambria Math" w:eastAsia="標楷體" w:hAnsi="Cambria Math"/>
                            <w:i/>
                            <w:sz w:val="22"/>
                            <w:szCs w:val="22"/>
                            <w:lang w:eastAsia="zh-TW"/>
                          </w:rPr>
                        </m:ctrlPr>
                      </m:sSubPr>
                      <m:e>
                        <m:r>
                          <w:rPr>
                            <w:rFonts w:ascii="Cambria Math" w:eastAsia="標楷體" w:hAnsi="Cambria Math"/>
                            <w:sz w:val="22"/>
                            <w:szCs w:val="22"/>
                            <w:lang w:eastAsia="zh-TW"/>
                          </w:rPr>
                          <m:t>D</m:t>
                        </m:r>
                      </m:e>
                      <m:sub>
                        <m:r>
                          <w:rPr>
                            <w:rFonts w:ascii="Cambria Math" w:eastAsia="標楷體" w:hAnsi="Cambria Math"/>
                            <w:sz w:val="22"/>
                            <w:szCs w:val="22"/>
                            <w:lang w:eastAsia="zh-TW"/>
                          </w:rPr>
                          <m:t>i</m:t>
                        </m:r>
                      </m:sub>
                    </m:sSub>
                    <m:r>
                      <w:rPr>
                        <w:rFonts w:ascii="Cambria Math" w:eastAsia="標楷體" w:hAnsi="Cambria Math"/>
                        <w:sz w:val="22"/>
                        <w:szCs w:val="22"/>
                        <w:lang w:eastAsia="zh-TW"/>
                      </w:rPr>
                      <m:t>,</m:t>
                    </m:r>
                    <m:r>
                      <w:rPr>
                        <w:rFonts w:ascii="Cambria Math" w:eastAsia="標楷體" w:hAnsi="Cambria Math" w:hint="eastAsia"/>
                        <w:sz w:val="22"/>
                        <w:szCs w:val="22"/>
                        <w:lang w:eastAsia="zh-TW"/>
                      </w:rPr>
                      <m:t>F</m:t>
                    </m:r>
                    <m:sSub>
                      <m:sSubPr>
                        <m:ctrlPr>
                          <w:rPr>
                            <w:rFonts w:ascii="Cambria Math" w:eastAsia="標楷體" w:hAnsi="Cambria Math"/>
                            <w:i/>
                            <w:sz w:val="22"/>
                            <w:szCs w:val="22"/>
                            <w:lang w:eastAsia="zh-TW"/>
                          </w:rPr>
                        </m:ctrlPr>
                      </m:sSubPr>
                      <m:e>
                        <m:r>
                          <w:rPr>
                            <w:rFonts w:ascii="Cambria Math" w:eastAsia="標楷體" w:hAnsi="Cambria Math"/>
                            <w:sz w:val="22"/>
                            <w:szCs w:val="22"/>
                            <w:lang w:eastAsia="zh-TW"/>
                          </w:rPr>
                          <m:t>0</m:t>
                        </m:r>
                      </m:e>
                      <m:sub>
                        <m:r>
                          <w:rPr>
                            <w:rFonts w:ascii="Cambria Math" w:eastAsia="標楷體" w:hAnsi="Cambria Math"/>
                            <w:sz w:val="22"/>
                            <w:szCs w:val="22"/>
                            <w:lang w:eastAsia="zh-TW"/>
                          </w:rPr>
                          <m:t>i</m:t>
                        </m:r>
                      </m:sub>
                    </m:sSub>
                    <m:r>
                      <w:rPr>
                        <w:rFonts w:ascii="Cambria Math" w:eastAsia="標楷體" w:hAnsi="Cambria Math"/>
                        <w:sz w:val="22"/>
                        <w:szCs w:val="22"/>
                        <w:lang w:eastAsia="zh-TW"/>
                      </w:rPr>
                      <m:t>,E</m:t>
                    </m:r>
                    <m:sSub>
                      <m:sSubPr>
                        <m:ctrlPr>
                          <w:rPr>
                            <w:rFonts w:ascii="Cambria Math" w:eastAsia="標楷體" w:hAnsi="Cambria Math"/>
                            <w:i/>
                            <w:sz w:val="22"/>
                            <w:szCs w:val="22"/>
                            <w:lang w:eastAsia="zh-TW"/>
                          </w:rPr>
                        </m:ctrlPr>
                      </m:sSubPr>
                      <m:e>
                        <m:r>
                          <w:rPr>
                            <w:rFonts w:ascii="Cambria Math" w:eastAsia="標楷體" w:hAnsi="Cambria Math"/>
                            <w:sz w:val="22"/>
                            <w:szCs w:val="22"/>
                            <w:lang w:eastAsia="zh-TW"/>
                          </w:rPr>
                          <m:t>n</m:t>
                        </m:r>
                      </m:e>
                      <m:sub>
                        <m:r>
                          <w:rPr>
                            <w:rFonts w:ascii="Cambria Math" w:eastAsia="標楷體" w:hAnsi="Cambria Math"/>
                            <w:sz w:val="22"/>
                            <w:szCs w:val="22"/>
                            <w:lang w:eastAsia="zh-TW"/>
                          </w:rPr>
                          <m:t>i</m:t>
                        </m:r>
                      </m:sub>
                    </m:sSub>
                  </m:e>
                </m:d>
              </m:oMath>
            </m:oMathPara>
          </w:p>
        </w:tc>
        <w:tc>
          <w:tcPr>
            <w:tcW w:w="511" w:type="dxa"/>
            <w:vAlign w:val="center"/>
          </w:tcPr>
          <w:p w14:paraId="6B38EB0F" w14:textId="69A19A28" w:rsidR="005A242E" w:rsidRPr="00BB3CB2" w:rsidRDefault="005A242E" w:rsidP="005A242E">
            <w:pPr>
              <w:pStyle w:val="ACLTextFirstLine"/>
              <w:overflowPunct w:val="0"/>
              <w:ind w:firstLine="0"/>
              <w:jc w:val="right"/>
              <w:rPr>
                <w:rFonts w:eastAsia="標楷體"/>
                <w:sz w:val="22"/>
                <w:szCs w:val="22"/>
                <w:lang w:eastAsia="zh-TW"/>
              </w:rPr>
            </w:pPr>
            <w:r w:rsidRPr="00BB3CB2">
              <w:rPr>
                <w:rFonts w:eastAsia="標楷體" w:hint="eastAsia"/>
                <w:sz w:val="22"/>
                <w:szCs w:val="22"/>
                <w:lang w:eastAsia="zh-TW"/>
              </w:rPr>
              <w:t>(</w:t>
            </w:r>
            <w:r w:rsidR="000F66EF">
              <w:rPr>
                <w:rFonts w:eastAsia="標楷體"/>
                <w:sz w:val="22"/>
                <w:szCs w:val="22"/>
                <w:lang w:eastAsia="zh-TW"/>
              </w:rPr>
              <w:t>2</w:t>
            </w:r>
            <w:r w:rsidRPr="00BB3CB2">
              <w:rPr>
                <w:rFonts w:eastAsia="標楷體"/>
                <w:sz w:val="22"/>
                <w:szCs w:val="22"/>
                <w:lang w:eastAsia="zh-TW"/>
              </w:rPr>
              <w:t>)</w:t>
            </w:r>
          </w:p>
        </w:tc>
      </w:tr>
    </w:tbl>
    <w:p w14:paraId="5B8CF46E" w14:textId="067CF839" w:rsidR="00694575" w:rsidRPr="00BB3CB2" w:rsidRDefault="00B2070F" w:rsidP="00BB3CB2">
      <w:pPr>
        <w:pStyle w:val="ACLTextFirstLine"/>
        <w:overflowPunct w:val="0"/>
        <w:spacing w:afterLines="30" w:after="72"/>
        <w:ind w:firstLine="0"/>
        <w:rPr>
          <w:rFonts w:eastAsia="標楷體"/>
          <w:sz w:val="22"/>
          <w:szCs w:val="22"/>
          <w:lang w:eastAsia="tr-TR"/>
        </w:rPr>
      </w:pPr>
      <w:r>
        <w:rPr>
          <w:rFonts w:eastAsia="標楷體" w:hint="eastAsia"/>
          <w:sz w:val="22"/>
          <w:szCs w:val="22"/>
          <w:lang w:eastAsia="zh-TW"/>
        </w:rPr>
        <w:t>其中</w:t>
      </w:r>
      <m:oMath>
        <m:r>
          <w:rPr>
            <w:rFonts w:ascii="Cambria Math" w:eastAsia="標楷體" w:hAnsi="Cambria Math"/>
            <w:sz w:val="22"/>
            <w:szCs w:val="22"/>
            <w:lang w:eastAsia="zh-TW"/>
          </w:rPr>
          <m:t>i</m:t>
        </m:r>
      </m:oMath>
      <w:r>
        <w:rPr>
          <w:rFonts w:eastAsia="標楷體" w:hint="eastAsia"/>
          <w:sz w:val="22"/>
          <w:szCs w:val="22"/>
          <w:lang w:eastAsia="zh-TW"/>
        </w:rPr>
        <w:t>為面向，本論文實驗中表示音韻，根據</w:t>
      </w:r>
      <m:oMath>
        <m:r>
          <w:rPr>
            <w:rFonts w:ascii="Cambria Math" w:eastAsia="標楷體" w:hAnsi="Cambria Math"/>
            <w:sz w:val="22"/>
            <w:szCs w:val="22"/>
            <w:lang w:eastAsia="zh-TW"/>
          </w:rPr>
          <m:t>i</m:t>
        </m:r>
      </m:oMath>
      <w:r>
        <w:rPr>
          <w:rFonts w:eastAsia="標楷體" w:hint="eastAsia"/>
          <w:sz w:val="22"/>
          <w:szCs w:val="22"/>
          <w:lang w:eastAsia="zh-TW"/>
        </w:rPr>
        <w:t>面向所選取的特徵分別為：</w:t>
      </w:r>
      <w:r w:rsidRPr="00BB3CB2">
        <w:rPr>
          <w:rFonts w:eastAsia="標楷體"/>
          <w:sz w:val="22"/>
          <w:szCs w:val="22"/>
          <w:lang w:eastAsia="zh-TW"/>
        </w:rPr>
        <w:t>發音特徵</w:t>
      </w:r>
      <m:oMath>
        <m:sSub>
          <m:sSubPr>
            <m:ctrlPr>
              <w:rPr>
                <w:rFonts w:ascii="Cambria Math" w:eastAsia="標楷體" w:hAnsi="Cambria Math" w:hint="eastAsia"/>
                <w:i/>
                <w:sz w:val="22"/>
                <w:szCs w:val="22"/>
                <w:lang w:eastAsia="zh-TW"/>
              </w:rPr>
            </m:ctrlPr>
          </m:sSubPr>
          <m:e>
            <m:r>
              <w:rPr>
                <w:rFonts w:ascii="Cambria Math" w:eastAsia="標楷體" w:hAnsi="Cambria Math"/>
                <w:sz w:val="22"/>
                <w:szCs w:val="22"/>
                <w:lang w:eastAsia="zh-TW"/>
              </w:rPr>
              <m:t>P</m:t>
            </m:r>
            <m:ctrlPr>
              <w:rPr>
                <w:rFonts w:ascii="Cambria Math" w:eastAsia="標楷體" w:hAnsi="Cambria Math"/>
                <w:i/>
                <w:sz w:val="22"/>
                <w:szCs w:val="22"/>
                <w:lang w:eastAsia="zh-TW"/>
              </w:rPr>
            </m:ctrlPr>
          </m:e>
          <m:sub>
            <m:r>
              <w:rPr>
                <w:rFonts w:ascii="Cambria Math" w:eastAsia="標楷體" w:hAnsi="Cambria Math"/>
                <w:sz w:val="22"/>
                <w:szCs w:val="22"/>
                <w:lang w:eastAsia="zh-TW"/>
              </w:rPr>
              <m:t>i</m:t>
            </m:r>
            <m:ctrlPr>
              <w:rPr>
                <w:rFonts w:ascii="Cambria Math" w:eastAsia="標楷體" w:hAnsi="Cambria Math"/>
                <w:i/>
                <w:sz w:val="22"/>
                <w:szCs w:val="22"/>
                <w:lang w:eastAsia="zh-TW"/>
              </w:rPr>
            </m:ctrlPr>
          </m:sub>
        </m:sSub>
      </m:oMath>
      <w:r w:rsidR="00694575" w:rsidRPr="00BB3CB2">
        <w:rPr>
          <w:rFonts w:eastAsia="BiauKai"/>
          <w:color w:val="000000"/>
          <w:sz w:val="22"/>
          <w:szCs w:val="22"/>
          <w:lang w:eastAsia="zh-TW"/>
        </w:rPr>
        <w:t>、</w:t>
      </w:r>
      <w:r w:rsidRPr="00BB3CB2">
        <w:rPr>
          <w:rFonts w:eastAsia="BiauKai"/>
          <w:color w:val="000000"/>
          <w:sz w:val="22"/>
          <w:szCs w:val="22"/>
          <w:lang w:eastAsia="zh-TW"/>
        </w:rPr>
        <w:t>流暢度特徵</w:t>
      </w:r>
      <m:oMath>
        <m:sSub>
          <m:sSubPr>
            <m:ctrlPr>
              <w:rPr>
                <w:rFonts w:ascii="Cambria Math" w:eastAsia="BiauKai" w:hAnsi="Cambria Math"/>
                <w:i/>
                <w:color w:val="000000"/>
                <w:sz w:val="22"/>
                <w:szCs w:val="22"/>
                <w:lang w:eastAsia="zh-TW"/>
              </w:rPr>
            </m:ctrlPr>
          </m:sSubPr>
          <m:e>
            <m:r>
              <w:rPr>
                <w:rFonts w:ascii="Cambria Math" w:eastAsia="BiauKai" w:hAnsi="Cambria Math"/>
                <w:color w:val="000000"/>
                <w:sz w:val="22"/>
                <w:szCs w:val="22"/>
                <w:lang w:eastAsia="zh-TW"/>
              </w:rPr>
              <m:t>F</m:t>
            </m:r>
          </m:e>
          <m:sub>
            <m:r>
              <w:rPr>
                <w:rFonts w:ascii="Cambria Math" w:eastAsia="BiauKai" w:hAnsi="Cambria Math"/>
                <w:color w:val="000000"/>
                <w:sz w:val="22"/>
                <w:szCs w:val="22"/>
                <w:lang w:eastAsia="zh-TW"/>
              </w:rPr>
              <m:t>i</m:t>
            </m:r>
          </m:sub>
        </m:sSub>
      </m:oMath>
      <w:r w:rsidR="00694575" w:rsidRPr="00BB3CB2">
        <w:rPr>
          <w:rFonts w:eastAsia="BiauKai"/>
          <w:color w:val="000000"/>
          <w:sz w:val="22"/>
          <w:szCs w:val="22"/>
          <w:lang w:eastAsia="zh-TW"/>
        </w:rPr>
        <w:t>、</w:t>
      </w:r>
      <w:r w:rsidR="00742A0A">
        <w:rPr>
          <w:rFonts w:eastAsia="BiauKai" w:hint="eastAsia"/>
          <w:color w:val="000000"/>
          <w:sz w:val="22"/>
          <w:szCs w:val="22"/>
          <w:lang w:eastAsia="zh-TW"/>
        </w:rPr>
        <w:t>持續時間特徵</w:t>
      </w:r>
      <m:oMath>
        <m:sSub>
          <m:sSubPr>
            <m:ctrlPr>
              <w:rPr>
                <w:rFonts w:ascii="Cambria Math" w:eastAsia="BiauKai" w:hAnsi="Cambria Math"/>
                <w:i/>
                <w:color w:val="000000"/>
                <w:sz w:val="22"/>
                <w:szCs w:val="22"/>
                <w:lang w:eastAsia="zh-TW"/>
              </w:rPr>
            </m:ctrlPr>
          </m:sSubPr>
          <m:e>
            <m:r>
              <w:rPr>
                <w:rFonts w:ascii="Cambria Math" w:eastAsia="BiauKai" w:hAnsi="Cambria Math"/>
                <w:color w:val="000000"/>
                <w:sz w:val="22"/>
                <w:szCs w:val="22"/>
                <w:lang w:eastAsia="zh-TW"/>
              </w:rPr>
              <m:t>D</m:t>
            </m:r>
          </m:e>
          <m:sub>
            <m:r>
              <w:rPr>
                <w:rFonts w:ascii="Cambria Math" w:eastAsia="BiauKai" w:hAnsi="Cambria Math"/>
                <w:color w:val="000000"/>
                <w:sz w:val="22"/>
                <w:szCs w:val="22"/>
                <w:lang w:eastAsia="zh-TW"/>
              </w:rPr>
              <m:t>i</m:t>
            </m:r>
          </m:sub>
        </m:sSub>
      </m:oMath>
      <w:r w:rsidR="00742A0A">
        <w:rPr>
          <w:rFonts w:eastAsia="BiauKai" w:hint="eastAsia"/>
          <w:color w:val="000000"/>
          <w:sz w:val="22"/>
          <w:szCs w:val="22"/>
          <w:lang w:eastAsia="zh-TW"/>
        </w:rPr>
        <w:t>、基頻特徵</w:t>
      </w:r>
      <m:oMath>
        <m:sSub>
          <m:sSubPr>
            <m:ctrlPr>
              <w:rPr>
                <w:rFonts w:ascii="Cambria Math" w:eastAsia="BiauKai" w:hAnsi="Cambria Math"/>
                <w:i/>
                <w:color w:val="000000"/>
                <w:sz w:val="22"/>
                <w:szCs w:val="22"/>
                <w:lang w:eastAsia="zh-TW"/>
              </w:rPr>
            </m:ctrlPr>
          </m:sSubPr>
          <m:e>
            <m:r>
              <w:rPr>
                <w:rFonts w:ascii="Cambria Math" w:eastAsia="BiauKai" w:hAnsi="Cambria Math"/>
                <w:color w:val="000000"/>
                <w:sz w:val="22"/>
                <w:szCs w:val="22"/>
                <w:lang w:eastAsia="zh-TW"/>
              </w:rPr>
              <m:t>F</m:t>
            </m:r>
            <m:r>
              <w:rPr>
                <w:rFonts w:ascii="Cambria Math" w:eastAsia="BiauKai" w:hAnsi="Cambria Math" w:hint="eastAsia"/>
                <w:color w:val="000000"/>
                <w:sz w:val="22"/>
                <w:szCs w:val="22"/>
                <w:lang w:eastAsia="zh-TW"/>
              </w:rPr>
              <m:t>0</m:t>
            </m:r>
          </m:e>
          <m:sub>
            <m:r>
              <w:rPr>
                <w:rFonts w:ascii="Cambria Math" w:eastAsia="BiauKai" w:hAnsi="Cambria Math"/>
                <w:color w:val="000000"/>
                <w:sz w:val="22"/>
                <w:szCs w:val="22"/>
                <w:lang w:eastAsia="zh-TW"/>
              </w:rPr>
              <m:t>i</m:t>
            </m:r>
          </m:sub>
        </m:sSub>
      </m:oMath>
      <w:r w:rsidR="00694575" w:rsidRPr="00BB3CB2">
        <w:rPr>
          <w:rFonts w:eastAsia="BiauKai"/>
          <w:color w:val="000000"/>
          <w:sz w:val="22"/>
          <w:szCs w:val="22"/>
          <w:lang w:eastAsia="zh-TW"/>
        </w:rPr>
        <w:t>與</w:t>
      </w:r>
      <w:r w:rsidR="00742A0A">
        <w:rPr>
          <w:rFonts w:eastAsia="BiauKai" w:hint="eastAsia"/>
          <w:color w:val="000000"/>
          <w:sz w:val="22"/>
          <w:szCs w:val="22"/>
          <w:lang w:eastAsia="zh-TW"/>
        </w:rPr>
        <w:t>能量特徵</w:t>
      </w:r>
      <m:oMath>
        <m:r>
          <w:rPr>
            <w:rFonts w:ascii="Cambria Math" w:eastAsia="BiauKai" w:hAnsi="Cambria Math"/>
            <w:color w:val="000000"/>
            <w:sz w:val="22"/>
            <w:szCs w:val="22"/>
            <w:lang w:eastAsia="zh-TW"/>
          </w:rPr>
          <m:t>E</m:t>
        </m:r>
        <m:sSub>
          <m:sSubPr>
            <m:ctrlPr>
              <w:rPr>
                <w:rFonts w:ascii="Cambria Math" w:eastAsia="BiauKai" w:hAnsi="Cambria Math"/>
                <w:i/>
                <w:color w:val="000000"/>
                <w:sz w:val="22"/>
                <w:szCs w:val="22"/>
                <w:lang w:eastAsia="zh-TW"/>
              </w:rPr>
            </m:ctrlPr>
          </m:sSubPr>
          <m:e>
            <m:r>
              <w:rPr>
                <w:rFonts w:ascii="Cambria Math" w:eastAsia="BiauKai" w:hAnsi="Cambria Math"/>
                <w:color w:val="000000"/>
                <w:sz w:val="22"/>
                <w:szCs w:val="22"/>
                <w:lang w:eastAsia="zh-TW"/>
              </w:rPr>
              <m:t>n</m:t>
            </m:r>
          </m:e>
          <m:sub>
            <m:r>
              <w:rPr>
                <w:rFonts w:ascii="Cambria Math" w:eastAsia="BiauKai" w:hAnsi="Cambria Math"/>
                <w:color w:val="000000"/>
                <w:sz w:val="22"/>
                <w:szCs w:val="22"/>
                <w:lang w:eastAsia="zh-TW"/>
              </w:rPr>
              <m:t>i</m:t>
            </m:r>
          </m:sub>
        </m:sSub>
      </m:oMath>
      <w:r w:rsidR="00694575" w:rsidRPr="00BB3CB2">
        <w:rPr>
          <w:rFonts w:eastAsia="BiauKai"/>
          <w:color w:val="000000"/>
          <w:sz w:val="22"/>
          <w:szCs w:val="22"/>
          <w:lang w:eastAsia="zh-TW"/>
        </w:rPr>
        <w:t>。</w:t>
      </w:r>
      <m:oMath>
        <m:r>
          <w:rPr>
            <w:rFonts w:ascii="Cambria Math" w:eastAsia="BiauKai" w:hAnsi="Cambria Math"/>
            <w:color w:val="000000"/>
            <w:sz w:val="22"/>
            <w:szCs w:val="22"/>
            <w:lang w:eastAsia="zh-TW"/>
          </w:rPr>
          <m:t>M</m:t>
        </m:r>
      </m:oMath>
      <w:r w:rsidR="00694575" w:rsidRPr="00BB3CB2">
        <w:rPr>
          <w:rFonts w:eastAsia="BiauKai"/>
          <w:color w:val="000000"/>
          <w:sz w:val="22"/>
          <w:szCs w:val="22"/>
          <w:lang w:eastAsia="zh-TW"/>
        </w:rPr>
        <w:t>代表分級模型，</w:t>
      </w:r>
      <m:oMath>
        <m:sSub>
          <m:sSubPr>
            <m:ctrlPr>
              <w:rPr>
                <w:rFonts w:ascii="Cambria Math" w:eastAsia="BiauKai" w:hAnsi="Cambria Math"/>
                <w:i/>
                <w:color w:val="000000"/>
                <w:sz w:val="22"/>
                <w:szCs w:val="22"/>
                <w:lang w:eastAsia="zh-TW"/>
              </w:rPr>
            </m:ctrlPr>
          </m:sSubPr>
          <m:e>
            <m:r>
              <w:rPr>
                <w:rFonts w:ascii="Cambria Math" w:eastAsia="BiauKai" w:hAnsi="Cambria Math"/>
                <w:color w:val="000000"/>
                <w:sz w:val="22"/>
                <w:szCs w:val="22"/>
                <w:lang w:eastAsia="zh-TW"/>
              </w:rPr>
              <m:t>B</m:t>
            </m:r>
          </m:e>
          <m:sub>
            <m:r>
              <w:rPr>
                <w:rFonts w:ascii="Cambria Math" w:eastAsia="BiauKai" w:hAnsi="Cambria Math"/>
                <w:color w:val="000000"/>
                <w:sz w:val="22"/>
                <w:szCs w:val="22"/>
                <w:lang w:eastAsia="zh-TW"/>
              </w:rPr>
              <m:t>i</m:t>
            </m:r>
          </m:sub>
        </m:sSub>
      </m:oMath>
      <w:r w:rsidR="00694575" w:rsidRPr="00BB3CB2">
        <w:rPr>
          <w:rFonts w:eastAsia="BiauKai"/>
          <w:color w:val="000000"/>
          <w:sz w:val="22"/>
          <w:szCs w:val="22"/>
          <w:lang w:eastAsia="zh-TW"/>
        </w:rPr>
        <w:t>為最終之</w:t>
      </w:r>
      <w:r w:rsidR="00694575" w:rsidRPr="00BB3CB2">
        <w:rPr>
          <w:rFonts w:eastAsia="BiauKai"/>
          <w:color w:val="000000"/>
          <w:sz w:val="22"/>
          <w:szCs w:val="22"/>
          <w:lang w:eastAsia="zh-TW"/>
        </w:rPr>
        <w:t>CEFR</w:t>
      </w:r>
      <w:r w:rsidR="00694575" w:rsidRPr="00BB3CB2">
        <w:rPr>
          <w:rFonts w:eastAsia="BiauKai"/>
          <w:color w:val="000000"/>
          <w:sz w:val="22"/>
          <w:szCs w:val="22"/>
          <w:lang w:eastAsia="zh-TW"/>
        </w:rPr>
        <w:t>分級。經過特徵選取的機制，我們將這些</w:t>
      </w:r>
      <w:r w:rsidR="00694575" w:rsidRPr="00BB3CB2">
        <w:rPr>
          <w:rFonts w:eastAsia="標楷體"/>
          <w:sz w:val="22"/>
          <w:szCs w:val="22"/>
          <w:lang w:eastAsia="tr-TR"/>
        </w:rPr>
        <w:t>特徵</w:t>
      </w:r>
      <w:r w:rsidR="00694575" w:rsidRPr="00BB3CB2">
        <w:rPr>
          <w:rFonts w:eastAsia="標楷體"/>
          <w:sz w:val="22"/>
          <w:szCs w:val="22"/>
          <w:lang w:eastAsia="zh-TW"/>
        </w:rPr>
        <w:t>向</w:t>
      </w:r>
      <w:r w:rsidR="00694575" w:rsidRPr="00BB3CB2">
        <w:rPr>
          <w:rFonts w:eastAsia="標楷體"/>
          <w:sz w:val="22"/>
          <w:szCs w:val="22"/>
          <w:lang w:eastAsia="tr-TR"/>
        </w:rPr>
        <w:t>量作為輸入值，經由</w:t>
      </w:r>
      <w:proofErr w:type="gramStart"/>
      <w:r w:rsidR="00B32D1D">
        <w:rPr>
          <w:rFonts w:eastAsia="標楷體" w:hint="eastAsia"/>
          <w:sz w:val="22"/>
          <w:szCs w:val="22"/>
          <w:lang w:eastAsia="zh-TW"/>
        </w:rPr>
        <w:t>迴</w:t>
      </w:r>
      <w:proofErr w:type="gramEnd"/>
      <w:r w:rsidR="00694575" w:rsidRPr="00BB3CB2">
        <w:rPr>
          <w:rFonts w:eastAsia="標楷體"/>
          <w:sz w:val="22"/>
          <w:szCs w:val="22"/>
          <w:lang w:eastAsia="tr-TR"/>
        </w:rPr>
        <w:t>歸與分類模型的訓練，評測出受試者的英文程度並對應到</w:t>
      </w:r>
      <w:r w:rsidR="00687101" w:rsidRPr="004E13D7">
        <w:rPr>
          <w:rFonts w:eastAsia="BiauKai"/>
          <w:color w:val="000000"/>
          <w:sz w:val="22"/>
          <w:szCs w:val="22"/>
          <w:lang w:eastAsia="zh-TW"/>
        </w:rPr>
        <w:t>CEFR</w:t>
      </w:r>
      <w:r w:rsidR="00687101">
        <w:rPr>
          <w:rFonts w:eastAsia="BiauKai" w:hint="eastAsia"/>
          <w:color w:val="000000"/>
          <w:sz w:val="22"/>
          <w:szCs w:val="22"/>
          <w:lang w:eastAsia="zh-TW"/>
        </w:rPr>
        <w:t>的</w:t>
      </w:r>
      <w:r w:rsidR="00694575" w:rsidRPr="00BB3CB2">
        <w:rPr>
          <w:rFonts w:eastAsia="標楷體" w:hint="eastAsia"/>
          <w:sz w:val="22"/>
          <w:szCs w:val="22"/>
          <w:lang w:eastAsia="zh-TW"/>
        </w:rPr>
        <w:t>級</w:t>
      </w:r>
      <w:r w:rsidR="00694575" w:rsidRPr="00BB3CB2">
        <w:rPr>
          <w:rFonts w:eastAsia="標楷體"/>
          <w:sz w:val="22"/>
          <w:szCs w:val="22"/>
          <w:lang w:eastAsia="tr-TR"/>
        </w:rPr>
        <w:t>數。</w:t>
      </w:r>
    </w:p>
    <w:p w14:paraId="498A03EA" w14:textId="57848DE4" w:rsidR="00694575" w:rsidRPr="00BB3CB2" w:rsidRDefault="00694575" w:rsidP="00BA2E40">
      <w:pPr>
        <w:pStyle w:val="ACLTextFirstLine"/>
        <w:overflowPunct w:val="0"/>
        <w:spacing w:afterLines="30" w:after="72"/>
        <w:ind w:firstLine="232"/>
        <w:rPr>
          <w:rFonts w:eastAsia="BiauKai"/>
          <w:color w:val="000000"/>
          <w:sz w:val="22"/>
          <w:szCs w:val="22"/>
          <w:lang w:eastAsia="zh-TW"/>
        </w:rPr>
      </w:pPr>
      <w:r w:rsidRPr="00BB3CB2">
        <w:rPr>
          <w:rFonts w:eastAsia="BiauKai"/>
          <w:color w:val="000000"/>
          <w:sz w:val="22"/>
          <w:szCs w:val="22"/>
          <w:lang w:eastAsia="zh-TW"/>
        </w:rPr>
        <w:t>本研究中的</w:t>
      </w:r>
      <w:proofErr w:type="gramStart"/>
      <w:r w:rsidRPr="00BB3CB2">
        <w:rPr>
          <w:rFonts w:eastAsia="BiauKai"/>
          <w:color w:val="000000"/>
          <w:sz w:val="22"/>
          <w:szCs w:val="22"/>
          <w:lang w:eastAsia="zh-TW"/>
        </w:rPr>
        <w:t>迴</w:t>
      </w:r>
      <w:proofErr w:type="gramEnd"/>
      <w:r w:rsidRPr="00BB3CB2">
        <w:rPr>
          <w:rFonts w:eastAsia="BiauKai"/>
          <w:color w:val="000000"/>
          <w:sz w:val="22"/>
          <w:szCs w:val="22"/>
          <w:lang w:eastAsia="zh-TW"/>
        </w:rPr>
        <w:t>歸模型，分別有簡單線性迴歸</w:t>
      </w:r>
      <w:r w:rsidR="000B70EF">
        <w:rPr>
          <w:rFonts w:eastAsia="BiauKai" w:hint="eastAsia"/>
          <w:color w:val="000000"/>
          <w:sz w:val="22"/>
          <w:szCs w:val="22"/>
          <w:lang w:eastAsia="zh-TW"/>
        </w:rPr>
        <w:t xml:space="preserve"> </w:t>
      </w:r>
      <w:r w:rsidRPr="00BB3CB2">
        <w:rPr>
          <w:rFonts w:eastAsia="BiauKai"/>
          <w:color w:val="000000"/>
          <w:sz w:val="22"/>
          <w:szCs w:val="22"/>
          <w:lang w:eastAsia="zh-TW"/>
        </w:rPr>
        <w:t>(Simple Linear Regression, SLR)</w:t>
      </w:r>
      <w:r w:rsidR="000B70EF">
        <w:rPr>
          <w:rFonts w:eastAsia="BiauKai"/>
          <w:color w:val="000000"/>
          <w:sz w:val="22"/>
          <w:szCs w:val="22"/>
          <w:lang w:eastAsia="zh-TW"/>
        </w:rPr>
        <w:t xml:space="preserve"> </w:t>
      </w:r>
      <w:r w:rsidRPr="00BB3CB2">
        <w:rPr>
          <w:rFonts w:eastAsia="BiauKai"/>
          <w:color w:val="000000"/>
          <w:sz w:val="22"/>
          <w:szCs w:val="22"/>
          <w:lang w:eastAsia="zh-TW"/>
        </w:rPr>
        <w:t>、</w:t>
      </w:r>
      <w:proofErr w:type="gramStart"/>
      <w:r w:rsidRPr="00BB3CB2">
        <w:rPr>
          <w:rFonts w:eastAsia="BiauKai"/>
          <w:color w:val="000000"/>
          <w:sz w:val="22"/>
          <w:szCs w:val="22"/>
          <w:lang w:eastAsia="zh-TW"/>
        </w:rPr>
        <w:t>多變項線性</w:t>
      </w:r>
      <w:proofErr w:type="gramEnd"/>
      <w:r w:rsidRPr="00BB3CB2">
        <w:rPr>
          <w:rFonts w:eastAsia="BiauKai"/>
          <w:color w:val="000000"/>
          <w:sz w:val="22"/>
          <w:szCs w:val="22"/>
          <w:lang w:eastAsia="zh-TW"/>
        </w:rPr>
        <w:t>迴歸</w:t>
      </w:r>
      <w:r w:rsidR="000B70EF">
        <w:rPr>
          <w:rFonts w:eastAsia="BiauKai" w:hint="eastAsia"/>
          <w:color w:val="000000"/>
          <w:sz w:val="22"/>
          <w:szCs w:val="22"/>
          <w:lang w:eastAsia="zh-TW"/>
        </w:rPr>
        <w:t xml:space="preserve"> </w:t>
      </w:r>
      <w:r w:rsidRPr="00BB3CB2">
        <w:rPr>
          <w:rFonts w:eastAsia="BiauKai"/>
          <w:color w:val="000000"/>
          <w:sz w:val="22"/>
          <w:szCs w:val="22"/>
          <w:lang w:eastAsia="zh-TW"/>
        </w:rPr>
        <w:t>(Multivariance Linear Regression, MLR)</w:t>
      </w:r>
      <w:r w:rsidR="000B70EF">
        <w:rPr>
          <w:rFonts w:eastAsia="BiauKai"/>
          <w:color w:val="000000"/>
          <w:sz w:val="22"/>
          <w:szCs w:val="22"/>
          <w:lang w:eastAsia="zh-TW"/>
        </w:rPr>
        <w:t xml:space="preserve"> </w:t>
      </w:r>
      <w:r w:rsidRPr="00BB3CB2">
        <w:rPr>
          <w:rFonts w:eastAsia="BiauKai"/>
          <w:color w:val="000000"/>
          <w:sz w:val="22"/>
          <w:szCs w:val="22"/>
          <w:lang w:eastAsia="zh-TW"/>
        </w:rPr>
        <w:t>(</w:t>
      </w:r>
      <w:hyperlink w:anchor="Friedman2010" w:history="1">
        <w:r w:rsidRPr="00970D6C">
          <w:rPr>
            <w:rStyle w:val="aa"/>
            <w:rFonts w:eastAsia="BiauKai"/>
            <w:sz w:val="22"/>
            <w:szCs w:val="22"/>
            <w:lang w:eastAsia="zh-TW"/>
          </w:rPr>
          <w:t xml:space="preserve">Friedman et al., </w:t>
        </w:r>
        <w:r w:rsidR="00985D1E" w:rsidRPr="00970D6C">
          <w:rPr>
            <w:rStyle w:val="aa"/>
            <w:rFonts w:eastAsia="BiauKai"/>
            <w:sz w:val="22"/>
            <w:szCs w:val="22"/>
            <w:lang w:eastAsia="zh-TW"/>
          </w:rPr>
          <w:t>2010</w:t>
        </w:r>
      </w:hyperlink>
      <w:r w:rsidR="00985D1E" w:rsidRPr="00BB3CB2">
        <w:rPr>
          <w:rFonts w:eastAsia="BiauKai"/>
          <w:color w:val="000000"/>
          <w:sz w:val="22"/>
          <w:szCs w:val="22"/>
          <w:lang w:eastAsia="zh-TW"/>
        </w:rPr>
        <w:t xml:space="preserve">; </w:t>
      </w:r>
      <w:hyperlink w:anchor="Kim2007" w:history="1">
        <w:r w:rsidR="00985D1E" w:rsidRPr="00970D6C">
          <w:rPr>
            <w:rStyle w:val="aa"/>
            <w:rFonts w:eastAsia="BiauKai"/>
            <w:sz w:val="22"/>
            <w:szCs w:val="22"/>
            <w:lang w:eastAsia="zh-TW"/>
          </w:rPr>
          <w:t>Kim</w:t>
        </w:r>
        <w:r w:rsidRPr="00970D6C">
          <w:rPr>
            <w:rStyle w:val="aa"/>
            <w:rFonts w:eastAsia="BiauKai"/>
            <w:sz w:val="22"/>
            <w:szCs w:val="22"/>
            <w:lang w:eastAsia="zh-TW"/>
          </w:rPr>
          <w:t xml:space="preserve"> et al., 2007</w:t>
        </w:r>
      </w:hyperlink>
      <w:r w:rsidRPr="00BB3CB2">
        <w:rPr>
          <w:rFonts w:eastAsia="BiauKai"/>
          <w:color w:val="000000"/>
          <w:sz w:val="22"/>
          <w:szCs w:val="22"/>
          <w:lang w:eastAsia="zh-TW"/>
        </w:rPr>
        <w:t>)</w:t>
      </w:r>
      <w:r w:rsidR="000B70EF">
        <w:rPr>
          <w:rFonts w:eastAsia="BiauKai"/>
          <w:color w:val="000000"/>
          <w:sz w:val="22"/>
          <w:szCs w:val="22"/>
          <w:lang w:eastAsia="zh-TW"/>
        </w:rPr>
        <w:t xml:space="preserve"> </w:t>
      </w:r>
      <w:r w:rsidRPr="00BB3CB2">
        <w:rPr>
          <w:rFonts w:eastAsia="BiauKai"/>
          <w:color w:val="000000"/>
          <w:sz w:val="22"/>
          <w:szCs w:val="22"/>
          <w:lang w:eastAsia="zh-TW"/>
        </w:rPr>
        <w:t>、隨機森林迴歸</w:t>
      </w:r>
      <w:r w:rsidR="000B70EF">
        <w:rPr>
          <w:rFonts w:eastAsia="BiauKai" w:hint="eastAsia"/>
          <w:color w:val="000000"/>
          <w:sz w:val="22"/>
          <w:szCs w:val="22"/>
          <w:lang w:eastAsia="zh-TW"/>
        </w:rPr>
        <w:t xml:space="preserve"> </w:t>
      </w:r>
      <w:r w:rsidRPr="00BB3CB2">
        <w:rPr>
          <w:rFonts w:eastAsia="BiauKai"/>
          <w:color w:val="000000"/>
          <w:sz w:val="22"/>
          <w:szCs w:val="22"/>
          <w:lang w:eastAsia="zh-TW"/>
        </w:rPr>
        <w:t>(Random Forest Regression, RFR)</w:t>
      </w:r>
      <w:r w:rsidR="000B70EF">
        <w:rPr>
          <w:rFonts w:eastAsia="BiauKai"/>
          <w:color w:val="000000"/>
          <w:sz w:val="22"/>
          <w:szCs w:val="22"/>
          <w:lang w:eastAsia="zh-TW"/>
        </w:rPr>
        <w:t xml:space="preserve"> </w:t>
      </w:r>
      <w:r w:rsidRPr="00BB3CB2">
        <w:rPr>
          <w:rFonts w:eastAsia="BiauKai"/>
          <w:color w:val="000000"/>
          <w:sz w:val="22"/>
          <w:szCs w:val="22"/>
          <w:lang w:eastAsia="zh-TW"/>
        </w:rPr>
        <w:t>(</w:t>
      </w:r>
      <w:proofErr w:type="spellStart"/>
      <w:r w:rsidR="00121867">
        <w:fldChar w:fldCharType="begin"/>
      </w:r>
      <w:r w:rsidR="00121867">
        <w:instrText xml:space="preserve"> HYPERLINK \l "Breiman2001" </w:instrText>
      </w:r>
      <w:r w:rsidR="00121867">
        <w:fldChar w:fldCharType="separate"/>
      </w:r>
      <w:r w:rsidRPr="00970D6C">
        <w:rPr>
          <w:rStyle w:val="aa"/>
          <w:rFonts w:eastAsia="BiauKai"/>
          <w:sz w:val="22"/>
          <w:szCs w:val="22"/>
          <w:lang w:eastAsia="zh-TW"/>
        </w:rPr>
        <w:t>Breiman</w:t>
      </w:r>
      <w:proofErr w:type="spellEnd"/>
      <w:r w:rsidRPr="00970D6C">
        <w:rPr>
          <w:rStyle w:val="aa"/>
          <w:rFonts w:eastAsia="BiauKai"/>
          <w:sz w:val="22"/>
          <w:szCs w:val="22"/>
          <w:lang w:eastAsia="zh-TW"/>
        </w:rPr>
        <w:t>, 2001</w:t>
      </w:r>
      <w:r w:rsidR="00121867">
        <w:rPr>
          <w:rStyle w:val="aa"/>
          <w:rFonts w:eastAsia="BiauKai"/>
          <w:sz w:val="22"/>
          <w:szCs w:val="22"/>
          <w:lang w:eastAsia="zh-TW"/>
        </w:rPr>
        <w:fldChar w:fldCharType="end"/>
      </w:r>
      <w:r w:rsidRPr="00BB3CB2">
        <w:rPr>
          <w:rFonts w:eastAsia="BiauKai"/>
          <w:color w:val="000000"/>
          <w:sz w:val="22"/>
          <w:szCs w:val="22"/>
          <w:lang w:eastAsia="zh-TW"/>
        </w:rPr>
        <w:t>;</w:t>
      </w:r>
      <w:r w:rsidR="00985D1E">
        <w:rPr>
          <w:rFonts w:eastAsia="BiauKai"/>
          <w:color w:val="000000"/>
          <w:sz w:val="22"/>
          <w:szCs w:val="22"/>
          <w:lang w:eastAsia="zh-TW"/>
        </w:rPr>
        <w:t xml:space="preserve"> </w:t>
      </w:r>
      <w:hyperlink w:anchor="Geurts2006" w:history="1">
        <w:r w:rsidRPr="00970D6C">
          <w:rPr>
            <w:rStyle w:val="aa"/>
            <w:rFonts w:eastAsia="BiauKai"/>
            <w:sz w:val="22"/>
            <w:szCs w:val="22"/>
            <w:lang w:eastAsia="zh-TW"/>
          </w:rPr>
          <w:t>Geurts, 2006</w:t>
        </w:r>
      </w:hyperlink>
      <w:r w:rsidRPr="00BB3CB2">
        <w:rPr>
          <w:rFonts w:eastAsia="BiauKai"/>
          <w:color w:val="000000"/>
          <w:sz w:val="22"/>
          <w:szCs w:val="22"/>
          <w:lang w:eastAsia="zh-TW"/>
        </w:rPr>
        <w:t>)</w:t>
      </w:r>
      <w:r w:rsidR="000B70EF">
        <w:rPr>
          <w:rFonts w:eastAsia="BiauKai"/>
          <w:color w:val="000000"/>
          <w:sz w:val="22"/>
          <w:szCs w:val="22"/>
          <w:lang w:eastAsia="zh-TW"/>
        </w:rPr>
        <w:t xml:space="preserve"> </w:t>
      </w:r>
      <w:r w:rsidRPr="00BB3CB2">
        <w:rPr>
          <w:rFonts w:eastAsia="BiauKai"/>
          <w:color w:val="000000"/>
          <w:sz w:val="22"/>
          <w:szCs w:val="22"/>
          <w:lang w:eastAsia="zh-TW"/>
        </w:rPr>
        <w:t>、支持向量迴歸</w:t>
      </w:r>
      <w:r w:rsidR="000B70EF">
        <w:rPr>
          <w:rFonts w:eastAsia="BiauKai" w:hint="eastAsia"/>
          <w:color w:val="000000"/>
          <w:sz w:val="22"/>
          <w:szCs w:val="22"/>
          <w:lang w:eastAsia="zh-TW"/>
        </w:rPr>
        <w:t xml:space="preserve"> </w:t>
      </w:r>
      <w:r w:rsidRPr="00BB3CB2">
        <w:rPr>
          <w:rFonts w:eastAsia="BiauKai"/>
          <w:color w:val="000000"/>
          <w:sz w:val="22"/>
          <w:szCs w:val="22"/>
          <w:lang w:eastAsia="zh-TW"/>
        </w:rPr>
        <w:t>(Support Vector Regression, SVR)</w:t>
      </w:r>
      <w:r w:rsidR="00985D1E">
        <w:rPr>
          <w:rFonts w:eastAsia="BiauKai"/>
          <w:color w:val="000000"/>
          <w:sz w:val="22"/>
          <w:szCs w:val="22"/>
          <w:lang w:eastAsia="zh-TW"/>
        </w:rPr>
        <w:t xml:space="preserve"> </w:t>
      </w:r>
      <w:r w:rsidRPr="00BB3CB2">
        <w:rPr>
          <w:rFonts w:eastAsia="BiauKai"/>
          <w:color w:val="000000"/>
          <w:sz w:val="22"/>
          <w:szCs w:val="22"/>
          <w:lang w:eastAsia="zh-TW"/>
        </w:rPr>
        <w:t>(</w:t>
      </w:r>
      <w:hyperlink w:anchor="ChangandLin2001" w:history="1">
        <w:r w:rsidRPr="00970D6C">
          <w:rPr>
            <w:rStyle w:val="aa"/>
            <w:rFonts w:eastAsia="BiauKai"/>
            <w:sz w:val="22"/>
            <w:szCs w:val="22"/>
            <w:lang w:eastAsia="zh-TW"/>
          </w:rPr>
          <w:t>Chang</w:t>
        </w:r>
        <w:r w:rsidR="00970D6C">
          <w:rPr>
            <w:rStyle w:val="aa"/>
            <w:rFonts w:eastAsia="BiauKai"/>
            <w:sz w:val="22"/>
            <w:szCs w:val="22"/>
            <w:lang w:eastAsia="zh-TW"/>
          </w:rPr>
          <w:t xml:space="preserve"> and Lin</w:t>
        </w:r>
        <w:r w:rsidRPr="00970D6C">
          <w:rPr>
            <w:rStyle w:val="aa"/>
            <w:rFonts w:eastAsia="BiauKai"/>
            <w:sz w:val="22"/>
            <w:szCs w:val="22"/>
            <w:lang w:eastAsia="zh-TW"/>
          </w:rPr>
          <w:t>, 2001</w:t>
        </w:r>
      </w:hyperlink>
      <w:r w:rsidRPr="00BB3CB2">
        <w:rPr>
          <w:rFonts w:eastAsia="BiauKai"/>
          <w:color w:val="000000"/>
          <w:sz w:val="22"/>
          <w:szCs w:val="22"/>
          <w:lang w:eastAsia="zh-TW"/>
        </w:rPr>
        <w:t>;</w:t>
      </w:r>
      <w:r w:rsidR="00985D1E">
        <w:rPr>
          <w:rFonts w:eastAsia="BiauKai"/>
          <w:color w:val="000000"/>
          <w:sz w:val="22"/>
          <w:szCs w:val="22"/>
          <w:lang w:eastAsia="zh-TW"/>
        </w:rPr>
        <w:t xml:space="preserve"> </w:t>
      </w:r>
      <w:hyperlink w:anchor="Platt2000" w:history="1">
        <w:r w:rsidRPr="00970D6C">
          <w:rPr>
            <w:rStyle w:val="aa"/>
            <w:rFonts w:eastAsia="BiauKai"/>
            <w:sz w:val="22"/>
            <w:szCs w:val="22"/>
            <w:lang w:eastAsia="zh-TW"/>
          </w:rPr>
          <w:t xml:space="preserve">Platt, </w:t>
        </w:r>
        <w:r w:rsidR="00970D6C" w:rsidRPr="00970D6C">
          <w:rPr>
            <w:rStyle w:val="aa"/>
            <w:rFonts w:eastAsia="BiauKai"/>
            <w:sz w:val="22"/>
            <w:szCs w:val="22"/>
            <w:lang w:eastAsia="zh-TW"/>
          </w:rPr>
          <w:t>2000</w:t>
        </w:r>
      </w:hyperlink>
      <w:r w:rsidRPr="00BB3CB2">
        <w:rPr>
          <w:rFonts w:eastAsia="BiauKai"/>
          <w:color w:val="000000"/>
          <w:sz w:val="22"/>
          <w:szCs w:val="22"/>
          <w:lang w:eastAsia="zh-TW"/>
        </w:rPr>
        <w:t>)</w:t>
      </w:r>
      <w:r w:rsidR="000B70EF">
        <w:rPr>
          <w:rFonts w:eastAsia="BiauKai"/>
          <w:color w:val="000000"/>
          <w:sz w:val="22"/>
          <w:szCs w:val="22"/>
          <w:lang w:eastAsia="zh-TW"/>
        </w:rPr>
        <w:t xml:space="preserve"> </w:t>
      </w:r>
      <w:r w:rsidRPr="00BB3CB2">
        <w:rPr>
          <w:rFonts w:eastAsia="BiauKai"/>
          <w:color w:val="000000"/>
          <w:sz w:val="22"/>
          <w:szCs w:val="22"/>
          <w:lang w:eastAsia="zh-TW"/>
        </w:rPr>
        <w:t>、梯度提升迴歸</w:t>
      </w:r>
      <w:r w:rsidR="000B70EF">
        <w:rPr>
          <w:rFonts w:eastAsia="BiauKai" w:hint="eastAsia"/>
          <w:color w:val="000000"/>
          <w:sz w:val="22"/>
          <w:szCs w:val="22"/>
          <w:lang w:eastAsia="zh-TW"/>
        </w:rPr>
        <w:t xml:space="preserve"> </w:t>
      </w:r>
      <w:r w:rsidRPr="00BB3CB2">
        <w:rPr>
          <w:rFonts w:eastAsia="BiauKai"/>
          <w:color w:val="000000"/>
          <w:sz w:val="22"/>
          <w:szCs w:val="22"/>
          <w:lang w:eastAsia="zh-TW"/>
        </w:rPr>
        <w:t>(Gradient Boosting</w:t>
      </w:r>
      <w:r w:rsidR="000B70EF">
        <w:rPr>
          <w:rFonts w:eastAsia="BiauKai"/>
          <w:color w:val="000000"/>
          <w:sz w:val="22"/>
          <w:szCs w:val="22"/>
          <w:lang w:eastAsia="zh-TW"/>
        </w:rPr>
        <w:t xml:space="preserve"> Regressor, GBR) (</w:t>
      </w:r>
      <w:proofErr w:type="spellStart"/>
      <w:r w:rsidR="00121867">
        <w:fldChar w:fldCharType="begin"/>
      </w:r>
      <w:r w:rsidR="00121867">
        <w:instrText xml:space="preserve"> HYPERLINK \l "Friedman2001" </w:instrText>
      </w:r>
      <w:r w:rsidR="00121867">
        <w:fldChar w:fldCharType="separate"/>
      </w:r>
      <w:r w:rsidR="000B70EF" w:rsidRPr="00970D6C">
        <w:rPr>
          <w:rStyle w:val="aa"/>
          <w:rFonts w:eastAsia="BiauKai"/>
          <w:sz w:val="22"/>
          <w:szCs w:val="22"/>
          <w:lang w:eastAsia="zh-TW"/>
        </w:rPr>
        <w:t>Friedaman</w:t>
      </w:r>
      <w:proofErr w:type="spellEnd"/>
      <w:r w:rsidR="000B70EF" w:rsidRPr="00970D6C">
        <w:rPr>
          <w:rStyle w:val="aa"/>
          <w:rFonts w:eastAsia="BiauKai"/>
          <w:sz w:val="22"/>
          <w:szCs w:val="22"/>
          <w:lang w:eastAsia="zh-TW"/>
        </w:rPr>
        <w:t>, 2001</w:t>
      </w:r>
      <w:r w:rsidR="00121867">
        <w:rPr>
          <w:rStyle w:val="aa"/>
          <w:rFonts w:eastAsia="BiauKai"/>
          <w:sz w:val="22"/>
          <w:szCs w:val="22"/>
          <w:lang w:eastAsia="zh-TW"/>
        </w:rPr>
        <w:fldChar w:fldCharType="end"/>
      </w:r>
      <w:r w:rsidR="000B70EF">
        <w:rPr>
          <w:rFonts w:eastAsia="BiauKai"/>
          <w:color w:val="000000"/>
          <w:sz w:val="22"/>
          <w:szCs w:val="22"/>
          <w:lang w:eastAsia="zh-TW"/>
        </w:rPr>
        <w:t xml:space="preserve">; </w:t>
      </w:r>
      <w:r w:rsidR="00985D1E">
        <w:rPr>
          <w:rFonts w:eastAsia="BiauKai"/>
          <w:color w:val="000000"/>
          <w:sz w:val="22"/>
          <w:szCs w:val="22"/>
          <w:lang w:eastAsia="zh-TW"/>
        </w:rPr>
        <w:t xml:space="preserve"> </w:t>
      </w:r>
      <w:hyperlink w:anchor="Hastie2009" w:history="1">
        <w:r w:rsidR="000B70EF" w:rsidRPr="00970D6C">
          <w:rPr>
            <w:rStyle w:val="aa"/>
            <w:rFonts w:eastAsia="BiauKai"/>
            <w:sz w:val="22"/>
            <w:szCs w:val="22"/>
            <w:lang w:eastAsia="zh-TW"/>
          </w:rPr>
          <w:t>Hestie, 2009</w:t>
        </w:r>
      </w:hyperlink>
      <w:r w:rsidR="000B70EF">
        <w:rPr>
          <w:rFonts w:eastAsia="BiauKai"/>
          <w:color w:val="000000"/>
          <w:sz w:val="22"/>
          <w:szCs w:val="22"/>
          <w:lang w:eastAsia="zh-TW"/>
        </w:rPr>
        <w:t xml:space="preserve">) </w:t>
      </w:r>
      <w:r w:rsidRPr="00BB3CB2">
        <w:rPr>
          <w:rFonts w:eastAsia="BiauKai"/>
          <w:color w:val="000000"/>
          <w:sz w:val="22"/>
          <w:szCs w:val="22"/>
          <w:lang w:eastAsia="zh-TW"/>
        </w:rPr>
        <w:t>模型。根據多個特徵向量，我們使用迴歸模型分析這些向量間的關係來預測</w:t>
      </w:r>
      <w:r w:rsidR="0099571B">
        <w:rPr>
          <w:rFonts w:eastAsia="BiauKai" w:hint="eastAsia"/>
          <w:color w:val="000000"/>
          <w:sz w:val="22"/>
          <w:szCs w:val="22"/>
          <w:lang w:eastAsia="zh-TW"/>
        </w:rPr>
        <w:t>精熟度分數的</w:t>
      </w:r>
      <w:r w:rsidRPr="00BB3CB2">
        <w:rPr>
          <w:rFonts w:eastAsia="BiauKai"/>
          <w:color w:val="000000"/>
          <w:sz w:val="22"/>
          <w:szCs w:val="22"/>
          <w:lang w:eastAsia="zh-TW"/>
        </w:rPr>
        <w:t>連續數值，並在測試階段將迴歸模型預測的數值做分級，獲得</w:t>
      </w:r>
      <w:r w:rsidRPr="00BB3CB2">
        <w:rPr>
          <w:rFonts w:eastAsia="BiauKai"/>
          <w:color w:val="000000"/>
          <w:sz w:val="22"/>
          <w:szCs w:val="22"/>
          <w:lang w:eastAsia="zh-TW"/>
        </w:rPr>
        <w:t>1</w:t>
      </w:r>
      <w:r w:rsidRPr="00BB3CB2">
        <w:rPr>
          <w:rFonts w:eastAsia="BiauKai"/>
          <w:color w:val="000000"/>
          <w:sz w:val="22"/>
          <w:szCs w:val="22"/>
          <w:lang w:eastAsia="zh-TW"/>
        </w:rPr>
        <w:t>至</w:t>
      </w:r>
      <w:r w:rsidRPr="00BB3CB2">
        <w:rPr>
          <w:rFonts w:eastAsia="BiauKai"/>
          <w:color w:val="000000"/>
          <w:sz w:val="22"/>
          <w:szCs w:val="22"/>
          <w:lang w:eastAsia="zh-TW"/>
        </w:rPr>
        <w:t>3</w:t>
      </w:r>
      <w:r w:rsidRPr="00BB3CB2">
        <w:rPr>
          <w:rFonts w:eastAsia="BiauKai"/>
          <w:color w:val="000000"/>
          <w:sz w:val="22"/>
          <w:szCs w:val="22"/>
          <w:lang w:eastAsia="zh-TW"/>
        </w:rPr>
        <w:t>分的受試者分為</w:t>
      </w:r>
      <w:r w:rsidRPr="00BB3CB2">
        <w:rPr>
          <w:rFonts w:eastAsia="BiauKai"/>
          <w:color w:val="000000"/>
          <w:sz w:val="22"/>
          <w:szCs w:val="22"/>
          <w:lang w:eastAsia="zh-TW"/>
        </w:rPr>
        <w:t>B1</w:t>
      </w:r>
      <w:r w:rsidRPr="00BB3CB2">
        <w:rPr>
          <w:rFonts w:eastAsia="BiauKai"/>
          <w:color w:val="000000"/>
          <w:sz w:val="22"/>
          <w:szCs w:val="22"/>
          <w:lang w:eastAsia="zh-TW"/>
        </w:rPr>
        <w:t>以下</w:t>
      </w:r>
      <w:r w:rsidRPr="00BB3CB2">
        <w:rPr>
          <w:rFonts w:eastAsia="BiauKai"/>
          <w:color w:val="000000"/>
          <w:sz w:val="22"/>
          <w:szCs w:val="22"/>
          <w:lang w:eastAsia="zh-TW"/>
        </w:rPr>
        <w:t xml:space="preserve">; </w:t>
      </w:r>
      <w:r w:rsidRPr="00BB3CB2">
        <w:rPr>
          <w:rFonts w:eastAsia="BiauKai"/>
          <w:color w:val="000000"/>
          <w:sz w:val="22"/>
          <w:szCs w:val="22"/>
          <w:lang w:eastAsia="zh-TW"/>
        </w:rPr>
        <w:t>獲得</w:t>
      </w:r>
      <w:r w:rsidRPr="00BB3CB2">
        <w:rPr>
          <w:rFonts w:eastAsia="BiauKai"/>
          <w:color w:val="000000"/>
          <w:sz w:val="22"/>
          <w:szCs w:val="22"/>
          <w:lang w:eastAsia="zh-TW"/>
        </w:rPr>
        <w:t>4</w:t>
      </w:r>
      <w:r w:rsidRPr="00BB3CB2">
        <w:rPr>
          <w:rFonts w:eastAsia="BiauKai"/>
          <w:color w:val="000000"/>
          <w:sz w:val="22"/>
          <w:szCs w:val="22"/>
          <w:lang w:eastAsia="zh-TW"/>
        </w:rPr>
        <w:t>分為</w:t>
      </w:r>
      <w:r w:rsidRPr="00BB3CB2">
        <w:rPr>
          <w:rFonts w:eastAsia="BiauKai"/>
          <w:color w:val="000000"/>
          <w:sz w:val="22"/>
          <w:szCs w:val="22"/>
          <w:lang w:eastAsia="zh-TW"/>
        </w:rPr>
        <w:t>B1</w:t>
      </w:r>
      <w:r w:rsidRPr="00BB3CB2">
        <w:rPr>
          <w:rFonts w:eastAsia="BiauKai"/>
          <w:color w:val="000000"/>
          <w:sz w:val="22"/>
          <w:szCs w:val="22"/>
          <w:lang w:eastAsia="zh-TW"/>
        </w:rPr>
        <w:t>，獲得</w:t>
      </w:r>
      <w:r w:rsidRPr="00BB3CB2">
        <w:rPr>
          <w:rFonts w:eastAsia="BiauKai"/>
          <w:color w:val="000000"/>
          <w:sz w:val="22"/>
          <w:szCs w:val="22"/>
          <w:lang w:eastAsia="zh-TW"/>
        </w:rPr>
        <w:t>5</w:t>
      </w:r>
      <w:r w:rsidRPr="00BB3CB2">
        <w:rPr>
          <w:rFonts w:eastAsia="BiauKai"/>
          <w:color w:val="000000"/>
          <w:sz w:val="22"/>
          <w:szCs w:val="22"/>
          <w:lang w:eastAsia="zh-TW"/>
        </w:rPr>
        <w:t>分則為</w:t>
      </w:r>
      <w:r w:rsidRPr="00BB3CB2">
        <w:rPr>
          <w:rFonts w:eastAsia="BiauKai"/>
          <w:color w:val="000000"/>
          <w:sz w:val="22"/>
          <w:szCs w:val="22"/>
          <w:lang w:eastAsia="zh-TW"/>
        </w:rPr>
        <w:t>B2</w:t>
      </w:r>
      <w:r w:rsidRPr="00BB3CB2">
        <w:rPr>
          <w:rFonts w:eastAsia="BiauKai"/>
          <w:color w:val="000000"/>
          <w:sz w:val="22"/>
          <w:szCs w:val="22"/>
          <w:lang w:eastAsia="zh-TW"/>
        </w:rPr>
        <w:t>。</w:t>
      </w:r>
    </w:p>
    <w:p w14:paraId="133EB4C5" w14:textId="5FC4989B" w:rsidR="00694575" w:rsidRDefault="00694575" w:rsidP="00BA2E40">
      <w:pPr>
        <w:pStyle w:val="ACLTextFirstLine"/>
        <w:overflowPunct w:val="0"/>
        <w:ind w:firstLine="232"/>
        <w:rPr>
          <w:rFonts w:eastAsia="BiauKai"/>
          <w:color w:val="000000"/>
          <w:sz w:val="22"/>
          <w:szCs w:val="22"/>
          <w:lang w:eastAsia="zh-TW"/>
        </w:rPr>
      </w:pPr>
      <w:r w:rsidRPr="00BB3CB2">
        <w:rPr>
          <w:rFonts w:eastAsia="BiauKai"/>
          <w:color w:val="000000"/>
          <w:sz w:val="22"/>
          <w:szCs w:val="22"/>
          <w:lang w:eastAsia="zh-TW"/>
        </w:rPr>
        <w:t>而分類模型，我們使用邏輯</w:t>
      </w:r>
      <w:proofErr w:type="gramStart"/>
      <w:r w:rsidRPr="00BB3CB2">
        <w:rPr>
          <w:rFonts w:eastAsia="BiauKai"/>
          <w:color w:val="000000"/>
          <w:sz w:val="22"/>
          <w:szCs w:val="22"/>
          <w:lang w:eastAsia="zh-TW"/>
        </w:rPr>
        <w:t>迴</w:t>
      </w:r>
      <w:proofErr w:type="gramEnd"/>
      <w:r w:rsidRPr="00BB3CB2">
        <w:rPr>
          <w:rFonts w:eastAsia="BiauKai"/>
          <w:color w:val="000000"/>
          <w:sz w:val="22"/>
          <w:szCs w:val="22"/>
          <w:lang w:eastAsia="zh-TW"/>
        </w:rPr>
        <w:t>歸</w:t>
      </w:r>
      <w:r w:rsidRPr="00BB3CB2">
        <w:rPr>
          <w:rFonts w:eastAsia="BiauKai"/>
          <w:color w:val="000000"/>
          <w:sz w:val="22"/>
          <w:szCs w:val="22"/>
          <w:lang w:eastAsia="zh-TW"/>
        </w:rPr>
        <w:t>(Logistic Regression, LR)</w:t>
      </w:r>
      <w:r w:rsidRPr="00BB3CB2">
        <w:rPr>
          <w:rFonts w:eastAsia="BiauKai"/>
          <w:color w:val="000000"/>
          <w:sz w:val="22"/>
          <w:szCs w:val="22"/>
          <w:lang w:eastAsia="zh-TW"/>
        </w:rPr>
        <w:t>、隨機森林分類器</w:t>
      </w:r>
      <w:r w:rsidRPr="00BB3CB2">
        <w:rPr>
          <w:rFonts w:eastAsia="BiauKai"/>
          <w:color w:val="000000"/>
          <w:sz w:val="22"/>
          <w:szCs w:val="22"/>
          <w:lang w:eastAsia="zh-TW"/>
        </w:rPr>
        <w:t>(Random Forest Classifier, RFC)</w:t>
      </w:r>
      <w:r w:rsidR="00985D1E">
        <w:rPr>
          <w:rFonts w:eastAsia="BiauKai"/>
          <w:color w:val="000000"/>
          <w:sz w:val="22"/>
          <w:szCs w:val="22"/>
          <w:lang w:eastAsia="zh-TW"/>
        </w:rPr>
        <w:t xml:space="preserve"> </w:t>
      </w:r>
      <w:r w:rsidRPr="00BB3CB2">
        <w:rPr>
          <w:rFonts w:eastAsia="BiauKai"/>
          <w:color w:val="000000"/>
          <w:sz w:val="22"/>
          <w:szCs w:val="22"/>
          <w:lang w:eastAsia="zh-TW"/>
        </w:rPr>
        <w:t>(</w:t>
      </w:r>
      <w:proofErr w:type="spellStart"/>
      <w:r w:rsidR="00121867">
        <w:fldChar w:fldCharType="begin"/>
      </w:r>
      <w:r w:rsidR="00121867">
        <w:instrText xml:space="preserve"> HYPERLINK \l "Breiman2001" </w:instrText>
      </w:r>
      <w:r w:rsidR="00121867">
        <w:fldChar w:fldCharType="separate"/>
      </w:r>
      <w:r w:rsidRPr="00970D6C">
        <w:rPr>
          <w:rStyle w:val="aa"/>
          <w:rFonts w:eastAsia="BiauKai"/>
          <w:sz w:val="22"/>
          <w:szCs w:val="22"/>
          <w:lang w:eastAsia="zh-TW"/>
        </w:rPr>
        <w:t>Breiman</w:t>
      </w:r>
      <w:proofErr w:type="spellEnd"/>
      <w:r w:rsidRPr="00970D6C">
        <w:rPr>
          <w:rStyle w:val="aa"/>
          <w:rFonts w:eastAsia="BiauKai"/>
          <w:sz w:val="22"/>
          <w:szCs w:val="22"/>
          <w:lang w:eastAsia="zh-TW"/>
        </w:rPr>
        <w:t>, 2001</w:t>
      </w:r>
      <w:r w:rsidR="00121867">
        <w:rPr>
          <w:rStyle w:val="aa"/>
          <w:rFonts w:eastAsia="BiauKai"/>
          <w:sz w:val="22"/>
          <w:szCs w:val="22"/>
          <w:lang w:eastAsia="zh-TW"/>
        </w:rPr>
        <w:fldChar w:fldCharType="end"/>
      </w:r>
      <w:r w:rsidRPr="00BB3CB2">
        <w:rPr>
          <w:rFonts w:eastAsia="BiauKai"/>
          <w:color w:val="000000"/>
          <w:sz w:val="22"/>
          <w:szCs w:val="22"/>
          <w:lang w:eastAsia="zh-TW"/>
        </w:rPr>
        <w:t>)</w:t>
      </w:r>
      <w:r w:rsidRPr="00BB3CB2">
        <w:rPr>
          <w:rFonts w:eastAsia="BiauKai"/>
          <w:color w:val="000000"/>
          <w:sz w:val="22"/>
          <w:szCs w:val="22"/>
          <w:lang w:eastAsia="zh-TW"/>
        </w:rPr>
        <w:t>、支持向量機</w:t>
      </w:r>
      <w:r w:rsidRPr="00BB3CB2">
        <w:rPr>
          <w:rFonts w:eastAsia="BiauKai"/>
          <w:color w:val="000000"/>
          <w:sz w:val="22"/>
          <w:szCs w:val="22"/>
          <w:lang w:eastAsia="zh-TW"/>
        </w:rPr>
        <w:t>(Support Vector Machine, SVM)</w:t>
      </w:r>
      <w:r w:rsidR="00985D1E">
        <w:rPr>
          <w:rFonts w:eastAsia="BiauKai"/>
          <w:color w:val="000000"/>
          <w:sz w:val="22"/>
          <w:szCs w:val="22"/>
          <w:lang w:eastAsia="zh-TW"/>
        </w:rPr>
        <w:t xml:space="preserve"> </w:t>
      </w:r>
      <w:r w:rsidRPr="00BB3CB2">
        <w:rPr>
          <w:rFonts w:eastAsia="BiauKai"/>
          <w:color w:val="000000"/>
          <w:sz w:val="22"/>
          <w:szCs w:val="22"/>
          <w:lang w:eastAsia="zh-TW"/>
        </w:rPr>
        <w:t>(</w:t>
      </w:r>
      <w:hyperlink w:anchor="ChangandLin2001" w:history="1">
        <w:r w:rsidRPr="00970D6C">
          <w:rPr>
            <w:rStyle w:val="aa"/>
            <w:rFonts w:eastAsia="BiauKai"/>
            <w:sz w:val="22"/>
            <w:szCs w:val="22"/>
            <w:lang w:eastAsia="zh-TW"/>
          </w:rPr>
          <w:t>Chang</w:t>
        </w:r>
        <w:r w:rsidR="00970D6C" w:rsidRPr="00970D6C">
          <w:rPr>
            <w:rStyle w:val="aa"/>
            <w:rFonts w:eastAsia="BiauKai"/>
            <w:sz w:val="22"/>
            <w:szCs w:val="22"/>
            <w:lang w:eastAsia="zh-TW"/>
          </w:rPr>
          <w:t xml:space="preserve"> and </w:t>
        </w:r>
        <w:r w:rsidR="00970D6C" w:rsidRPr="00970D6C">
          <w:rPr>
            <w:rStyle w:val="aa"/>
            <w:rFonts w:eastAsia="BiauKai"/>
            <w:sz w:val="22"/>
            <w:szCs w:val="22"/>
            <w:lang w:eastAsia="zh-TW"/>
          </w:rPr>
          <w:t>Lin</w:t>
        </w:r>
        <w:r w:rsidRPr="00970D6C">
          <w:rPr>
            <w:rStyle w:val="aa"/>
            <w:rFonts w:eastAsia="BiauKai"/>
            <w:sz w:val="22"/>
            <w:szCs w:val="22"/>
            <w:lang w:eastAsia="zh-TW"/>
          </w:rPr>
          <w:t>, 2001</w:t>
        </w:r>
      </w:hyperlink>
      <w:r w:rsidRPr="00BB3CB2">
        <w:rPr>
          <w:rFonts w:eastAsia="BiauKai"/>
          <w:color w:val="000000"/>
          <w:sz w:val="22"/>
          <w:szCs w:val="22"/>
          <w:lang w:eastAsia="zh-TW"/>
        </w:rPr>
        <w:t>;</w:t>
      </w:r>
      <w:r w:rsidR="00985D1E">
        <w:rPr>
          <w:rFonts w:eastAsia="BiauKai"/>
          <w:color w:val="000000"/>
          <w:sz w:val="22"/>
          <w:szCs w:val="22"/>
          <w:lang w:eastAsia="zh-TW"/>
        </w:rPr>
        <w:t xml:space="preserve"> </w:t>
      </w:r>
      <w:hyperlink w:anchor="Platt2000" w:history="1">
        <w:r w:rsidRPr="00970D6C">
          <w:rPr>
            <w:rStyle w:val="aa"/>
            <w:rFonts w:eastAsia="BiauKai"/>
            <w:sz w:val="22"/>
            <w:szCs w:val="22"/>
            <w:lang w:eastAsia="zh-TW"/>
          </w:rPr>
          <w:t xml:space="preserve">Platt, </w:t>
        </w:r>
        <w:r w:rsidR="00970D6C" w:rsidRPr="00970D6C">
          <w:rPr>
            <w:rStyle w:val="aa"/>
            <w:rFonts w:eastAsia="BiauKai"/>
            <w:sz w:val="22"/>
            <w:szCs w:val="22"/>
            <w:lang w:eastAsia="zh-TW"/>
          </w:rPr>
          <w:t>2000</w:t>
        </w:r>
      </w:hyperlink>
      <w:r w:rsidRPr="00BB3CB2">
        <w:rPr>
          <w:rFonts w:eastAsia="BiauKai"/>
          <w:color w:val="000000"/>
          <w:sz w:val="22"/>
          <w:szCs w:val="22"/>
          <w:lang w:eastAsia="zh-TW"/>
        </w:rPr>
        <w:t>)</w:t>
      </w:r>
      <w:r w:rsidRPr="00BB3CB2">
        <w:rPr>
          <w:rFonts w:eastAsia="BiauKai"/>
          <w:color w:val="000000"/>
          <w:sz w:val="22"/>
          <w:szCs w:val="22"/>
          <w:lang w:eastAsia="zh-TW"/>
        </w:rPr>
        <w:t>、梯度提升分類器</w:t>
      </w:r>
      <w:r w:rsidRPr="00BB3CB2">
        <w:rPr>
          <w:rFonts w:eastAsia="BiauKai"/>
          <w:color w:val="000000"/>
          <w:sz w:val="22"/>
          <w:szCs w:val="22"/>
          <w:lang w:eastAsia="zh-TW"/>
        </w:rPr>
        <w:t>(Gradient Boosting Classifier, GBC)</w:t>
      </w:r>
      <w:r w:rsidR="00985D1E">
        <w:rPr>
          <w:rFonts w:eastAsia="BiauKai"/>
          <w:color w:val="000000"/>
          <w:sz w:val="22"/>
          <w:szCs w:val="22"/>
          <w:lang w:eastAsia="zh-TW"/>
        </w:rPr>
        <w:t xml:space="preserve"> </w:t>
      </w:r>
      <w:r w:rsidRPr="00BB3CB2">
        <w:rPr>
          <w:rFonts w:eastAsia="BiauKai"/>
          <w:color w:val="000000"/>
          <w:sz w:val="22"/>
          <w:szCs w:val="22"/>
          <w:lang w:eastAsia="zh-TW"/>
        </w:rPr>
        <w:t>(</w:t>
      </w:r>
      <w:hyperlink w:anchor="Friedman2001" w:history="1">
        <w:r w:rsidRPr="00970D6C">
          <w:rPr>
            <w:rStyle w:val="aa"/>
            <w:rFonts w:eastAsia="BiauKai"/>
            <w:sz w:val="22"/>
            <w:szCs w:val="22"/>
            <w:lang w:eastAsia="zh-TW"/>
          </w:rPr>
          <w:t>Friedman,</w:t>
        </w:r>
      </w:hyperlink>
      <w:r w:rsidRPr="00BB3CB2">
        <w:rPr>
          <w:rFonts w:eastAsia="BiauKai"/>
          <w:color w:val="000000"/>
          <w:sz w:val="22"/>
          <w:szCs w:val="22"/>
          <w:lang w:eastAsia="zh-TW"/>
        </w:rPr>
        <w:t xml:space="preserve"> </w:t>
      </w:r>
      <w:hyperlink w:anchor="Friedman2001" w:history="1">
        <w:r w:rsidRPr="00970D6C">
          <w:rPr>
            <w:rStyle w:val="aa"/>
            <w:rFonts w:eastAsia="BiauKai"/>
            <w:sz w:val="22"/>
            <w:szCs w:val="22"/>
            <w:lang w:eastAsia="zh-TW"/>
          </w:rPr>
          <w:t>2001</w:t>
        </w:r>
      </w:hyperlink>
      <w:r w:rsidRPr="00BB3CB2">
        <w:rPr>
          <w:rFonts w:eastAsia="BiauKai"/>
          <w:color w:val="000000"/>
          <w:sz w:val="22"/>
          <w:szCs w:val="22"/>
          <w:lang w:eastAsia="zh-TW"/>
        </w:rPr>
        <w:t>;</w:t>
      </w:r>
      <w:r w:rsidR="00970D6C">
        <w:rPr>
          <w:rFonts w:eastAsia="BiauKai"/>
          <w:color w:val="000000"/>
          <w:sz w:val="22"/>
          <w:szCs w:val="22"/>
          <w:lang w:eastAsia="zh-TW"/>
        </w:rPr>
        <w:t xml:space="preserve"> </w:t>
      </w:r>
      <w:hyperlink w:anchor="Hastie2009" w:history="1">
        <w:r w:rsidRPr="00970D6C">
          <w:rPr>
            <w:rStyle w:val="aa"/>
            <w:rFonts w:eastAsia="BiauKai"/>
            <w:sz w:val="22"/>
            <w:szCs w:val="22"/>
            <w:lang w:eastAsia="zh-TW"/>
          </w:rPr>
          <w:t>Hestie, 2009</w:t>
        </w:r>
      </w:hyperlink>
      <w:r w:rsidRPr="00BB3CB2">
        <w:rPr>
          <w:rFonts w:eastAsia="BiauKai"/>
          <w:color w:val="000000"/>
          <w:sz w:val="22"/>
          <w:szCs w:val="22"/>
          <w:lang w:eastAsia="zh-TW"/>
        </w:rPr>
        <w:t>)</w:t>
      </w:r>
      <w:r w:rsidRPr="00BB3CB2">
        <w:rPr>
          <w:rFonts w:eastAsia="BiauKai"/>
          <w:color w:val="000000"/>
          <w:sz w:val="22"/>
          <w:szCs w:val="22"/>
          <w:lang w:eastAsia="zh-TW"/>
        </w:rPr>
        <w:t>、</w:t>
      </w:r>
      <w:r w:rsidR="00C7769E" w:rsidRPr="00C7769E">
        <w:rPr>
          <w:rFonts w:eastAsia="BiauKai"/>
          <w:color w:val="000000"/>
          <w:sz w:val="22"/>
          <w:szCs w:val="22"/>
          <w:lang w:eastAsia="zh-TW"/>
        </w:rPr>
        <w:t>線性分類感知器</w:t>
      </w:r>
      <w:r w:rsidRPr="00BB3CB2">
        <w:rPr>
          <w:rFonts w:eastAsia="BiauKai"/>
          <w:color w:val="000000"/>
          <w:sz w:val="22"/>
          <w:szCs w:val="22"/>
          <w:lang w:eastAsia="zh-TW"/>
        </w:rPr>
        <w:t>(Perceptron)</w:t>
      </w:r>
      <w:r w:rsidR="00985D1E">
        <w:rPr>
          <w:rFonts w:eastAsia="BiauKai"/>
          <w:color w:val="000000"/>
          <w:sz w:val="22"/>
          <w:szCs w:val="22"/>
          <w:lang w:eastAsia="zh-TW"/>
        </w:rPr>
        <w:t xml:space="preserve"> </w:t>
      </w:r>
      <w:r w:rsidRPr="00BB3CB2">
        <w:rPr>
          <w:rFonts w:eastAsia="BiauKai"/>
          <w:color w:val="000000"/>
          <w:sz w:val="22"/>
          <w:szCs w:val="22"/>
          <w:lang w:eastAsia="zh-TW"/>
        </w:rPr>
        <w:t>(</w:t>
      </w:r>
      <w:hyperlink w:anchor="FreundandSchapire1999" w:history="1">
        <w:r w:rsidRPr="00970D6C">
          <w:rPr>
            <w:rStyle w:val="aa"/>
            <w:rFonts w:eastAsia="BiauKai"/>
            <w:sz w:val="22"/>
            <w:szCs w:val="22"/>
            <w:lang w:eastAsia="zh-TW"/>
          </w:rPr>
          <w:t>Freund</w:t>
        </w:r>
        <w:r w:rsidR="00970D6C" w:rsidRPr="00970D6C">
          <w:rPr>
            <w:rStyle w:val="aa"/>
            <w:rFonts w:eastAsia="BiauKai"/>
            <w:sz w:val="22"/>
            <w:szCs w:val="22"/>
            <w:lang w:eastAsia="zh-TW"/>
          </w:rPr>
          <w:t xml:space="preserve"> and Schapire</w:t>
        </w:r>
        <w:r w:rsidRPr="00970D6C">
          <w:rPr>
            <w:rStyle w:val="aa"/>
            <w:rFonts w:eastAsia="BiauKai"/>
            <w:sz w:val="22"/>
            <w:szCs w:val="22"/>
            <w:lang w:eastAsia="zh-TW"/>
          </w:rPr>
          <w:t>, 1999</w:t>
        </w:r>
      </w:hyperlink>
      <w:r w:rsidRPr="00BB3CB2">
        <w:rPr>
          <w:rFonts w:eastAsia="BiauKai"/>
          <w:color w:val="000000"/>
          <w:sz w:val="22"/>
          <w:szCs w:val="22"/>
          <w:lang w:eastAsia="zh-TW"/>
        </w:rPr>
        <w:t>)</w:t>
      </w:r>
      <w:r w:rsidRPr="00BB3CB2">
        <w:rPr>
          <w:rFonts w:eastAsia="BiauKai"/>
          <w:color w:val="000000"/>
          <w:sz w:val="22"/>
          <w:szCs w:val="22"/>
          <w:lang w:eastAsia="zh-TW"/>
        </w:rPr>
        <w:t>。在分</w:t>
      </w:r>
      <w:r w:rsidR="0099571B">
        <w:rPr>
          <w:rFonts w:eastAsia="標楷體"/>
          <w:noProof/>
          <w:lang w:val="zh-TW"/>
        </w:rPr>
        <mc:AlternateContent>
          <mc:Choice Requires="wps">
            <w:drawing>
              <wp:anchor distT="0" distB="0" distL="114300" distR="114300" simplePos="0" relativeHeight="251793408" behindDoc="0" locked="1" layoutInCell="1" allowOverlap="0" wp14:anchorId="2016FFD5" wp14:editId="2FBAE4BA">
                <wp:simplePos x="0" y="0"/>
                <wp:positionH relativeFrom="column">
                  <wp:posOffset>3034665</wp:posOffset>
                </wp:positionH>
                <wp:positionV relativeFrom="page">
                  <wp:posOffset>895350</wp:posOffset>
                </wp:positionV>
                <wp:extent cx="2703600" cy="2833200"/>
                <wp:effectExtent l="0" t="0" r="1905" b="0"/>
                <wp:wrapSquare wrapText="bothSides"/>
                <wp:docPr id="17" name="文字方塊 17"/>
                <wp:cNvGraphicFramePr/>
                <a:graphic xmlns:a="http://schemas.openxmlformats.org/drawingml/2006/main">
                  <a:graphicData uri="http://schemas.microsoft.com/office/word/2010/wordprocessingShape">
                    <wps:wsp>
                      <wps:cNvSpPr txBox="1"/>
                      <wps:spPr>
                        <a:xfrm>
                          <a:off x="0" y="0"/>
                          <a:ext cx="2703600" cy="2833200"/>
                        </a:xfrm>
                        <a:prstGeom prst="rect">
                          <a:avLst/>
                        </a:prstGeom>
                        <a:solidFill>
                          <a:schemeClr val="lt1"/>
                        </a:solidFill>
                        <a:ln w="6350">
                          <a:noFill/>
                        </a:ln>
                      </wps:spPr>
                      <wps:txbx>
                        <w:txbxContent>
                          <w:p w14:paraId="72A9ABE6" w14:textId="77777777" w:rsidR="00121867" w:rsidRPr="004E36C4" w:rsidRDefault="00121867" w:rsidP="0099571B">
                            <w:pPr>
                              <w:spacing w:afterLines="50" w:after="120"/>
                              <w:jc w:val="center"/>
                              <w:rPr>
                                <w:rFonts w:ascii="Times New Roman" w:eastAsia="BiauKai" w:hAnsi="Times New Roman" w:cs="Times New Roman"/>
                                <w:sz w:val="22"/>
                                <w:szCs w:val="22"/>
                              </w:rPr>
                            </w:pPr>
                            <w:r w:rsidRPr="004E36C4">
                              <w:rPr>
                                <w:rFonts w:ascii="Times New Roman" w:eastAsia="BiauKai" w:hAnsi="Times New Roman" w:cs="Times New Roman"/>
                                <w:sz w:val="22"/>
                                <w:szCs w:val="22"/>
                              </w:rPr>
                              <w:t>表</w:t>
                            </w:r>
                            <w:r>
                              <w:rPr>
                                <w:rFonts w:ascii="Times New Roman" w:eastAsia="BiauKai" w:hAnsi="Times New Roman" w:cs="Times New Roman"/>
                                <w:sz w:val="22"/>
                                <w:szCs w:val="22"/>
                              </w:rPr>
                              <w:t>2</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sidRPr="004E36C4">
                              <w:rPr>
                                <w:rFonts w:ascii="Times New Roman" w:eastAsia="BiauKai" w:hAnsi="Times New Roman" w:cs="Times New Roman"/>
                                <w:sz w:val="22"/>
                                <w:szCs w:val="22"/>
                              </w:rPr>
                              <w:t>實驗語料之統計資訊</w:t>
                            </w:r>
                          </w:p>
                          <w:tbl>
                            <w:tblPr>
                              <w:tblStyle w:val="ad"/>
                              <w:tblOverlap w:val="never"/>
                              <w:tblW w:w="0" w:type="auto"/>
                              <w:tblLook w:val="04A0" w:firstRow="1" w:lastRow="0" w:firstColumn="1" w:lastColumn="0" w:noHBand="0" w:noVBand="1"/>
                            </w:tblPr>
                            <w:tblGrid>
                              <w:gridCol w:w="1362"/>
                              <w:gridCol w:w="862"/>
                              <w:gridCol w:w="862"/>
                              <w:gridCol w:w="863"/>
                            </w:tblGrid>
                            <w:tr w:rsidR="00121867" w:rsidRPr="00603BCC" w14:paraId="5C9E2332" w14:textId="77777777" w:rsidTr="00137568">
                              <w:trPr>
                                <w:trHeight w:val="353"/>
                              </w:trPr>
                              <w:tc>
                                <w:tcPr>
                                  <w:tcW w:w="1413" w:type="dxa"/>
                                  <w:tcBorders>
                                    <w:top w:val="single" w:sz="4" w:space="0" w:color="auto"/>
                                  </w:tcBorders>
                                  <w:vAlign w:val="center"/>
                                </w:tcPr>
                                <w:p w14:paraId="7234999A" w14:textId="77777777" w:rsidR="00121867" w:rsidRPr="00470569" w:rsidRDefault="00121867" w:rsidP="004E36C4">
                                  <w:pPr>
                                    <w:pStyle w:val="ACLTextFirstLine"/>
                                    <w:ind w:firstLine="0"/>
                                    <w:suppressOverlap/>
                                    <w:jc w:val="center"/>
                                    <w:rPr>
                                      <w:rFonts w:eastAsia="BiauKai"/>
                                      <w:sz w:val="22"/>
                                      <w:szCs w:val="22"/>
                                      <w:lang w:eastAsia="zh-TW"/>
                                    </w:rPr>
                                  </w:pPr>
                                </w:p>
                              </w:tc>
                              <w:tc>
                                <w:tcPr>
                                  <w:tcW w:w="881" w:type="dxa"/>
                                  <w:tcBorders>
                                    <w:top w:val="single" w:sz="4" w:space="0" w:color="auto"/>
                                  </w:tcBorders>
                                  <w:vAlign w:val="center"/>
                                </w:tcPr>
                                <w:p w14:paraId="66F59D4F"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朗讀</w:t>
                                  </w:r>
                                  <w:r w:rsidRPr="00470569">
                                    <w:rPr>
                                      <w:rFonts w:eastAsia="BiauKai"/>
                                      <w:sz w:val="22"/>
                                      <w:szCs w:val="22"/>
                                      <w:lang w:eastAsia="zh-TW"/>
                                    </w:rPr>
                                    <w:br/>
                                  </w:r>
                                  <w:r w:rsidRPr="00470569">
                                    <w:rPr>
                                      <w:rFonts w:eastAsia="BiauKai"/>
                                      <w:sz w:val="22"/>
                                      <w:szCs w:val="22"/>
                                      <w:lang w:eastAsia="zh-TW"/>
                                    </w:rPr>
                                    <w:t>短文</w:t>
                                  </w:r>
                                </w:p>
                              </w:tc>
                              <w:tc>
                                <w:tcPr>
                                  <w:tcW w:w="881" w:type="dxa"/>
                                  <w:tcBorders>
                                    <w:top w:val="single" w:sz="4" w:space="0" w:color="auto"/>
                                  </w:tcBorders>
                                  <w:vAlign w:val="center"/>
                                </w:tcPr>
                                <w:p w14:paraId="77A0BCFB"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回答</w:t>
                                  </w:r>
                                  <w:r w:rsidRPr="00470569">
                                    <w:rPr>
                                      <w:rFonts w:eastAsia="BiauKai"/>
                                      <w:sz w:val="22"/>
                                      <w:szCs w:val="22"/>
                                      <w:lang w:eastAsia="zh-TW"/>
                                    </w:rPr>
                                    <w:br/>
                                  </w:r>
                                  <w:r w:rsidRPr="00470569">
                                    <w:rPr>
                                      <w:rFonts w:eastAsia="BiauKai"/>
                                      <w:sz w:val="22"/>
                                      <w:szCs w:val="22"/>
                                      <w:lang w:eastAsia="zh-TW"/>
                                    </w:rPr>
                                    <w:t>問題</w:t>
                                  </w:r>
                                </w:p>
                              </w:tc>
                              <w:tc>
                                <w:tcPr>
                                  <w:tcW w:w="882" w:type="dxa"/>
                                  <w:tcBorders>
                                    <w:top w:val="single" w:sz="4" w:space="0" w:color="auto"/>
                                  </w:tcBorders>
                                  <w:vAlign w:val="center"/>
                                </w:tcPr>
                                <w:p w14:paraId="6C7EEED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看圖</w:t>
                                  </w:r>
                                  <w:r w:rsidRPr="00470569">
                                    <w:rPr>
                                      <w:rFonts w:eastAsia="BiauKai"/>
                                      <w:sz w:val="22"/>
                                      <w:szCs w:val="22"/>
                                      <w:lang w:eastAsia="zh-TW"/>
                                    </w:rPr>
                                    <w:br/>
                                  </w:r>
                                  <w:r w:rsidRPr="00470569">
                                    <w:rPr>
                                      <w:rFonts w:eastAsia="BiauKai"/>
                                      <w:sz w:val="22"/>
                                      <w:szCs w:val="22"/>
                                      <w:lang w:eastAsia="zh-TW"/>
                                    </w:rPr>
                                    <w:t>敘述</w:t>
                                  </w:r>
                                </w:p>
                              </w:tc>
                            </w:tr>
                            <w:tr w:rsidR="00121867" w:rsidRPr="00603BCC" w14:paraId="25D2E58F" w14:textId="77777777" w:rsidTr="00137568">
                              <w:trPr>
                                <w:trHeight w:val="567"/>
                              </w:trPr>
                              <w:tc>
                                <w:tcPr>
                                  <w:tcW w:w="1413" w:type="dxa"/>
                                  <w:vAlign w:val="center"/>
                                </w:tcPr>
                                <w:p w14:paraId="39B914B3"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時數</w:t>
                                  </w:r>
                                  <w:r>
                                    <w:rPr>
                                      <w:rFonts w:eastAsia="BiauKai"/>
                                      <w:sz w:val="22"/>
                                      <w:szCs w:val="22"/>
                                      <w:lang w:eastAsia="zh-TW"/>
                                    </w:rPr>
                                    <w:t xml:space="preserve"> </w:t>
                                  </w:r>
                                  <w:r w:rsidRPr="00470569">
                                    <w:rPr>
                                      <w:rFonts w:eastAsia="BiauKai"/>
                                      <w:sz w:val="22"/>
                                      <w:szCs w:val="22"/>
                                      <w:lang w:eastAsia="zh-TW"/>
                                    </w:rPr>
                                    <w:t>(</w:t>
                                  </w:r>
                                  <w:r>
                                    <w:rPr>
                                      <w:rFonts w:eastAsia="BiauKai" w:hint="eastAsia"/>
                                      <w:sz w:val="22"/>
                                      <w:szCs w:val="22"/>
                                      <w:lang w:eastAsia="zh-TW"/>
                                    </w:rPr>
                                    <w:t>小時</w:t>
                                  </w:r>
                                  <w:r w:rsidRPr="00470569">
                                    <w:rPr>
                                      <w:rFonts w:eastAsia="BiauKai"/>
                                      <w:sz w:val="22"/>
                                      <w:szCs w:val="22"/>
                                      <w:lang w:eastAsia="zh-TW"/>
                                    </w:rPr>
                                    <w:t>)</w:t>
                                  </w:r>
                                </w:p>
                              </w:tc>
                              <w:tc>
                                <w:tcPr>
                                  <w:tcW w:w="881" w:type="dxa"/>
                                  <w:vAlign w:val="center"/>
                                </w:tcPr>
                                <w:p w14:paraId="0C5BE136"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2.6</w:t>
                                  </w:r>
                                </w:p>
                              </w:tc>
                              <w:tc>
                                <w:tcPr>
                                  <w:tcW w:w="881" w:type="dxa"/>
                                  <w:vAlign w:val="center"/>
                                </w:tcPr>
                                <w:p w14:paraId="3BDB815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6.4</w:t>
                                  </w:r>
                                </w:p>
                              </w:tc>
                              <w:tc>
                                <w:tcPr>
                                  <w:tcW w:w="882" w:type="dxa"/>
                                  <w:vAlign w:val="center"/>
                                </w:tcPr>
                                <w:p w14:paraId="6EFE1E07"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2.6</w:t>
                                  </w:r>
                                </w:p>
                              </w:tc>
                            </w:tr>
                            <w:tr w:rsidR="00121867" w:rsidRPr="00603BCC" w14:paraId="090FCBAB" w14:textId="77777777" w:rsidTr="00137568">
                              <w:trPr>
                                <w:trHeight w:val="567"/>
                              </w:trPr>
                              <w:tc>
                                <w:tcPr>
                                  <w:tcW w:w="1413" w:type="dxa"/>
                                  <w:vAlign w:val="center"/>
                                </w:tcPr>
                                <w:p w14:paraId="26BD71E6"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音檔數</w:t>
                                  </w:r>
                                </w:p>
                              </w:tc>
                              <w:tc>
                                <w:tcPr>
                                  <w:tcW w:w="881" w:type="dxa"/>
                                  <w:vAlign w:val="center"/>
                                </w:tcPr>
                                <w:p w14:paraId="4CC73AF4"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103</w:t>
                                  </w:r>
                                </w:p>
                              </w:tc>
                              <w:tc>
                                <w:tcPr>
                                  <w:tcW w:w="881" w:type="dxa"/>
                                  <w:vAlign w:val="center"/>
                                </w:tcPr>
                                <w:p w14:paraId="122D778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103</w:t>
                                  </w:r>
                                </w:p>
                              </w:tc>
                              <w:tc>
                                <w:tcPr>
                                  <w:tcW w:w="882" w:type="dxa"/>
                                  <w:vAlign w:val="center"/>
                                </w:tcPr>
                                <w:p w14:paraId="754F94E3"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103</w:t>
                                  </w:r>
                                </w:p>
                              </w:tc>
                            </w:tr>
                            <w:tr w:rsidR="00121867" w:rsidRPr="00603BCC" w14:paraId="7E2B9AF0" w14:textId="77777777" w:rsidTr="00137568">
                              <w:trPr>
                                <w:trHeight w:val="567"/>
                              </w:trPr>
                              <w:tc>
                                <w:tcPr>
                                  <w:tcW w:w="1413" w:type="dxa"/>
                                  <w:vAlign w:val="center"/>
                                </w:tcPr>
                                <w:p w14:paraId="3E0514B2"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最長回答</w:t>
                                  </w:r>
                                  <w:r w:rsidRPr="00470569">
                                    <w:rPr>
                                      <w:rFonts w:eastAsia="BiauKai"/>
                                      <w:sz w:val="22"/>
                                      <w:szCs w:val="22"/>
                                      <w:lang w:eastAsia="zh-TW"/>
                                    </w:rPr>
                                    <w:t xml:space="preserve"> (</w:t>
                                  </w:r>
                                  <w:proofErr w:type="gramStart"/>
                                  <w:r w:rsidRPr="00470569">
                                    <w:rPr>
                                      <w:rFonts w:eastAsia="BiauKai"/>
                                      <w:sz w:val="22"/>
                                      <w:szCs w:val="22"/>
                                      <w:lang w:eastAsia="zh-TW"/>
                                    </w:rPr>
                                    <w:t>詞數</w:t>
                                  </w:r>
                                  <w:proofErr w:type="gramEnd"/>
                                  <w:r w:rsidRPr="00470569">
                                    <w:rPr>
                                      <w:rFonts w:eastAsia="BiauKai"/>
                                      <w:sz w:val="22"/>
                                      <w:szCs w:val="22"/>
                                      <w:lang w:eastAsia="zh-TW"/>
                                    </w:rPr>
                                    <w:t>)</w:t>
                                  </w:r>
                                </w:p>
                              </w:tc>
                              <w:tc>
                                <w:tcPr>
                                  <w:tcW w:w="881" w:type="dxa"/>
                                  <w:vAlign w:val="center"/>
                                </w:tcPr>
                                <w:p w14:paraId="63F7C5A2"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w:t>
                                  </w:r>
                                </w:p>
                              </w:tc>
                              <w:tc>
                                <w:tcPr>
                                  <w:tcW w:w="881" w:type="dxa"/>
                                  <w:vAlign w:val="center"/>
                                </w:tcPr>
                                <w:p w14:paraId="3365B0F1"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87</w:t>
                                  </w:r>
                                </w:p>
                              </w:tc>
                              <w:tc>
                                <w:tcPr>
                                  <w:tcW w:w="882" w:type="dxa"/>
                                  <w:vAlign w:val="center"/>
                                </w:tcPr>
                                <w:p w14:paraId="5F41E644"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205</w:t>
                                  </w:r>
                                </w:p>
                              </w:tc>
                            </w:tr>
                            <w:tr w:rsidR="00121867" w:rsidRPr="00603BCC" w14:paraId="5E169180" w14:textId="77777777" w:rsidTr="00137568">
                              <w:trPr>
                                <w:trHeight w:val="567"/>
                              </w:trPr>
                              <w:tc>
                                <w:tcPr>
                                  <w:tcW w:w="1413" w:type="dxa"/>
                                  <w:vAlign w:val="center"/>
                                </w:tcPr>
                                <w:p w14:paraId="69E3DA07"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最短回答</w:t>
                                  </w:r>
                                </w:p>
                                <w:p w14:paraId="65302DA9"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w:t>
                                  </w:r>
                                  <w:proofErr w:type="gramStart"/>
                                  <w:r w:rsidRPr="00470569">
                                    <w:rPr>
                                      <w:rFonts w:eastAsia="BiauKai"/>
                                      <w:sz w:val="22"/>
                                      <w:szCs w:val="22"/>
                                      <w:lang w:eastAsia="zh-TW"/>
                                    </w:rPr>
                                    <w:t>詞數</w:t>
                                  </w:r>
                                  <w:proofErr w:type="gramEnd"/>
                                  <w:r w:rsidRPr="00470569">
                                    <w:rPr>
                                      <w:rFonts w:eastAsia="BiauKai"/>
                                      <w:sz w:val="22"/>
                                      <w:szCs w:val="22"/>
                                      <w:lang w:eastAsia="zh-TW"/>
                                    </w:rPr>
                                    <w:t>)</w:t>
                                  </w:r>
                                </w:p>
                              </w:tc>
                              <w:tc>
                                <w:tcPr>
                                  <w:tcW w:w="881" w:type="dxa"/>
                                  <w:vAlign w:val="center"/>
                                </w:tcPr>
                                <w:p w14:paraId="0454948C"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w:t>
                                  </w:r>
                                </w:p>
                              </w:tc>
                              <w:tc>
                                <w:tcPr>
                                  <w:tcW w:w="881" w:type="dxa"/>
                                  <w:vAlign w:val="center"/>
                                </w:tcPr>
                                <w:p w14:paraId="3BD384C5"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w:t>
                                  </w:r>
                                </w:p>
                              </w:tc>
                              <w:tc>
                                <w:tcPr>
                                  <w:tcW w:w="882" w:type="dxa"/>
                                  <w:vAlign w:val="center"/>
                                </w:tcPr>
                                <w:p w14:paraId="3C993F1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6</w:t>
                                  </w:r>
                                </w:p>
                              </w:tc>
                            </w:tr>
                            <w:tr w:rsidR="00121867" w:rsidRPr="00603BCC" w14:paraId="09A90EC8" w14:textId="77777777" w:rsidTr="00137568">
                              <w:trPr>
                                <w:trHeight w:val="567"/>
                              </w:trPr>
                              <w:tc>
                                <w:tcPr>
                                  <w:tcW w:w="1413" w:type="dxa"/>
                                  <w:vAlign w:val="center"/>
                                </w:tcPr>
                                <w:p w14:paraId="22D8B92A"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平均回答</w:t>
                                  </w:r>
                                </w:p>
                                <w:p w14:paraId="6F4435AE"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w:t>
                                  </w:r>
                                  <w:proofErr w:type="gramStart"/>
                                  <w:r w:rsidRPr="00470569">
                                    <w:rPr>
                                      <w:rFonts w:eastAsia="BiauKai"/>
                                      <w:sz w:val="22"/>
                                      <w:szCs w:val="22"/>
                                      <w:lang w:eastAsia="zh-TW"/>
                                    </w:rPr>
                                    <w:t>詞數</w:t>
                                  </w:r>
                                  <w:proofErr w:type="gramEnd"/>
                                  <w:r w:rsidRPr="00470569">
                                    <w:rPr>
                                      <w:rFonts w:eastAsia="BiauKai"/>
                                      <w:sz w:val="22"/>
                                      <w:szCs w:val="22"/>
                                      <w:lang w:eastAsia="zh-TW"/>
                                    </w:rPr>
                                    <w:t>)</w:t>
                                  </w:r>
                                </w:p>
                              </w:tc>
                              <w:tc>
                                <w:tcPr>
                                  <w:tcW w:w="881" w:type="dxa"/>
                                  <w:vAlign w:val="center"/>
                                </w:tcPr>
                                <w:p w14:paraId="26CC419C"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w:t>
                                  </w:r>
                                </w:p>
                              </w:tc>
                              <w:tc>
                                <w:tcPr>
                                  <w:tcW w:w="881" w:type="dxa"/>
                                  <w:vAlign w:val="center"/>
                                </w:tcPr>
                                <w:p w14:paraId="04FDB8A5"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29</w:t>
                                  </w:r>
                                </w:p>
                              </w:tc>
                              <w:tc>
                                <w:tcPr>
                                  <w:tcW w:w="882" w:type="dxa"/>
                                  <w:vAlign w:val="center"/>
                                </w:tcPr>
                                <w:p w14:paraId="14A1438C"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107</w:t>
                                  </w:r>
                                </w:p>
                              </w:tc>
                            </w:tr>
                          </w:tbl>
                          <w:p w14:paraId="35A8B59F" w14:textId="77777777" w:rsidR="00121867" w:rsidRDefault="00121867" w:rsidP="009957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FFD5" id="文字方塊 17" o:spid="_x0000_s1033" type="#_x0000_t202" style="position:absolute;left:0;text-align:left;margin-left:238.95pt;margin-top:70.5pt;width:212.9pt;height:223.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" o:allowoverlap="f" fillcolor="white [3201]" stroked="f" strokeweight=".5pt">
                <v:textbox>
                  <w:txbxContent>
                    <w:p w14:paraId="72A9ABE6" w14:textId="77777777" w:rsidR="00121867" w:rsidRPr="004E36C4" w:rsidRDefault="00121867" w:rsidP="0099571B">
                      <w:pPr>
                        <w:spacing w:afterLines="50" w:after="120"/>
                        <w:jc w:val="center"/>
                        <w:rPr>
                          <w:rFonts w:ascii="Times New Roman" w:eastAsia="BiauKai" w:hAnsi="Times New Roman" w:cs="Times New Roman"/>
                          <w:sz w:val="22"/>
                          <w:szCs w:val="22"/>
                        </w:rPr>
                      </w:pPr>
                      <w:r w:rsidRPr="004E36C4">
                        <w:rPr>
                          <w:rFonts w:ascii="Times New Roman" w:eastAsia="BiauKai" w:hAnsi="Times New Roman" w:cs="Times New Roman"/>
                          <w:sz w:val="22"/>
                          <w:szCs w:val="22"/>
                        </w:rPr>
                        <w:t>表</w:t>
                      </w:r>
                      <w:r>
                        <w:rPr>
                          <w:rFonts w:ascii="Times New Roman" w:eastAsia="BiauKai" w:hAnsi="Times New Roman" w:cs="Times New Roman"/>
                          <w:sz w:val="22"/>
                          <w:szCs w:val="22"/>
                        </w:rPr>
                        <w:t>2</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sidRPr="004E36C4">
                        <w:rPr>
                          <w:rFonts w:ascii="Times New Roman" w:eastAsia="BiauKai" w:hAnsi="Times New Roman" w:cs="Times New Roman"/>
                          <w:sz w:val="22"/>
                          <w:szCs w:val="22"/>
                        </w:rPr>
                        <w:t>實驗語料之統計資訊</w:t>
                      </w:r>
                    </w:p>
                    <w:tbl>
                      <w:tblPr>
                        <w:tblStyle w:val="ad"/>
                        <w:tblOverlap w:val="never"/>
                        <w:tblW w:w="0" w:type="auto"/>
                        <w:tblLook w:val="04A0" w:firstRow="1" w:lastRow="0" w:firstColumn="1" w:lastColumn="0" w:noHBand="0" w:noVBand="1"/>
                      </w:tblPr>
                      <w:tblGrid>
                        <w:gridCol w:w="1362"/>
                        <w:gridCol w:w="862"/>
                        <w:gridCol w:w="862"/>
                        <w:gridCol w:w="863"/>
                      </w:tblGrid>
                      <w:tr w:rsidR="00121867" w:rsidRPr="00603BCC" w14:paraId="5C9E2332" w14:textId="77777777" w:rsidTr="00137568">
                        <w:trPr>
                          <w:trHeight w:val="353"/>
                        </w:trPr>
                        <w:tc>
                          <w:tcPr>
                            <w:tcW w:w="1413" w:type="dxa"/>
                            <w:tcBorders>
                              <w:top w:val="single" w:sz="4" w:space="0" w:color="auto"/>
                            </w:tcBorders>
                            <w:vAlign w:val="center"/>
                          </w:tcPr>
                          <w:p w14:paraId="7234999A" w14:textId="77777777" w:rsidR="00121867" w:rsidRPr="00470569" w:rsidRDefault="00121867" w:rsidP="004E36C4">
                            <w:pPr>
                              <w:pStyle w:val="ACLTextFirstLine"/>
                              <w:ind w:firstLine="0"/>
                              <w:suppressOverlap/>
                              <w:jc w:val="center"/>
                              <w:rPr>
                                <w:rFonts w:eastAsia="BiauKai"/>
                                <w:sz w:val="22"/>
                                <w:szCs w:val="22"/>
                                <w:lang w:eastAsia="zh-TW"/>
                              </w:rPr>
                            </w:pPr>
                          </w:p>
                        </w:tc>
                        <w:tc>
                          <w:tcPr>
                            <w:tcW w:w="881" w:type="dxa"/>
                            <w:tcBorders>
                              <w:top w:val="single" w:sz="4" w:space="0" w:color="auto"/>
                            </w:tcBorders>
                            <w:vAlign w:val="center"/>
                          </w:tcPr>
                          <w:p w14:paraId="66F59D4F"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朗讀</w:t>
                            </w:r>
                            <w:r w:rsidRPr="00470569">
                              <w:rPr>
                                <w:rFonts w:eastAsia="BiauKai"/>
                                <w:sz w:val="22"/>
                                <w:szCs w:val="22"/>
                                <w:lang w:eastAsia="zh-TW"/>
                              </w:rPr>
                              <w:br/>
                            </w:r>
                            <w:r w:rsidRPr="00470569">
                              <w:rPr>
                                <w:rFonts w:eastAsia="BiauKai"/>
                                <w:sz w:val="22"/>
                                <w:szCs w:val="22"/>
                                <w:lang w:eastAsia="zh-TW"/>
                              </w:rPr>
                              <w:t>短文</w:t>
                            </w:r>
                          </w:p>
                        </w:tc>
                        <w:tc>
                          <w:tcPr>
                            <w:tcW w:w="881" w:type="dxa"/>
                            <w:tcBorders>
                              <w:top w:val="single" w:sz="4" w:space="0" w:color="auto"/>
                            </w:tcBorders>
                            <w:vAlign w:val="center"/>
                          </w:tcPr>
                          <w:p w14:paraId="77A0BCFB"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回答</w:t>
                            </w:r>
                            <w:r w:rsidRPr="00470569">
                              <w:rPr>
                                <w:rFonts w:eastAsia="BiauKai"/>
                                <w:sz w:val="22"/>
                                <w:szCs w:val="22"/>
                                <w:lang w:eastAsia="zh-TW"/>
                              </w:rPr>
                              <w:br/>
                            </w:r>
                            <w:r w:rsidRPr="00470569">
                              <w:rPr>
                                <w:rFonts w:eastAsia="BiauKai"/>
                                <w:sz w:val="22"/>
                                <w:szCs w:val="22"/>
                                <w:lang w:eastAsia="zh-TW"/>
                              </w:rPr>
                              <w:t>問題</w:t>
                            </w:r>
                          </w:p>
                        </w:tc>
                        <w:tc>
                          <w:tcPr>
                            <w:tcW w:w="882" w:type="dxa"/>
                            <w:tcBorders>
                              <w:top w:val="single" w:sz="4" w:space="0" w:color="auto"/>
                            </w:tcBorders>
                            <w:vAlign w:val="center"/>
                          </w:tcPr>
                          <w:p w14:paraId="6C7EEED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看圖</w:t>
                            </w:r>
                            <w:r w:rsidRPr="00470569">
                              <w:rPr>
                                <w:rFonts w:eastAsia="BiauKai"/>
                                <w:sz w:val="22"/>
                                <w:szCs w:val="22"/>
                                <w:lang w:eastAsia="zh-TW"/>
                              </w:rPr>
                              <w:br/>
                            </w:r>
                            <w:r w:rsidRPr="00470569">
                              <w:rPr>
                                <w:rFonts w:eastAsia="BiauKai"/>
                                <w:sz w:val="22"/>
                                <w:szCs w:val="22"/>
                                <w:lang w:eastAsia="zh-TW"/>
                              </w:rPr>
                              <w:t>敘述</w:t>
                            </w:r>
                          </w:p>
                        </w:tc>
                      </w:tr>
                      <w:tr w:rsidR="00121867" w:rsidRPr="00603BCC" w14:paraId="25D2E58F" w14:textId="77777777" w:rsidTr="00137568">
                        <w:trPr>
                          <w:trHeight w:val="567"/>
                        </w:trPr>
                        <w:tc>
                          <w:tcPr>
                            <w:tcW w:w="1413" w:type="dxa"/>
                            <w:vAlign w:val="center"/>
                          </w:tcPr>
                          <w:p w14:paraId="39B914B3"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時數</w:t>
                            </w:r>
                            <w:r>
                              <w:rPr>
                                <w:rFonts w:eastAsia="BiauKai"/>
                                <w:sz w:val="22"/>
                                <w:szCs w:val="22"/>
                                <w:lang w:eastAsia="zh-TW"/>
                              </w:rPr>
                              <w:t xml:space="preserve"> </w:t>
                            </w:r>
                            <w:r w:rsidRPr="00470569">
                              <w:rPr>
                                <w:rFonts w:eastAsia="BiauKai"/>
                                <w:sz w:val="22"/>
                                <w:szCs w:val="22"/>
                                <w:lang w:eastAsia="zh-TW"/>
                              </w:rPr>
                              <w:t>(</w:t>
                            </w:r>
                            <w:r>
                              <w:rPr>
                                <w:rFonts w:eastAsia="BiauKai" w:hint="eastAsia"/>
                                <w:sz w:val="22"/>
                                <w:szCs w:val="22"/>
                                <w:lang w:eastAsia="zh-TW"/>
                              </w:rPr>
                              <w:t>小時</w:t>
                            </w:r>
                            <w:r w:rsidRPr="00470569">
                              <w:rPr>
                                <w:rFonts w:eastAsia="BiauKai"/>
                                <w:sz w:val="22"/>
                                <w:szCs w:val="22"/>
                                <w:lang w:eastAsia="zh-TW"/>
                              </w:rPr>
                              <w:t>)</w:t>
                            </w:r>
                          </w:p>
                        </w:tc>
                        <w:tc>
                          <w:tcPr>
                            <w:tcW w:w="881" w:type="dxa"/>
                            <w:vAlign w:val="center"/>
                          </w:tcPr>
                          <w:p w14:paraId="0C5BE136"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2.6</w:t>
                            </w:r>
                          </w:p>
                        </w:tc>
                        <w:tc>
                          <w:tcPr>
                            <w:tcW w:w="881" w:type="dxa"/>
                            <w:vAlign w:val="center"/>
                          </w:tcPr>
                          <w:p w14:paraId="3BDB815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6.4</w:t>
                            </w:r>
                          </w:p>
                        </w:tc>
                        <w:tc>
                          <w:tcPr>
                            <w:tcW w:w="882" w:type="dxa"/>
                            <w:vAlign w:val="center"/>
                          </w:tcPr>
                          <w:p w14:paraId="6EFE1E07"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2.6</w:t>
                            </w:r>
                          </w:p>
                        </w:tc>
                      </w:tr>
                      <w:tr w:rsidR="00121867" w:rsidRPr="00603BCC" w14:paraId="090FCBAB" w14:textId="77777777" w:rsidTr="00137568">
                        <w:trPr>
                          <w:trHeight w:val="567"/>
                        </w:trPr>
                        <w:tc>
                          <w:tcPr>
                            <w:tcW w:w="1413" w:type="dxa"/>
                            <w:vAlign w:val="center"/>
                          </w:tcPr>
                          <w:p w14:paraId="26BD71E6"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音檔數</w:t>
                            </w:r>
                          </w:p>
                        </w:tc>
                        <w:tc>
                          <w:tcPr>
                            <w:tcW w:w="881" w:type="dxa"/>
                            <w:vAlign w:val="center"/>
                          </w:tcPr>
                          <w:p w14:paraId="4CC73AF4"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103</w:t>
                            </w:r>
                          </w:p>
                        </w:tc>
                        <w:tc>
                          <w:tcPr>
                            <w:tcW w:w="881" w:type="dxa"/>
                            <w:vAlign w:val="center"/>
                          </w:tcPr>
                          <w:p w14:paraId="122D778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103</w:t>
                            </w:r>
                          </w:p>
                        </w:tc>
                        <w:tc>
                          <w:tcPr>
                            <w:tcW w:w="882" w:type="dxa"/>
                            <w:vAlign w:val="center"/>
                          </w:tcPr>
                          <w:p w14:paraId="754F94E3"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103</w:t>
                            </w:r>
                          </w:p>
                        </w:tc>
                      </w:tr>
                      <w:tr w:rsidR="00121867" w:rsidRPr="00603BCC" w14:paraId="7E2B9AF0" w14:textId="77777777" w:rsidTr="00137568">
                        <w:trPr>
                          <w:trHeight w:val="567"/>
                        </w:trPr>
                        <w:tc>
                          <w:tcPr>
                            <w:tcW w:w="1413" w:type="dxa"/>
                            <w:vAlign w:val="center"/>
                          </w:tcPr>
                          <w:p w14:paraId="3E0514B2"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最長回答</w:t>
                            </w:r>
                            <w:r w:rsidRPr="00470569">
                              <w:rPr>
                                <w:rFonts w:eastAsia="BiauKai"/>
                                <w:sz w:val="22"/>
                                <w:szCs w:val="22"/>
                                <w:lang w:eastAsia="zh-TW"/>
                              </w:rPr>
                              <w:t xml:space="preserve"> (</w:t>
                            </w:r>
                            <w:proofErr w:type="gramStart"/>
                            <w:r w:rsidRPr="00470569">
                              <w:rPr>
                                <w:rFonts w:eastAsia="BiauKai"/>
                                <w:sz w:val="22"/>
                                <w:szCs w:val="22"/>
                                <w:lang w:eastAsia="zh-TW"/>
                              </w:rPr>
                              <w:t>詞數</w:t>
                            </w:r>
                            <w:proofErr w:type="gramEnd"/>
                            <w:r w:rsidRPr="00470569">
                              <w:rPr>
                                <w:rFonts w:eastAsia="BiauKai"/>
                                <w:sz w:val="22"/>
                                <w:szCs w:val="22"/>
                                <w:lang w:eastAsia="zh-TW"/>
                              </w:rPr>
                              <w:t>)</w:t>
                            </w:r>
                          </w:p>
                        </w:tc>
                        <w:tc>
                          <w:tcPr>
                            <w:tcW w:w="881" w:type="dxa"/>
                            <w:vAlign w:val="center"/>
                          </w:tcPr>
                          <w:p w14:paraId="63F7C5A2"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w:t>
                            </w:r>
                          </w:p>
                        </w:tc>
                        <w:tc>
                          <w:tcPr>
                            <w:tcW w:w="881" w:type="dxa"/>
                            <w:vAlign w:val="center"/>
                          </w:tcPr>
                          <w:p w14:paraId="3365B0F1"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87</w:t>
                            </w:r>
                          </w:p>
                        </w:tc>
                        <w:tc>
                          <w:tcPr>
                            <w:tcW w:w="882" w:type="dxa"/>
                            <w:vAlign w:val="center"/>
                          </w:tcPr>
                          <w:p w14:paraId="5F41E644"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205</w:t>
                            </w:r>
                          </w:p>
                        </w:tc>
                      </w:tr>
                      <w:tr w:rsidR="00121867" w:rsidRPr="00603BCC" w14:paraId="5E169180" w14:textId="77777777" w:rsidTr="00137568">
                        <w:trPr>
                          <w:trHeight w:val="567"/>
                        </w:trPr>
                        <w:tc>
                          <w:tcPr>
                            <w:tcW w:w="1413" w:type="dxa"/>
                            <w:vAlign w:val="center"/>
                          </w:tcPr>
                          <w:p w14:paraId="69E3DA07"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最短回答</w:t>
                            </w:r>
                          </w:p>
                          <w:p w14:paraId="65302DA9"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lang w:eastAsia="zh-TW"/>
                              </w:rPr>
                              <w:t>(</w:t>
                            </w:r>
                            <w:proofErr w:type="gramStart"/>
                            <w:r w:rsidRPr="00470569">
                              <w:rPr>
                                <w:rFonts w:eastAsia="BiauKai"/>
                                <w:sz w:val="22"/>
                                <w:szCs w:val="22"/>
                                <w:lang w:eastAsia="zh-TW"/>
                              </w:rPr>
                              <w:t>詞數</w:t>
                            </w:r>
                            <w:proofErr w:type="gramEnd"/>
                            <w:r w:rsidRPr="00470569">
                              <w:rPr>
                                <w:rFonts w:eastAsia="BiauKai"/>
                                <w:sz w:val="22"/>
                                <w:szCs w:val="22"/>
                                <w:lang w:eastAsia="zh-TW"/>
                              </w:rPr>
                              <w:t>)</w:t>
                            </w:r>
                          </w:p>
                        </w:tc>
                        <w:tc>
                          <w:tcPr>
                            <w:tcW w:w="881" w:type="dxa"/>
                            <w:vAlign w:val="center"/>
                          </w:tcPr>
                          <w:p w14:paraId="0454948C"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w:t>
                            </w:r>
                          </w:p>
                        </w:tc>
                        <w:tc>
                          <w:tcPr>
                            <w:tcW w:w="881" w:type="dxa"/>
                            <w:vAlign w:val="center"/>
                          </w:tcPr>
                          <w:p w14:paraId="3BD384C5"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w:t>
                            </w:r>
                          </w:p>
                        </w:tc>
                        <w:tc>
                          <w:tcPr>
                            <w:tcW w:w="882" w:type="dxa"/>
                            <w:vAlign w:val="center"/>
                          </w:tcPr>
                          <w:p w14:paraId="3C993F1A"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6</w:t>
                            </w:r>
                          </w:p>
                        </w:tc>
                      </w:tr>
                      <w:tr w:rsidR="00121867" w:rsidRPr="00603BCC" w14:paraId="09A90EC8" w14:textId="77777777" w:rsidTr="00137568">
                        <w:trPr>
                          <w:trHeight w:val="567"/>
                        </w:trPr>
                        <w:tc>
                          <w:tcPr>
                            <w:tcW w:w="1413" w:type="dxa"/>
                            <w:vAlign w:val="center"/>
                          </w:tcPr>
                          <w:p w14:paraId="22D8B92A"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平均回答</w:t>
                            </w:r>
                          </w:p>
                          <w:p w14:paraId="6F4435AE" w14:textId="77777777" w:rsidR="00121867" w:rsidRPr="00470569" w:rsidRDefault="00121867" w:rsidP="004E36C4">
                            <w:pPr>
                              <w:pStyle w:val="ACLTextFirstLine"/>
                              <w:ind w:firstLine="0"/>
                              <w:suppressOverlap/>
                              <w:jc w:val="center"/>
                              <w:rPr>
                                <w:rFonts w:eastAsia="BiauKai"/>
                                <w:sz w:val="22"/>
                                <w:szCs w:val="22"/>
                                <w:lang w:eastAsia="zh-TW"/>
                              </w:rPr>
                            </w:pPr>
                            <w:r w:rsidRPr="00470569">
                              <w:rPr>
                                <w:rFonts w:eastAsia="BiauKai"/>
                                <w:sz w:val="22"/>
                                <w:szCs w:val="22"/>
                                <w:lang w:eastAsia="zh-TW"/>
                              </w:rPr>
                              <w:t>(</w:t>
                            </w:r>
                            <w:proofErr w:type="gramStart"/>
                            <w:r w:rsidRPr="00470569">
                              <w:rPr>
                                <w:rFonts w:eastAsia="BiauKai"/>
                                <w:sz w:val="22"/>
                                <w:szCs w:val="22"/>
                                <w:lang w:eastAsia="zh-TW"/>
                              </w:rPr>
                              <w:t>詞數</w:t>
                            </w:r>
                            <w:proofErr w:type="gramEnd"/>
                            <w:r w:rsidRPr="00470569">
                              <w:rPr>
                                <w:rFonts w:eastAsia="BiauKai"/>
                                <w:sz w:val="22"/>
                                <w:szCs w:val="22"/>
                                <w:lang w:eastAsia="zh-TW"/>
                              </w:rPr>
                              <w:t>)</w:t>
                            </w:r>
                          </w:p>
                        </w:tc>
                        <w:tc>
                          <w:tcPr>
                            <w:tcW w:w="881" w:type="dxa"/>
                            <w:vAlign w:val="center"/>
                          </w:tcPr>
                          <w:p w14:paraId="26CC419C"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w:t>
                            </w:r>
                          </w:p>
                        </w:tc>
                        <w:tc>
                          <w:tcPr>
                            <w:tcW w:w="881" w:type="dxa"/>
                            <w:vAlign w:val="center"/>
                          </w:tcPr>
                          <w:p w14:paraId="04FDB8A5"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29</w:t>
                            </w:r>
                          </w:p>
                        </w:tc>
                        <w:tc>
                          <w:tcPr>
                            <w:tcW w:w="882" w:type="dxa"/>
                            <w:vAlign w:val="center"/>
                          </w:tcPr>
                          <w:p w14:paraId="14A1438C" w14:textId="77777777" w:rsidR="00121867" w:rsidRPr="00470569" w:rsidRDefault="00121867" w:rsidP="004E36C4">
                            <w:pPr>
                              <w:pStyle w:val="ACLTextFirstLine"/>
                              <w:ind w:firstLine="0"/>
                              <w:suppressOverlap/>
                              <w:jc w:val="center"/>
                              <w:rPr>
                                <w:rFonts w:eastAsia="BiauKai"/>
                                <w:sz w:val="22"/>
                                <w:szCs w:val="22"/>
                              </w:rPr>
                            </w:pPr>
                            <w:r w:rsidRPr="00470569">
                              <w:rPr>
                                <w:rFonts w:eastAsia="BiauKai"/>
                                <w:sz w:val="22"/>
                                <w:szCs w:val="22"/>
                              </w:rPr>
                              <w:t>107</w:t>
                            </w:r>
                          </w:p>
                        </w:tc>
                      </w:tr>
                    </w:tbl>
                    <w:p w14:paraId="35A8B59F" w14:textId="77777777" w:rsidR="00121867" w:rsidRDefault="00121867" w:rsidP="0099571B"/>
                  </w:txbxContent>
                </v:textbox>
                <w10:wrap type="square" anchory="page"/>
                <w10:anchorlock/>
              </v:shape>
            </w:pict>
          </mc:Fallback>
        </mc:AlternateContent>
      </w:r>
      <w:r w:rsidRPr="00BB3CB2">
        <w:rPr>
          <w:rFonts w:eastAsia="BiauKai"/>
          <w:color w:val="000000"/>
          <w:sz w:val="22"/>
          <w:szCs w:val="22"/>
          <w:lang w:eastAsia="zh-TW"/>
        </w:rPr>
        <w:t>類模型中，我們將特徵作為向量輸入，</w:t>
      </w:r>
      <w:r w:rsidR="00E95C02">
        <w:rPr>
          <w:rFonts w:eastAsia="BiauKai" w:hint="eastAsia"/>
          <w:color w:val="000000"/>
          <w:sz w:val="22"/>
          <w:szCs w:val="22"/>
          <w:lang w:eastAsia="zh-TW"/>
        </w:rPr>
        <w:t>精熟度分數則</w:t>
      </w:r>
      <w:r w:rsidRPr="00BB3CB2">
        <w:rPr>
          <w:rFonts w:eastAsia="BiauKai"/>
          <w:color w:val="000000"/>
          <w:sz w:val="22"/>
          <w:szCs w:val="22"/>
          <w:lang w:eastAsia="zh-TW"/>
        </w:rPr>
        <w:t>作為</w:t>
      </w:r>
      <w:r w:rsidR="00E95C02">
        <w:rPr>
          <w:rFonts w:eastAsia="BiauKai" w:hint="eastAsia"/>
          <w:color w:val="000000"/>
          <w:sz w:val="22"/>
          <w:szCs w:val="22"/>
          <w:lang w:eastAsia="zh-TW"/>
        </w:rPr>
        <w:t>獨立的</w:t>
      </w:r>
      <w:r w:rsidRPr="00BB3CB2">
        <w:rPr>
          <w:rFonts w:eastAsia="BiauKai"/>
          <w:color w:val="000000"/>
          <w:sz w:val="22"/>
          <w:szCs w:val="22"/>
          <w:lang w:eastAsia="zh-TW"/>
        </w:rPr>
        <w:t>預測標籤</w:t>
      </w:r>
      <w:r w:rsidR="0099571B">
        <w:rPr>
          <w:rFonts w:eastAsia="BiauKai" w:hint="eastAsia"/>
          <w:color w:val="000000"/>
          <w:sz w:val="22"/>
          <w:szCs w:val="22"/>
          <w:lang w:eastAsia="zh-TW"/>
        </w:rPr>
        <w:t>。</w:t>
      </w:r>
      <w:r w:rsidRPr="00BB3CB2">
        <w:rPr>
          <w:rFonts w:eastAsia="BiauKai"/>
          <w:color w:val="000000"/>
          <w:sz w:val="22"/>
          <w:szCs w:val="22"/>
          <w:lang w:eastAsia="zh-TW"/>
        </w:rPr>
        <w:t>分類模型在訓練過程中會</w:t>
      </w:r>
      <w:r w:rsidR="0099571B">
        <w:rPr>
          <w:rFonts w:eastAsia="BiauKai" w:hint="eastAsia"/>
          <w:color w:val="000000"/>
          <w:sz w:val="22"/>
          <w:szCs w:val="22"/>
          <w:lang w:eastAsia="zh-TW"/>
        </w:rPr>
        <w:t>擬和</w:t>
      </w:r>
      <w:r w:rsidRPr="00BB3CB2">
        <w:rPr>
          <w:rFonts w:eastAsia="BiauKai"/>
          <w:color w:val="000000"/>
          <w:sz w:val="22"/>
          <w:szCs w:val="22"/>
          <w:lang w:eastAsia="zh-TW"/>
        </w:rPr>
        <w:t>兩者之間關係，並在測試階段做</w:t>
      </w:r>
      <w:r w:rsidR="0099571B">
        <w:rPr>
          <w:rFonts w:eastAsia="BiauKai" w:hint="eastAsia"/>
          <w:color w:val="000000"/>
          <w:sz w:val="22"/>
          <w:szCs w:val="22"/>
          <w:lang w:eastAsia="zh-TW"/>
        </w:rPr>
        <w:t>C</w:t>
      </w:r>
      <w:r w:rsidR="0099571B">
        <w:rPr>
          <w:rFonts w:eastAsia="BiauKai"/>
          <w:color w:val="000000"/>
          <w:sz w:val="22"/>
          <w:szCs w:val="22"/>
          <w:lang w:eastAsia="zh-TW"/>
        </w:rPr>
        <w:t>EFR</w:t>
      </w:r>
      <w:r w:rsidRPr="00BB3CB2">
        <w:rPr>
          <w:rFonts w:eastAsia="BiauKai"/>
          <w:color w:val="000000"/>
          <w:sz w:val="22"/>
          <w:szCs w:val="22"/>
          <w:lang w:eastAsia="zh-TW"/>
        </w:rPr>
        <w:t>分級。</w:t>
      </w:r>
    </w:p>
    <w:p w14:paraId="155A28FC" w14:textId="34AB93E2" w:rsidR="00850E59" w:rsidRDefault="00850E59" w:rsidP="00850E59">
      <w:pPr>
        <w:pStyle w:val="ACLSection"/>
        <w:numPr>
          <w:ilvl w:val="0"/>
          <w:numId w:val="3"/>
        </w:numPr>
        <w:ind w:left="403" w:hanging="403"/>
        <w:rPr>
          <w:rFonts w:eastAsia="BiauKai"/>
          <w:bCs/>
          <w:color w:val="000000"/>
        </w:rPr>
      </w:pPr>
      <w:r w:rsidRPr="00603BCC">
        <w:rPr>
          <w:rFonts w:eastAsia="BiauKai"/>
          <w:bCs/>
          <w:color w:val="000000"/>
          <w:lang w:eastAsia="zh-TW"/>
        </w:rPr>
        <w:t>實</w:t>
      </w:r>
      <w:r w:rsidRPr="00603BCC">
        <w:rPr>
          <w:rFonts w:eastAsia="BiauKai"/>
          <w:bCs/>
          <w:color w:val="000000"/>
        </w:rPr>
        <w:t>驗評估與分析</w:t>
      </w:r>
      <w:r w:rsidRPr="00603BCC">
        <w:rPr>
          <w:rFonts w:eastAsia="BiauKai"/>
          <w:bCs/>
          <w:color w:val="000000"/>
        </w:rPr>
        <w:t xml:space="preserve"> (Performance Evaluation and Analysis) </w:t>
      </w:r>
    </w:p>
    <w:p w14:paraId="7B30F2F7" w14:textId="79CE5BB4" w:rsidR="00B21A8F" w:rsidRPr="007836B4" w:rsidRDefault="00B21A8F" w:rsidP="00B21A8F">
      <w:pPr>
        <w:pStyle w:val="ACLSubsection"/>
        <w:rPr>
          <w:rFonts w:eastAsia="標楷體"/>
          <w:lang w:val="de-DE" w:eastAsia="zh-TW"/>
        </w:rPr>
      </w:pPr>
      <w:r w:rsidRPr="00603BCC">
        <w:rPr>
          <w:rFonts w:eastAsia="標楷體"/>
          <w:lang w:val="de-DE" w:eastAsia="zh-TW"/>
        </w:rPr>
        <w:t>語料</w:t>
      </w:r>
      <w:r w:rsidRPr="00603BCC">
        <w:rPr>
          <w:rFonts w:eastAsia="標楷體"/>
          <w:lang w:eastAsia="zh-TW"/>
        </w:rPr>
        <w:t xml:space="preserve"> (</w:t>
      </w:r>
      <w:r w:rsidRPr="007836B4">
        <w:rPr>
          <w:rFonts w:eastAsia="標楷體"/>
          <w:lang w:eastAsia="zh-TW"/>
        </w:rPr>
        <w:t>Data</w:t>
      </w:r>
      <w:r w:rsidRPr="00603BCC">
        <w:rPr>
          <w:rFonts w:eastAsia="標楷體"/>
          <w:lang w:eastAsia="zh-TW"/>
        </w:rPr>
        <w:t xml:space="preserve">) </w:t>
      </w:r>
    </w:p>
    <w:p w14:paraId="04843DB9" w14:textId="1C5F95C4" w:rsidR="008C7546" w:rsidRDefault="00E92E57" w:rsidP="00EB1EDB">
      <w:pPr>
        <w:pStyle w:val="ACLTextFirstLine"/>
        <w:overflowPunct w:val="0"/>
        <w:spacing w:afterLines="30" w:after="72"/>
        <w:ind w:firstLine="0"/>
        <w:rPr>
          <w:rFonts w:eastAsia="BiauKai"/>
          <w:color w:val="000000"/>
          <w:sz w:val="22"/>
          <w:szCs w:val="22"/>
          <w:lang w:eastAsia="zh-TW"/>
        </w:rPr>
      </w:pPr>
      <w:r w:rsidRPr="00E92E57">
        <w:rPr>
          <w:rFonts w:eastAsia="BiauKai"/>
          <w:color w:val="000000"/>
          <w:sz w:val="22"/>
          <w:szCs w:val="22"/>
          <w:lang w:eastAsia="zh-TW"/>
        </w:rPr>
        <w:t>口說</w:t>
      </w:r>
      <w:r w:rsidR="007557CA">
        <w:rPr>
          <w:rFonts w:eastAsia="BiauKai" w:hint="eastAsia"/>
          <w:color w:val="000000"/>
          <w:sz w:val="22"/>
          <w:szCs w:val="22"/>
          <w:lang w:eastAsia="zh-TW"/>
        </w:rPr>
        <w:t>分級</w:t>
      </w:r>
      <w:r w:rsidRPr="00E92E57">
        <w:rPr>
          <w:rFonts w:eastAsia="BiauKai"/>
          <w:color w:val="000000"/>
          <w:sz w:val="22"/>
          <w:szCs w:val="22"/>
          <w:lang w:eastAsia="zh-TW"/>
        </w:rPr>
        <w:t>模型若要有好的表現，多半需要</w:t>
      </w:r>
      <w:r>
        <w:rPr>
          <w:rFonts w:eastAsia="BiauKai" w:hint="eastAsia"/>
          <w:color w:val="000000"/>
          <w:sz w:val="22"/>
          <w:szCs w:val="22"/>
          <w:lang w:eastAsia="zh-TW"/>
        </w:rPr>
        <w:t>有</w:t>
      </w:r>
      <w:r w:rsidR="007557CA">
        <w:rPr>
          <w:rFonts w:eastAsia="BiauKai" w:hint="eastAsia"/>
          <w:color w:val="000000"/>
          <w:sz w:val="22"/>
          <w:szCs w:val="22"/>
          <w:lang w:eastAsia="zh-TW"/>
        </w:rPr>
        <w:t>大</w:t>
      </w:r>
      <w:r w:rsidR="00D65A47">
        <w:rPr>
          <w:rFonts w:eastAsia="BiauKai" w:hint="eastAsia"/>
          <w:color w:val="000000"/>
          <w:sz w:val="22"/>
          <w:szCs w:val="22"/>
          <w:lang w:eastAsia="zh-TW"/>
        </w:rPr>
        <w:t>量的</w:t>
      </w:r>
      <w:r w:rsidRPr="00E92E57">
        <w:rPr>
          <w:rFonts w:eastAsia="BiauKai" w:hint="eastAsia"/>
          <w:color w:val="000000"/>
          <w:sz w:val="22"/>
          <w:szCs w:val="22"/>
          <w:lang w:eastAsia="zh-TW"/>
        </w:rPr>
        <w:t>人</w:t>
      </w:r>
      <w:r w:rsidRPr="00E92E57">
        <w:rPr>
          <w:rFonts w:eastAsia="BiauKai"/>
          <w:color w:val="000000"/>
          <w:sz w:val="22"/>
          <w:szCs w:val="22"/>
          <w:lang w:eastAsia="zh-TW"/>
        </w:rPr>
        <w:t>工</w:t>
      </w:r>
      <w:r>
        <w:rPr>
          <w:rFonts w:eastAsia="BiauKai" w:hint="eastAsia"/>
          <w:color w:val="000000"/>
          <w:sz w:val="22"/>
          <w:szCs w:val="22"/>
          <w:lang w:eastAsia="zh-TW"/>
        </w:rPr>
        <w:t>標記</w:t>
      </w:r>
      <w:r w:rsidRPr="00E92E57">
        <w:rPr>
          <w:rFonts w:eastAsia="BiauKai" w:hint="eastAsia"/>
          <w:color w:val="000000"/>
          <w:sz w:val="22"/>
          <w:szCs w:val="22"/>
          <w:lang w:eastAsia="zh-TW"/>
        </w:rPr>
        <w:t>語</w:t>
      </w:r>
      <w:r w:rsidRPr="00E92E57">
        <w:rPr>
          <w:rFonts w:eastAsia="BiauKai"/>
          <w:color w:val="000000"/>
          <w:sz w:val="22"/>
          <w:szCs w:val="22"/>
          <w:lang w:eastAsia="zh-TW"/>
        </w:rPr>
        <w:t>料，但目前公開的英語語料集多半是母語</w:t>
      </w:r>
      <w:proofErr w:type="gramStart"/>
      <w:r w:rsidRPr="00E92E57">
        <w:rPr>
          <w:rFonts w:eastAsia="BiauKai"/>
          <w:color w:val="000000"/>
          <w:sz w:val="22"/>
          <w:szCs w:val="22"/>
          <w:lang w:eastAsia="zh-TW"/>
        </w:rPr>
        <w:t>語</w:t>
      </w:r>
      <w:proofErr w:type="gramEnd"/>
      <w:r w:rsidRPr="00E92E57">
        <w:rPr>
          <w:rFonts w:eastAsia="BiauKai"/>
          <w:color w:val="000000"/>
          <w:sz w:val="22"/>
          <w:szCs w:val="22"/>
          <w:lang w:eastAsia="zh-TW"/>
        </w:rPr>
        <w:t>者，僅有少量母語為華語語者的資料集</w:t>
      </w:r>
      <w:r w:rsidR="00CE6236">
        <w:rPr>
          <w:rFonts w:eastAsia="BiauKai" w:hint="eastAsia"/>
          <w:color w:val="000000"/>
          <w:sz w:val="22"/>
          <w:szCs w:val="22"/>
          <w:lang w:eastAsia="zh-TW"/>
        </w:rPr>
        <w:t>。</w:t>
      </w:r>
      <w:r w:rsidRPr="00E92E57">
        <w:rPr>
          <w:rFonts w:eastAsia="BiauKai"/>
          <w:color w:val="000000"/>
          <w:sz w:val="22"/>
          <w:szCs w:val="22"/>
          <w:lang w:eastAsia="zh-TW"/>
        </w:rPr>
        <w:t>為了能準確分析學生之音韻表現，本研究收集</w:t>
      </w:r>
      <w:r w:rsidR="00B21A8F" w:rsidRPr="004E13D7">
        <w:rPr>
          <w:rFonts w:eastAsia="BiauKai"/>
          <w:color w:val="000000"/>
          <w:sz w:val="22"/>
          <w:szCs w:val="22"/>
          <w:lang w:eastAsia="zh-TW"/>
        </w:rPr>
        <w:t>大學生英語口說測驗語料來測試分級系統的有效性。</w:t>
      </w:r>
      <w:r w:rsidR="00627237">
        <w:rPr>
          <w:rFonts w:eastAsia="BiauKai" w:hint="eastAsia"/>
          <w:color w:val="000000"/>
          <w:sz w:val="22"/>
          <w:szCs w:val="22"/>
          <w:lang w:eastAsia="zh-TW"/>
        </w:rPr>
        <w:t>本</w:t>
      </w:r>
      <w:r w:rsidR="00E3615E">
        <w:rPr>
          <w:rFonts w:eastAsia="BiauKai" w:hint="eastAsia"/>
          <w:color w:val="000000"/>
          <w:sz w:val="22"/>
          <w:szCs w:val="22"/>
          <w:lang w:eastAsia="zh-TW"/>
        </w:rPr>
        <w:t>論文所使用的</w:t>
      </w:r>
      <w:r w:rsidR="00B21A8F" w:rsidRPr="004E13D7">
        <w:rPr>
          <w:rFonts w:eastAsia="BiauKai" w:hint="eastAsia"/>
          <w:color w:val="000000"/>
          <w:sz w:val="22"/>
          <w:szCs w:val="22"/>
          <w:lang w:eastAsia="zh-TW"/>
        </w:rPr>
        <w:t>語</w:t>
      </w:r>
      <w:r w:rsidR="00B21A8F" w:rsidRPr="004E13D7">
        <w:rPr>
          <w:rFonts w:eastAsia="BiauKai"/>
          <w:color w:val="000000"/>
          <w:sz w:val="22"/>
          <w:szCs w:val="22"/>
          <w:lang w:eastAsia="zh-TW"/>
        </w:rPr>
        <w:t>料為英語教學專家設計的口說測驗，測驗內容為三部分：朗讀短文、回答問題與看圖敘述</w:t>
      </w:r>
      <w:r w:rsidR="006676B7">
        <w:rPr>
          <w:rFonts w:eastAsia="BiauKai" w:hint="eastAsia"/>
          <w:color w:val="000000"/>
          <w:sz w:val="22"/>
          <w:szCs w:val="22"/>
          <w:lang w:eastAsia="zh-TW"/>
        </w:rPr>
        <w:t>：</w:t>
      </w:r>
      <w:r w:rsidR="00B21A8F" w:rsidRPr="004E13D7">
        <w:rPr>
          <w:rFonts w:eastAsia="BiauKai"/>
          <w:color w:val="000000"/>
          <w:sz w:val="22"/>
          <w:szCs w:val="22"/>
          <w:lang w:eastAsia="zh-TW"/>
        </w:rPr>
        <w:t>朗讀短文不限制回答時間。回答問題共</w:t>
      </w:r>
      <w:r w:rsidR="00B21A8F" w:rsidRPr="004E13D7">
        <w:rPr>
          <w:rFonts w:eastAsia="BiauKai"/>
          <w:color w:val="000000"/>
          <w:sz w:val="22"/>
          <w:szCs w:val="22"/>
          <w:lang w:eastAsia="zh-TW"/>
        </w:rPr>
        <w:t>10</w:t>
      </w:r>
      <w:r w:rsidR="00B21A8F" w:rsidRPr="004E13D7">
        <w:rPr>
          <w:rFonts w:eastAsia="BiauKai"/>
          <w:color w:val="000000"/>
          <w:sz w:val="22"/>
          <w:szCs w:val="22"/>
          <w:lang w:eastAsia="zh-TW"/>
        </w:rPr>
        <w:t>題，分為</w:t>
      </w:r>
      <w:r w:rsidR="00B21A8F" w:rsidRPr="004E13D7">
        <w:rPr>
          <w:rFonts w:eastAsia="BiauKai"/>
          <w:color w:val="000000"/>
          <w:sz w:val="22"/>
          <w:szCs w:val="22"/>
          <w:lang w:eastAsia="zh-TW"/>
        </w:rPr>
        <w:t>15</w:t>
      </w:r>
      <w:r w:rsidR="00B21A8F" w:rsidRPr="004E13D7">
        <w:rPr>
          <w:rFonts w:eastAsia="BiauKai"/>
          <w:color w:val="000000"/>
          <w:sz w:val="22"/>
          <w:szCs w:val="22"/>
          <w:lang w:eastAsia="zh-TW"/>
        </w:rPr>
        <w:t>秒簡答與</w:t>
      </w:r>
      <w:r w:rsidR="00B21A8F" w:rsidRPr="004E13D7">
        <w:rPr>
          <w:rFonts w:eastAsia="BiauKai"/>
          <w:color w:val="000000"/>
          <w:sz w:val="22"/>
          <w:szCs w:val="22"/>
          <w:lang w:eastAsia="zh-TW"/>
        </w:rPr>
        <w:t>30</w:t>
      </w:r>
      <w:r w:rsidR="00B21A8F" w:rsidRPr="004E13D7">
        <w:rPr>
          <w:rFonts w:eastAsia="BiauKai"/>
          <w:color w:val="000000"/>
          <w:sz w:val="22"/>
          <w:szCs w:val="22"/>
          <w:lang w:eastAsia="zh-TW"/>
        </w:rPr>
        <w:t>秒詳答。看圖敘述則限制為</w:t>
      </w:r>
      <w:r w:rsidR="00B21A8F" w:rsidRPr="004E13D7">
        <w:rPr>
          <w:rFonts w:eastAsia="BiauKai"/>
          <w:color w:val="000000"/>
          <w:sz w:val="22"/>
          <w:szCs w:val="22"/>
          <w:lang w:eastAsia="zh-TW"/>
        </w:rPr>
        <w:t>90</w:t>
      </w:r>
      <w:r w:rsidR="00B21A8F" w:rsidRPr="004E13D7">
        <w:rPr>
          <w:rFonts w:eastAsia="BiauKai"/>
          <w:color w:val="000000"/>
          <w:sz w:val="22"/>
          <w:szCs w:val="22"/>
          <w:lang w:eastAsia="zh-TW"/>
        </w:rPr>
        <w:t>秒。共</w:t>
      </w:r>
      <w:r w:rsidR="00B21A8F" w:rsidRPr="004E13D7">
        <w:rPr>
          <w:rFonts w:eastAsia="BiauKai"/>
          <w:color w:val="000000"/>
          <w:sz w:val="22"/>
          <w:szCs w:val="22"/>
          <w:lang w:eastAsia="zh-TW"/>
        </w:rPr>
        <w:t>103</w:t>
      </w:r>
      <w:r w:rsidR="00B21A8F" w:rsidRPr="004E13D7">
        <w:rPr>
          <w:rFonts w:eastAsia="BiauKai"/>
          <w:color w:val="000000"/>
          <w:sz w:val="22"/>
          <w:szCs w:val="22"/>
          <w:lang w:eastAsia="zh-TW"/>
        </w:rPr>
        <w:t>位受試者，詳細的統計資料可參考表</w:t>
      </w:r>
      <w:r w:rsidR="004E13D7">
        <w:rPr>
          <w:rFonts w:eastAsia="BiauKai"/>
          <w:color w:val="000000"/>
          <w:sz w:val="22"/>
          <w:szCs w:val="22"/>
          <w:lang w:eastAsia="zh-TW"/>
        </w:rPr>
        <w:t>2</w:t>
      </w:r>
      <w:r w:rsidR="00B21A8F" w:rsidRPr="004E13D7">
        <w:rPr>
          <w:rFonts w:eastAsia="BiauKai"/>
          <w:color w:val="000000"/>
          <w:sz w:val="22"/>
          <w:szCs w:val="22"/>
          <w:lang w:eastAsia="zh-TW"/>
        </w:rPr>
        <w:t>。語料標注流程如下：首先，我們會透過</w:t>
      </w:r>
      <w:r w:rsidR="00B21A8F" w:rsidRPr="004E13D7">
        <w:rPr>
          <w:rFonts w:eastAsia="BiauKai"/>
          <w:color w:val="000000"/>
          <w:sz w:val="22"/>
          <w:szCs w:val="22"/>
          <w:lang w:eastAsia="zh-TW"/>
        </w:rPr>
        <w:t>ASR</w:t>
      </w:r>
      <w:r w:rsidR="00B21A8F" w:rsidRPr="004E13D7">
        <w:rPr>
          <w:rFonts w:eastAsia="BiauKai"/>
          <w:color w:val="000000"/>
          <w:sz w:val="22"/>
          <w:szCs w:val="22"/>
          <w:lang w:eastAsia="zh-TW"/>
        </w:rPr>
        <w:t>自動轉寫語音內容，再透過人工做二階段的校閱。接著，該語料會交由兩位教學經驗豐富的英文專家根據內容、音韻及詞語</w:t>
      </w:r>
      <w:proofErr w:type="gramStart"/>
      <w:r w:rsidR="00B21A8F" w:rsidRPr="004E13D7">
        <w:rPr>
          <w:rFonts w:eastAsia="BiauKai"/>
          <w:color w:val="000000"/>
          <w:sz w:val="22"/>
          <w:szCs w:val="22"/>
          <w:lang w:eastAsia="zh-TW"/>
        </w:rPr>
        <w:t>三</w:t>
      </w:r>
      <w:proofErr w:type="gramEnd"/>
      <w:r w:rsidR="00B21A8F" w:rsidRPr="004E13D7">
        <w:rPr>
          <w:rFonts w:eastAsia="BiauKai"/>
          <w:color w:val="000000"/>
          <w:sz w:val="22"/>
          <w:szCs w:val="22"/>
          <w:lang w:eastAsia="zh-TW"/>
        </w:rPr>
        <w:t>面向分別給予</w:t>
      </w:r>
      <w:r w:rsidR="00B21A8F" w:rsidRPr="004E13D7">
        <w:rPr>
          <w:rFonts w:eastAsia="BiauKai"/>
          <w:color w:val="000000"/>
          <w:sz w:val="22"/>
          <w:szCs w:val="22"/>
          <w:lang w:eastAsia="zh-TW"/>
        </w:rPr>
        <w:t>1</w:t>
      </w:r>
      <w:r w:rsidR="00B21A8F" w:rsidRPr="004E13D7">
        <w:rPr>
          <w:rFonts w:eastAsia="BiauKai"/>
          <w:color w:val="000000"/>
          <w:sz w:val="22"/>
          <w:szCs w:val="22"/>
          <w:lang w:eastAsia="zh-TW"/>
        </w:rPr>
        <w:t>到</w:t>
      </w:r>
      <w:r w:rsidR="00B21A8F" w:rsidRPr="004E13D7">
        <w:rPr>
          <w:rFonts w:eastAsia="BiauKai"/>
          <w:color w:val="000000"/>
          <w:sz w:val="22"/>
          <w:szCs w:val="22"/>
          <w:lang w:eastAsia="zh-TW"/>
        </w:rPr>
        <w:t>5</w:t>
      </w:r>
      <w:r w:rsidR="00B21A8F" w:rsidRPr="004E13D7">
        <w:rPr>
          <w:rFonts w:eastAsia="BiauKai"/>
          <w:color w:val="000000"/>
          <w:sz w:val="22"/>
          <w:szCs w:val="22"/>
          <w:lang w:eastAsia="zh-TW"/>
        </w:rPr>
        <w:t>分的精熟度分數，該分數可對應</w:t>
      </w:r>
      <w:r w:rsidR="00B21A8F" w:rsidRPr="004E13D7">
        <w:rPr>
          <w:rFonts w:eastAsia="BiauKai"/>
          <w:color w:val="000000"/>
          <w:sz w:val="22"/>
          <w:szCs w:val="22"/>
          <w:lang w:eastAsia="zh-TW"/>
        </w:rPr>
        <w:t>CEFR</w:t>
      </w:r>
      <w:r w:rsidR="00687101">
        <w:rPr>
          <w:rFonts w:eastAsia="BiauKai" w:hint="eastAsia"/>
          <w:color w:val="000000"/>
          <w:sz w:val="22"/>
          <w:szCs w:val="22"/>
          <w:lang w:eastAsia="zh-TW"/>
        </w:rPr>
        <w:t>等級</w:t>
      </w:r>
      <w:r w:rsidR="00B21A8F" w:rsidRPr="004E13D7">
        <w:rPr>
          <w:rFonts w:eastAsia="BiauKai" w:hint="eastAsia"/>
          <w:color w:val="000000"/>
          <w:sz w:val="22"/>
          <w:szCs w:val="22"/>
          <w:lang w:eastAsia="zh-TW"/>
        </w:rPr>
        <w:t>，</w:t>
      </w:r>
      <w:r w:rsidR="00B21A8F" w:rsidRPr="004E13D7">
        <w:rPr>
          <w:rFonts w:eastAsia="BiauKai"/>
          <w:color w:val="000000"/>
          <w:sz w:val="22"/>
          <w:szCs w:val="22"/>
          <w:lang w:eastAsia="zh-TW"/>
        </w:rPr>
        <w:t>在</w:t>
      </w:r>
      <w:r w:rsidR="00B21A8F" w:rsidRPr="004E13D7">
        <w:rPr>
          <w:rFonts w:eastAsia="BiauKai"/>
          <w:color w:val="000000"/>
          <w:sz w:val="22"/>
          <w:szCs w:val="22"/>
          <w:lang w:eastAsia="zh-TW"/>
        </w:rPr>
        <w:t>CEFR</w:t>
      </w:r>
      <w:r w:rsidR="00B21A8F" w:rsidRPr="004E13D7">
        <w:rPr>
          <w:rFonts w:eastAsia="BiauKai"/>
          <w:color w:val="000000"/>
          <w:sz w:val="22"/>
          <w:szCs w:val="22"/>
          <w:lang w:eastAsia="zh-TW"/>
        </w:rPr>
        <w:t>的框架中，將受試者的程度分成</w:t>
      </w:r>
      <w:r w:rsidR="00B21A8F" w:rsidRPr="004E13D7">
        <w:rPr>
          <w:rFonts w:eastAsia="BiauKai"/>
          <w:color w:val="000000"/>
          <w:sz w:val="22"/>
          <w:szCs w:val="22"/>
          <w:lang w:eastAsia="zh-TW"/>
        </w:rPr>
        <w:t>ABC</w:t>
      </w:r>
      <w:r w:rsidR="00B21A8F" w:rsidRPr="004E13D7">
        <w:rPr>
          <w:rFonts w:eastAsia="BiauKai"/>
          <w:color w:val="000000"/>
          <w:sz w:val="22"/>
          <w:szCs w:val="22"/>
          <w:lang w:eastAsia="zh-TW"/>
        </w:rPr>
        <w:t>三個層級，其中又再細分為</w:t>
      </w:r>
      <w:r w:rsidR="00B21A8F" w:rsidRPr="004E13D7">
        <w:rPr>
          <w:rFonts w:eastAsia="BiauKai"/>
          <w:color w:val="000000"/>
          <w:sz w:val="22"/>
          <w:szCs w:val="22"/>
          <w:lang w:eastAsia="zh-TW"/>
        </w:rPr>
        <w:t>A1/A2 (</w:t>
      </w:r>
      <w:r w:rsidR="000D04BD">
        <w:rPr>
          <w:rFonts w:eastAsia="BiauKai" w:hint="eastAsia"/>
          <w:color w:val="000000"/>
          <w:sz w:val="22"/>
          <w:szCs w:val="22"/>
          <w:lang w:eastAsia="zh-TW"/>
        </w:rPr>
        <w:t>基礎使用者</w:t>
      </w:r>
      <w:r w:rsidR="00B21A8F" w:rsidRPr="004E13D7">
        <w:rPr>
          <w:rFonts w:eastAsia="BiauKai"/>
          <w:color w:val="000000"/>
          <w:sz w:val="22"/>
          <w:szCs w:val="22"/>
          <w:lang w:eastAsia="zh-TW"/>
        </w:rPr>
        <w:t xml:space="preserve">) </w:t>
      </w:r>
      <w:r w:rsidR="00B21A8F" w:rsidRPr="004E13D7">
        <w:rPr>
          <w:rFonts w:eastAsia="BiauKai"/>
          <w:color w:val="000000"/>
          <w:sz w:val="22"/>
          <w:szCs w:val="22"/>
          <w:lang w:eastAsia="zh-TW"/>
        </w:rPr>
        <w:t>、</w:t>
      </w:r>
      <w:r w:rsidR="00B21A8F" w:rsidRPr="004E13D7">
        <w:rPr>
          <w:rFonts w:eastAsia="BiauKai"/>
          <w:color w:val="000000"/>
          <w:sz w:val="22"/>
          <w:szCs w:val="22"/>
          <w:lang w:eastAsia="zh-TW"/>
        </w:rPr>
        <w:t>B1</w:t>
      </w:r>
      <w:r w:rsidR="000D04BD">
        <w:rPr>
          <w:rFonts w:eastAsia="BiauKai" w:hint="eastAsia"/>
          <w:color w:val="000000"/>
          <w:sz w:val="22"/>
          <w:szCs w:val="22"/>
          <w:lang w:eastAsia="zh-TW"/>
        </w:rPr>
        <w:t>/</w:t>
      </w:r>
      <w:r w:rsidR="000D04BD">
        <w:rPr>
          <w:rFonts w:eastAsia="BiauKai"/>
          <w:color w:val="000000"/>
          <w:sz w:val="22"/>
          <w:szCs w:val="22"/>
          <w:lang w:eastAsia="zh-TW"/>
        </w:rPr>
        <w:t>B2</w:t>
      </w:r>
      <w:r w:rsidR="00B21A8F" w:rsidRPr="004E13D7">
        <w:rPr>
          <w:rFonts w:eastAsia="BiauKai" w:hint="eastAsia"/>
          <w:color w:val="000000"/>
          <w:sz w:val="22"/>
          <w:szCs w:val="22"/>
          <w:lang w:eastAsia="zh-TW"/>
        </w:rPr>
        <w:t>(</w:t>
      </w:r>
      <w:r w:rsidR="000D04BD">
        <w:rPr>
          <w:rFonts w:eastAsia="BiauKai" w:hint="eastAsia"/>
          <w:color w:val="000000"/>
          <w:sz w:val="22"/>
          <w:szCs w:val="22"/>
          <w:lang w:eastAsia="zh-TW"/>
        </w:rPr>
        <w:t>獨立使用者</w:t>
      </w:r>
      <w:r w:rsidR="00B21A8F" w:rsidRPr="004E13D7">
        <w:rPr>
          <w:rFonts w:eastAsia="BiauKai"/>
          <w:color w:val="000000"/>
          <w:sz w:val="22"/>
          <w:szCs w:val="22"/>
          <w:lang w:eastAsia="zh-TW"/>
        </w:rPr>
        <w:t>)</w:t>
      </w:r>
      <w:r w:rsidR="00B21A8F" w:rsidRPr="004E13D7">
        <w:rPr>
          <w:rFonts w:eastAsia="BiauKai"/>
          <w:color w:val="000000"/>
          <w:sz w:val="22"/>
          <w:szCs w:val="22"/>
          <w:lang w:eastAsia="zh-TW"/>
        </w:rPr>
        <w:t>、</w:t>
      </w:r>
      <w:r w:rsidR="00B21A8F" w:rsidRPr="004E13D7">
        <w:rPr>
          <w:rFonts w:eastAsia="BiauKai"/>
          <w:color w:val="000000"/>
          <w:sz w:val="22"/>
          <w:szCs w:val="22"/>
          <w:lang w:eastAsia="zh-TW"/>
        </w:rPr>
        <w:t>C1/C2 (</w:t>
      </w:r>
      <w:r w:rsidR="000D04BD">
        <w:rPr>
          <w:rFonts w:eastAsia="BiauKai" w:hint="eastAsia"/>
          <w:color w:val="000000"/>
          <w:sz w:val="22"/>
          <w:szCs w:val="22"/>
          <w:lang w:eastAsia="zh-TW"/>
        </w:rPr>
        <w:t>精熟使用者</w:t>
      </w:r>
      <w:r w:rsidR="00B21A8F" w:rsidRPr="004E13D7">
        <w:rPr>
          <w:rFonts w:eastAsia="BiauKai"/>
          <w:color w:val="000000"/>
          <w:sz w:val="22"/>
          <w:szCs w:val="22"/>
          <w:lang w:eastAsia="zh-TW"/>
        </w:rPr>
        <w:t xml:space="preserve">) </w:t>
      </w:r>
      <w:r w:rsidR="00A82481">
        <w:rPr>
          <w:rStyle w:val="a9"/>
          <w:rFonts w:eastAsia="BiauKai"/>
          <w:color w:val="000000"/>
          <w:sz w:val="22"/>
          <w:szCs w:val="22"/>
          <w:lang w:eastAsia="zh-TW"/>
        </w:rPr>
        <w:footnoteReference w:id="3"/>
      </w:r>
      <w:r w:rsidR="00B21A8F" w:rsidRPr="000D04BD">
        <w:rPr>
          <w:rFonts w:eastAsia="BiauKai"/>
          <w:color w:val="000000"/>
          <w:sz w:val="22"/>
          <w:szCs w:val="22"/>
          <w:lang w:eastAsia="zh-TW"/>
        </w:rPr>
        <w:t>。</w:t>
      </w:r>
      <w:r w:rsidR="00B21A8F" w:rsidRPr="004E13D7">
        <w:rPr>
          <w:rFonts w:eastAsia="BiauKai"/>
          <w:color w:val="000000"/>
          <w:sz w:val="22"/>
          <w:szCs w:val="22"/>
          <w:lang w:eastAsia="zh-TW"/>
        </w:rPr>
        <w:t>我們的系統分級方式同樣採用劍橋的分</w:t>
      </w:r>
      <w:r w:rsidR="00B21A8F" w:rsidRPr="004E13D7">
        <w:rPr>
          <w:rFonts w:eastAsia="BiauKai"/>
          <w:color w:val="000000"/>
          <w:sz w:val="22"/>
          <w:szCs w:val="22"/>
          <w:lang w:eastAsia="zh-TW"/>
        </w:rPr>
        <w:lastRenderedPageBreak/>
        <w:t>級概念：</w:t>
      </w:r>
      <w:r w:rsidR="00B21A8F" w:rsidRPr="004E13D7">
        <w:rPr>
          <w:rFonts w:eastAsia="標楷體"/>
          <w:sz w:val="22"/>
          <w:szCs w:val="22"/>
        </w:rPr>
        <w:t>獲得</w:t>
      </w:r>
      <w:r w:rsidR="00B21A8F" w:rsidRPr="004E13D7">
        <w:rPr>
          <w:rFonts w:eastAsia="標楷體"/>
          <w:sz w:val="22"/>
          <w:szCs w:val="22"/>
        </w:rPr>
        <w:t>1</w:t>
      </w:r>
      <w:r w:rsidR="00B21A8F" w:rsidRPr="004E13D7">
        <w:rPr>
          <w:rFonts w:eastAsia="標楷體"/>
          <w:sz w:val="22"/>
          <w:szCs w:val="22"/>
        </w:rPr>
        <w:t>到</w:t>
      </w:r>
      <w:r w:rsidR="00B21A8F" w:rsidRPr="004E13D7">
        <w:rPr>
          <w:rFonts w:eastAsia="標楷體"/>
          <w:sz w:val="22"/>
          <w:szCs w:val="22"/>
        </w:rPr>
        <w:t>3</w:t>
      </w:r>
      <w:r w:rsidR="00B21A8F" w:rsidRPr="004E13D7">
        <w:rPr>
          <w:rFonts w:eastAsia="標楷體"/>
          <w:sz w:val="22"/>
          <w:szCs w:val="22"/>
        </w:rPr>
        <w:t>分表示</w:t>
      </w:r>
      <w:r w:rsidR="00B21A8F" w:rsidRPr="004E13D7">
        <w:rPr>
          <w:rFonts w:eastAsia="標楷體"/>
          <w:sz w:val="22"/>
          <w:szCs w:val="22"/>
          <w:lang w:eastAsia="zh-TW"/>
        </w:rPr>
        <w:t>語者的</w:t>
      </w:r>
      <w:r w:rsidR="00B21A8F" w:rsidRPr="004E13D7">
        <w:rPr>
          <w:rFonts w:eastAsia="標楷體"/>
          <w:sz w:val="22"/>
          <w:szCs w:val="22"/>
        </w:rPr>
        <w:t>精熟度</w:t>
      </w:r>
      <w:r w:rsidR="00B21A8F" w:rsidRPr="004E13D7">
        <w:rPr>
          <w:rFonts w:eastAsia="標楷體"/>
          <w:sz w:val="22"/>
          <w:szCs w:val="22"/>
          <w:lang w:eastAsia="zh-TW"/>
        </w:rPr>
        <w:t>未達</w:t>
      </w:r>
      <w:r w:rsidR="00B21A8F" w:rsidRPr="004E13D7">
        <w:rPr>
          <w:rFonts w:eastAsia="標楷體"/>
          <w:sz w:val="22"/>
          <w:szCs w:val="22"/>
        </w:rPr>
        <w:t>B1</w:t>
      </w:r>
      <w:r w:rsidR="00B21A8F" w:rsidRPr="004E13D7">
        <w:rPr>
          <w:rFonts w:eastAsia="標楷體"/>
          <w:sz w:val="22"/>
          <w:szCs w:val="22"/>
        </w:rPr>
        <w:t>；得到</w:t>
      </w:r>
      <w:r w:rsidR="00B21A8F" w:rsidRPr="004E13D7">
        <w:rPr>
          <w:rFonts w:eastAsia="標楷體"/>
          <w:sz w:val="22"/>
          <w:szCs w:val="22"/>
        </w:rPr>
        <w:t>4</w:t>
      </w:r>
      <w:r w:rsidR="00B21A8F" w:rsidRPr="004E13D7">
        <w:rPr>
          <w:rFonts w:eastAsia="標楷體"/>
          <w:sz w:val="22"/>
          <w:szCs w:val="22"/>
        </w:rPr>
        <w:t>分表示有</w:t>
      </w:r>
      <w:r w:rsidR="00B21A8F" w:rsidRPr="004E13D7">
        <w:rPr>
          <w:rFonts w:eastAsia="標楷體"/>
          <w:sz w:val="22"/>
          <w:szCs w:val="22"/>
        </w:rPr>
        <w:t>B1</w:t>
      </w:r>
      <w:r w:rsidR="00B21A8F" w:rsidRPr="004E13D7">
        <w:rPr>
          <w:rFonts w:eastAsia="標楷體"/>
          <w:sz w:val="22"/>
          <w:szCs w:val="22"/>
        </w:rPr>
        <w:t>程度；超過</w:t>
      </w:r>
      <w:r w:rsidR="00B21A8F" w:rsidRPr="004E13D7">
        <w:rPr>
          <w:rFonts w:eastAsia="標楷體"/>
          <w:sz w:val="22"/>
          <w:szCs w:val="22"/>
        </w:rPr>
        <w:t>4</w:t>
      </w:r>
      <w:r w:rsidR="00B21A8F" w:rsidRPr="004E13D7">
        <w:rPr>
          <w:rFonts w:eastAsia="標楷體"/>
          <w:sz w:val="22"/>
          <w:szCs w:val="22"/>
        </w:rPr>
        <w:t>分，都視為</w:t>
      </w:r>
      <w:r w:rsidR="00B21A8F" w:rsidRPr="004E13D7">
        <w:rPr>
          <w:rFonts w:eastAsia="標楷體"/>
          <w:sz w:val="22"/>
          <w:szCs w:val="22"/>
        </w:rPr>
        <w:t>B2</w:t>
      </w:r>
      <w:r w:rsidR="00B21A8F" w:rsidRPr="004E13D7">
        <w:rPr>
          <w:rFonts w:eastAsia="標楷體"/>
          <w:sz w:val="22"/>
          <w:szCs w:val="22"/>
        </w:rPr>
        <w:t>程度。</w:t>
      </w:r>
      <w:r w:rsidR="00B21A8F" w:rsidRPr="004E13D7">
        <w:rPr>
          <w:rFonts w:eastAsia="BiauKai"/>
          <w:color w:val="000000"/>
          <w:sz w:val="22"/>
          <w:szCs w:val="22"/>
          <w:lang w:eastAsia="zh-TW"/>
        </w:rPr>
        <w:t>本研究是採用第三部分的看圖敘述，測試語料只使用音韻面向的評分。總長為</w:t>
      </w:r>
      <w:r w:rsidR="00B21A8F" w:rsidRPr="004E13D7">
        <w:rPr>
          <w:rFonts w:eastAsia="BiauKai"/>
          <w:color w:val="000000" w:themeColor="text1"/>
          <w:sz w:val="22"/>
          <w:szCs w:val="22"/>
          <w:lang w:eastAsia="zh-TW"/>
        </w:rPr>
        <w:t xml:space="preserve">2.6 </w:t>
      </w:r>
      <w:r w:rsidR="00B21A8F" w:rsidRPr="004E13D7">
        <w:rPr>
          <w:rFonts w:eastAsia="BiauKai"/>
          <w:color w:val="000000" w:themeColor="text1"/>
          <w:sz w:val="22"/>
          <w:szCs w:val="22"/>
          <w:lang w:eastAsia="zh-TW"/>
        </w:rPr>
        <w:t>小時，學生的平均回答單詞數量為</w:t>
      </w:r>
      <w:r w:rsidR="00B21A8F" w:rsidRPr="004E13D7">
        <w:rPr>
          <w:rFonts w:eastAsia="BiauKai"/>
          <w:color w:val="000000" w:themeColor="text1"/>
          <w:sz w:val="22"/>
          <w:szCs w:val="22"/>
          <w:lang w:eastAsia="zh-TW"/>
        </w:rPr>
        <w:t>107</w:t>
      </w:r>
      <w:r w:rsidR="00B21A8F" w:rsidRPr="004E13D7">
        <w:rPr>
          <w:rFonts w:eastAsia="BiauKai"/>
          <w:color w:val="000000"/>
          <w:sz w:val="22"/>
          <w:szCs w:val="22"/>
          <w:lang w:eastAsia="zh-TW"/>
        </w:rPr>
        <w:t>個</w:t>
      </w:r>
      <w:r w:rsidR="00B21A8F" w:rsidRPr="004E13D7">
        <w:rPr>
          <w:rFonts w:eastAsia="BiauKai"/>
          <w:color w:val="000000"/>
          <w:sz w:val="22"/>
          <w:szCs w:val="22"/>
          <w:lang w:eastAsia="zh-TW"/>
        </w:rPr>
        <w:t xml:space="preserve">  (</w:t>
      </w:r>
      <w:r w:rsidR="00B21A8F" w:rsidRPr="004E13D7">
        <w:rPr>
          <w:rFonts w:eastAsia="BiauKai"/>
          <w:color w:val="000000"/>
          <w:sz w:val="22"/>
          <w:szCs w:val="22"/>
          <w:lang w:eastAsia="zh-TW"/>
        </w:rPr>
        <w:t>見表</w:t>
      </w:r>
      <w:r w:rsidR="00DB12DF">
        <w:rPr>
          <w:rFonts w:eastAsia="BiauKai"/>
          <w:color w:val="000000"/>
          <w:sz w:val="22"/>
          <w:szCs w:val="22"/>
          <w:lang w:eastAsia="zh-TW"/>
        </w:rPr>
        <w:t>2</w:t>
      </w:r>
      <w:r w:rsidR="00B21A8F" w:rsidRPr="004E13D7">
        <w:rPr>
          <w:rFonts w:eastAsia="BiauKai"/>
          <w:color w:val="000000"/>
          <w:sz w:val="22"/>
          <w:szCs w:val="22"/>
          <w:lang w:eastAsia="zh-TW"/>
        </w:rPr>
        <w:t xml:space="preserve">)  </w:t>
      </w:r>
      <w:r w:rsidR="00B21A8F" w:rsidRPr="004E13D7">
        <w:rPr>
          <w:rFonts w:eastAsia="BiauKai"/>
          <w:color w:val="000000"/>
          <w:sz w:val="22"/>
          <w:szCs w:val="22"/>
          <w:lang w:eastAsia="zh-TW"/>
        </w:rPr>
        <w:t>；在看圖敘述的任務中，學生的音韻精熟度分佈如圖</w:t>
      </w:r>
      <w:r w:rsidR="00B21A8F" w:rsidRPr="004E13D7">
        <w:rPr>
          <w:rFonts w:eastAsia="BiauKai"/>
          <w:color w:val="000000"/>
          <w:sz w:val="22"/>
          <w:szCs w:val="22"/>
          <w:lang w:eastAsia="zh-TW"/>
        </w:rPr>
        <w:t>2</w:t>
      </w:r>
      <w:r w:rsidR="00B21A8F" w:rsidRPr="004E13D7">
        <w:rPr>
          <w:rFonts w:eastAsia="BiauKai"/>
          <w:color w:val="000000"/>
          <w:sz w:val="22"/>
          <w:szCs w:val="22"/>
          <w:lang w:eastAsia="zh-TW"/>
        </w:rPr>
        <w:t>所示。</w:t>
      </w:r>
      <w:r w:rsidR="00F237B3">
        <w:rPr>
          <w:rFonts w:eastAsia="標楷體"/>
          <w:noProof/>
          <w:lang w:val="zh-TW" w:eastAsia="zh-TW"/>
        </w:rPr>
        <mc:AlternateContent>
          <mc:Choice Requires="wps">
            <w:drawing>
              <wp:anchor distT="0" distB="0" distL="114300" distR="114300" simplePos="0" relativeHeight="251765760" behindDoc="0" locked="1" layoutInCell="1" allowOverlap="0" wp14:anchorId="3FBEC04F" wp14:editId="538AC201">
                <wp:simplePos x="0" y="0"/>
                <wp:positionH relativeFrom="column">
                  <wp:posOffset>15875</wp:posOffset>
                </wp:positionH>
                <wp:positionV relativeFrom="page">
                  <wp:posOffset>850265</wp:posOffset>
                </wp:positionV>
                <wp:extent cx="2771775" cy="2110105"/>
                <wp:effectExtent l="0" t="0" r="0" b="0"/>
                <wp:wrapSquare wrapText="bothSides"/>
                <wp:docPr id="5" name="文字方塊 5"/>
                <wp:cNvGraphicFramePr/>
                <a:graphic xmlns:a="http://schemas.openxmlformats.org/drawingml/2006/main">
                  <a:graphicData uri="http://schemas.microsoft.com/office/word/2010/wordprocessingShape">
                    <wps:wsp>
                      <wps:cNvSpPr txBox="1"/>
                      <wps:spPr>
                        <a:xfrm>
                          <a:off x="0" y="0"/>
                          <a:ext cx="2771775" cy="2110105"/>
                        </a:xfrm>
                        <a:prstGeom prst="rect">
                          <a:avLst/>
                        </a:prstGeom>
                        <a:solidFill>
                          <a:schemeClr val="lt1"/>
                        </a:solidFill>
                        <a:ln w="6350">
                          <a:noFill/>
                        </a:ln>
                      </wps:spPr>
                      <wps:txbx>
                        <w:txbxContent>
                          <w:p w14:paraId="53052AD9" w14:textId="77777777" w:rsidR="00121867" w:rsidRDefault="00121867" w:rsidP="00F237B3">
                            <w:pPr>
                              <w:spacing w:afterLines="50" w:after="120"/>
                              <w:jc w:val="center"/>
                              <w:rPr>
                                <w:rFonts w:ascii="Times New Roman" w:eastAsia="BiauKai" w:hAnsi="Times New Roman" w:cs="Times New Roman"/>
                                <w:sz w:val="22"/>
                                <w:szCs w:val="22"/>
                              </w:rPr>
                            </w:pPr>
                            <w:r>
                              <w:rPr>
                                <w:rFonts w:ascii="Times New Roman" w:eastAsia="BiauKai" w:hAnsi="Times New Roman" w:cs="Times New Roman"/>
                                <w:noProof/>
                                <w:sz w:val="22"/>
                                <w:szCs w:val="22"/>
                              </w:rPr>
                              <w:drawing>
                                <wp:inline distT="0" distB="0" distL="0" distR="0" wp14:anchorId="0E54B940" wp14:editId="63538BCA">
                                  <wp:extent cx="2582545" cy="1597025"/>
                                  <wp:effectExtent l="0" t="0" r="0" b="317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9">
                                            <a:extLst>
                                              <a:ext uri="{28A0092B-C50C-407E-A947-70E740481C1C}">
                                                <a14:useLocalDpi xmlns:a14="http://schemas.microsoft.com/office/drawing/2010/main" val="0"/>
                                              </a:ext>
                                            </a:extLst>
                                          </a:blip>
                                          <a:stretch>
                                            <a:fillRect/>
                                          </a:stretch>
                                        </pic:blipFill>
                                        <pic:spPr>
                                          <a:xfrm>
                                            <a:off x="0" y="0"/>
                                            <a:ext cx="2582545" cy="1597025"/>
                                          </a:xfrm>
                                          <a:prstGeom prst="rect">
                                            <a:avLst/>
                                          </a:prstGeom>
                                        </pic:spPr>
                                      </pic:pic>
                                    </a:graphicData>
                                  </a:graphic>
                                </wp:inline>
                              </w:drawing>
                            </w:r>
                          </w:p>
                          <w:p w14:paraId="0849B295" w14:textId="77777777" w:rsidR="00121867" w:rsidRPr="00CA4E69" w:rsidRDefault="00121867" w:rsidP="00F237B3">
                            <w:pPr>
                              <w:spacing w:afterLines="50" w:after="120"/>
                              <w:jc w:val="center"/>
                              <w:rPr>
                                <w:rFonts w:ascii="Times New Roman" w:eastAsia="BiauKai" w:hAnsi="Times New Roman" w:cs="Times New Roman"/>
                                <w:sz w:val="22"/>
                                <w:szCs w:val="22"/>
                              </w:rPr>
                            </w:pPr>
                            <w:r>
                              <w:rPr>
                                <w:rFonts w:ascii="Times New Roman" w:eastAsia="BiauKai" w:hAnsi="Times New Roman" w:cs="Times New Roman" w:hint="eastAsia"/>
                                <w:sz w:val="22"/>
                                <w:szCs w:val="22"/>
                              </w:rPr>
                              <w:t>圖</w:t>
                            </w:r>
                            <w:r>
                              <w:rPr>
                                <w:rFonts w:ascii="Times New Roman" w:eastAsia="BiauKai" w:hAnsi="Times New Roman" w:cs="Times New Roman" w:hint="eastAsia"/>
                                <w:sz w:val="22"/>
                                <w:szCs w:val="22"/>
                              </w:rPr>
                              <w:t>2</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sidRPr="004E36C4">
                              <w:rPr>
                                <w:rFonts w:ascii="Times New Roman" w:eastAsia="BiauKai" w:hAnsi="Times New Roman" w:cs="Times New Roman"/>
                                <w:sz w:val="22"/>
                                <w:szCs w:val="22"/>
                              </w:rPr>
                              <w:t>實驗語料之統計資訊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C04F" id="文字方塊 5" o:spid="_x0000_s1034" type="#_x0000_t202" style="position:absolute;left:0;text-align:left;margin-left:1.25pt;margin-top:66.95pt;width:218.25pt;height:166.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" o:allowoverlap="f" fillcolor="white [3201]" stroked="f" strokeweight=".5pt">
                <v:textbox>
                  <w:txbxContent>
                    <w:p w14:paraId="53052AD9" w14:textId="77777777" w:rsidR="00121867" w:rsidRDefault="00121867" w:rsidP="00F237B3">
                      <w:pPr>
                        <w:spacing w:afterLines="50" w:after="120"/>
                        <w:jc w:val="center"/>
                        <w:rPr>
                          <w:rFonts w:ascii="Times New Roman" w:eastAsia="BiauKai" w:hAnsi="Times New Roman" w:cs="Times New Roman"/>
                          <w:sz w:val="22"/>
                          <w:szCs w:val="22"/>
                        </w:rPr>
                      </w:pPr>
                      <w:r>
                        <w:rPr>
                          <w:rFonts w:ascii="Times New Roman" w:eastAsia="BiauKai" w:hAnsi="Times New Roman" w:cs="Times New Roman"/>
                          <w:noProof/>
                          <w:sz w:val="22"/>
                          <w:szCs w:val="22"/>
                        </w:rPr>
                        <w:drawing>
                          <wp:inline distT="0" distB="0" distL="0" distR="0" wp14:anchorId="0E54B940" wp14:editId="63538BCA">
                            <wp:extent cx="2582545" cy="1597025"/>
                            <wp:effectExtent l="0" t="0" r="0" b="317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9">
                                      <a:extLst>
                                        <a:ext uri="{28A0092B-C50C-407E-A947-70E740481C1C}">
                                          <a14:useLocalDpi xmlns:a14="http://schemas.microsoft.com/office/drawing/2010/main" val="0"/>
                                        </a:ext>
                                      </a:extLst>
                                    </a:blip>
                                    <a:stretch>
                                      <a:fillRect/>
                                    </a:stretch>
                                  </pic:blipFill>
                                  <pic:spPr>
                                    <a:xfrm>
                                      <a:off x="0" y="0"/>
                                      <a:ext cx="2582545" cy="1597025"/>
                                    </a:xfrm>
                                    <a:prstGeom prst="rect">
                                      <a:avLst/>
                                    </a:prstGeom>
                                  </pic:spPr>
                                </pic:pic>
                              </a:graphicData>
                            </a:graphic>
                          </wp:inline>
                        </w:drawing>
                      </w:r>
                    </w:p>
                    <w:p w14:paraId="0849B295" w14:textId="77777777" w:rsidR="00121867" w:rsidRPr="00CA4E69" w:rsidRDefault="00121867" w:rsidP="00F237B3">
                      <w:pPr>
                        <w:spacing w:afterLines="50" w:after="120"/>
                        <w:jc w:val="center"/>
                        <w:rPr>
                          <w:rFonts w:ascii="Times New Roman" w:eastAsia="BiauKai" w:hAnsi="Times New Roman" w:cs="Times New Roman"/>
                          <w:sz w:val="22"/>
                          <w:szCs w:val="22"/>
                        </w:rPr>
                      </w:pPr>
                      <w:r>
                        <w:rPr>
                          <w:rFonts w:ascii="Times New Roman" w:eastAsia="BiauKai" w:hAnsi="Times New Roman" w:cs="Times New Roman" w:hint="eastAsia"/>
                          <w:sz w:val="22"/>
                          <w:szCs w:val="22"/>
                        </w:rPr>
                        <w:t>圖</w:t>
                      </w:r>
                      <w:r>
                        <w:rPr>
                          <w:rFonts w:ascii="Times New Roman" w:eastAsia="BiauKai" w:hAnsi="Times New Roman" w:cs="Times New Roman" w:hint="eastAsia"/>
                          <w:sz w:val="22"/>
                          <w:szCs w:val="22"/>
                        </w:rPr>
                        <w:t>2</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sidRPr="004E36C4">
                        <w:rPr>
                          <w:rFonts w:ascii="Times New Roman" w:eastAsia="BiauKai" w:hAnsi="Times New Roman" w:cs="Times New Roman"/>
                          <w:sz w:val="22"/>
                          <w:szCs w:val="22"/>
                        </w:rPr>
                        <w:t>實驗語料之統計資訊</w:t>
                      </w:r>
                    </w:p>
                  </w:txbxContent>
                </v:textbox>
                <w10:wrap type="square" anchory="page"/>
                <w10:anchorlock/>
              </v:shape>
            </w:pict>
          </mc:Fallback>
        </mc:AlternateContent>
      </w:r>
    </w:p>
    <w:p w14:paraId="27ACE7C6" w14:textId="1AA67A8F" w:rsidR="00551BD0" w:rsidRPr="008C7546" w:rsidRDefault="008C7546" w:rsidP="00551BD0">
      <w:pPr>
        <w:pStyle w:val="ACLTextFirstLine"/>
        <w:overflowPunct w:val="0"/>
        <w:spacing w:afterLines="30" w:after="72"/>
        <w:ind w:firstLine="232"/>
        <w:rPr>
          <w:rFonts w:eastAsia="BiauKai"/>
          <w:color w:val="000000"/>
          <w:sz w:val="22"/>
          <w:szCs w:val="22"/>
          <w:lang w:eastAsia="zh-TW"/>
        </w:rPr>
      </w:pPr>
      <w:r w:rsidRPr="004E13D7">
        <w:rPr>
          <w:rFonts w:eastAsia="BiauKai"/>
          <w:color w:val="000000"/>
          <w:sz w:val="22"/>
          <w:szCs w:val="22"/>
        </w:rPr>
        <w:t>在此次任務中，人工標記的專家之間在看圖敘述部分，其綜合內容、音韻及詞語之關聯性係數</w:t>
      </w:r>
      <w:r w:rsidR="00FB55BA">
        <w:rPr>
          <w:rFonts w:eastAsia="BiauKai"/>
          <w:color w:val="000000"/>
          <w:sz w:val="22"/>
          <w:szCs w:val="22"/>
          <w:lang w:val="de-DE"/>
        </w:rPr>
        <w:t>Cohen</w:t>
      </w:r>
      <w:proofErr w:type="gramStart"/>
      <w:r w:rsidR="00FB55BA">
        <w:rPr>
          <w:rFonts w:eastAsia="BiauKai"/>
          <w:color w:val="000000"/>
          <w:sz w:val="22"/>
          <w:szCs w:val="22"/>
          <w:lang w:val="de-DE"/>
        </w:rPr>
        <w:t>’</w:t>
      </w:r>
      <w:proofErr w:type="gramEnd"/>
      <w:r w:rsidR="00FB55BA">
        <w:rPr>
          <w:rFonts w:eastAsia="BiauKai"/>
          <w:color w:val="000000"/>
          <w:sz w:val="22"/>
          <w:szCs w:val="22"/>
          <w:lang w:val="de-DE"/>
        </w:rPr>
        <w:t>s Kappa</w:t>
      </w:r>
      <w:r w:rsidR="00FB55BA">
        <w:rPr>
          <w:rFonts w:eastAsia="BiauKai" w:hint="eastAsia"/>
          <w:color w:val="000000"/>
          <w:sz w:val="22"/>
          <w:szCs w:val="22"/>
          <w:lang w:val="de-DE" w:eastAsia="zh-TW"/>
        </w:rPr>
        <w:t>值</w:t>
      </w:r>
      <w:r w:rsidRPr="004E13D7">
        <w:rPr>
          <w:rFonts w:eastAsia="BiauKai"/>
          <w:color w:val="000000"/>
          <w:sz w:val="22"/>
          <w:szCs w:val="22"/>
        </w:rPr>
        <w:t>為</w:t>
      </w:r>
      <w:r w:rsidRPr="004E13D7">
        <w:rPr>
          <w:rFonts w:eastAsia="BiauKai"/>
          <w:color w:val="000000"/>
          <w:sz w:val="22"/>
          <w:szCs w:val="22"/>
        </w:rPr>
        <w:t>0.4</w:t>
      </w:r>
      <w:r w:rsidR="00653BB5">
        <w:rPr>
          <w:rFonts w:eastAsia="BiauKai"/>
          <w:color w:val="000000"/>
          <w:sz w:val="22"/>
          <w:szCs w:val="22"/>
          <w:lang w:eastAsia="zh-TW"/>
        </w:rPr>
        <w:t>5</w:t>
      </w:r>
      <w:r w:rsidRPr="004E13D7">
        <w:rPr>
          <w:rFonts w:eastAsia="BiauKai"/>
          <w:color w:val="000000"/>
          <w:sz w:val="22"/>
          <w:szCs w:val="22"/>
        </w:rPr>
        <w:t>，而屬於音韻面向的相關係數</w:t>
      </w:r>
      <w:r w:rsidRPr="004E13D7">
        <w:rPr>
          <w:rFonts w:eastAsia="BiauKai"/>
          <w:color w:val="000000"/>
          <w:sz w:val="22"/>
          <w:szCs w:val="22"/>
        </w:rPr>
        <w:t>0.47</w:t>
      </w:r>
      <w:r w:rsidRPr="004E13D7">
        <w:rPr>
          <w:rFonts w:eastAsia="BiauKai"/>
          <w:color w:val="000000"/>
          <w:sz w:val="22"/>
          <w:szCs w:val="22"/>
        </w:rPr>
        <w:t>，在</w:t>
      </w:r>
      <w:r w:rsidRPr="004E13D7">
        <w:rPr>
          <w:rFonts w:eastAsia="BiauKai"/>
          <w:color w:val="000000"/>
          <w:sz w:val="22"/>
          <w:szCs w:val="22"/>
        </w:rPr>
        <w:t>0.4</w:t>
      </w:r>
      <w:r w:rsidRPr="004E13D7">
        <w:rPr>
          <w:rFonts w:eastAsia="BiauKai"/>
          <w:color w:val="000000"/>
          <w:sz w:val="22"/>
          <w:szCs w:val="22"/>
        </w:rPr>
        <w:t>到</w:t>
      </w:r>
      <w:r w:rsidRPr="004E13D7">
        <w:rPr>
          <w:rFonts w:eastAsia="BiauKai"/>
          <w:color w:val="000000"/>
          <w:sz w:val="22"/>
          <w:szCs w:val="22"/>
        </w:rPr>
        <w:t>0.6</w:t>
      </w:r>
      <w:r w:rsidRPr="004E13D7">
        <w:rPr>
          <w:rFonts w:eastAsia="BiauKai"/>
          <w:color w:val="000000"/>
          <w:sz w:val="22"/>
          <w:szCs w:val="22"/>
        </w:rPr>
        <w:t>之間的範圍都只屬於一般信度</w:t>
      </w:r>
      <w:r w:rsidR="006676B7">
        <w:rPr>
          <w:rFonts w:eastAsia="BiauKai" w:hint="eastAsia"/>
          <w:color w:val="000000"/>
          <w:sz w:val="22"/>
          <w:szCs w:val="22"/>
        </w:rPr>
        <w:t>(</w:t>
      </w:r>
      <w:r w:rsidR="006676B7">
        <w:rPr>
          <w:rFonts w:eastAsia="BiauKai"/>
          <w:color w:val="000000"/>
          <w:sz w:val="22"/>
          <w:szCs w:val="22"/>
        </w:rPr>
        <w:t>Moderate)</w:t>
      </w:r>
      <w:r w:rsidR="00E91416">
        <w:rPr>
          <w:rFonts w:eastAsia="BiauKai" w:hint="eastAsia"/>
          <w:color w:val="000000"/>
          <w:sz w:val="22"/>
          <w:szCs w:val="22"/>
          <w:lang w:eastAsia="zh-TW"/>
        </w:rPr>
        <w:t>。</w:t>
      </w:r>
      <w:r w:rsidR="00E1247A">
        <w:rPr>
          <w:rFonts w:eastAsia="BiauKai" w:hint="eastAsia"/>
          <w:color w:val="000000"/>
          <w:sz w:val="22"/>
          <w:szCs w:val="22"/>
          <w:lang w:eastAsia="zh-TW"/>
        </w:rPr>
        <w:t>若兩位專家給予的評分相差</w:t>
      </w:r>
      <w:proofErr w:type="gramStart"/>
      <w:r w:rsidR="00E1247A">
        <w:rPr>
          <w:rFonts w:eastAsia="BiauKai" w:hint="eastAsia"/>
          <w:color w:val="000000"/>
          <w:sz w:val="22"/>
          <w:szCs w:val="22"/>
          <w:lang w:eastAsia="zh-TW"/>
        </w:rPr>
        <w:t>一</w:t>
      </w:r>
      <w:proofErr w:type="gramEnd"/>
      <w:r w:rsidR="00E1247A">
        <w:rPr>
          <w:rFonts w:eastAsia="BiauKai" w:hint="eastAsia"/>
          <w:color w:val="000000"/>
          <w:sz w:val="22"/>
          <w:szCs w:val="22"/>
          <w:lang w:eastAsia="zh-TW"/>
        </w:rPr>
        <w:t>等級，則會請第三位專家給予實際等級。</w:t>
      </w:r>
      <w:r w:rsidR="00E91416">
        <w:rPr>
          <w:rFonts w:eastAsia="BiauKai" w:hint="eastAsia"/>
          <w:color w:val="000000"/>
          <w:sz w:val="22"/>
          <w:szCs w:val="22"/>
          <w:lang w:eastAsia="zh-TW"/>
        </w:rPr>
        <w:t>而這也相當程度反應人工標記</w:t>
      </w:r>
      <w:r w:rsidR="00551BD0">
        <w:rPr>
          <w:rFonts w:eastAsia="BiauKai" w:hint="eastAsia"/>
          <w:color w:val="000000"/>
          <w:sz w:val="22"/>
          <w:szCs w:val="22"/>
          <w:lang w:eastAsia="zh-TW"/>
        </w:rPr>
        <w:t>語</w:t>
      </w:r>
      <w:r w:rsidR="00E91416">
        <w:rPr>
          <w:rFonts w:eastAsia="BiauKai" w:hint="eastAsia"/>
          <w:color w:val="000000"/>
          <w:sz w:val="22"/>
          <w:szCs w:val="22"/>
          <w:lang w:eastAsia="zh-TW"/>
        </w:rPr>
        <w:t>料之困難，</w:t>
      </w:r>
      <w:r w:rsidR="00551BD0">
        <w:rPr>
          <w:rFonts w:eastAsia="BiauKai" w:hint="eastAsia"/>
          <w:color w:val="000000"/>
          <w:sz w:val="22"/>
          <w:szCs w:val="22"/>
          <w:lang w:eastAsia="zh-TW"/>
        </w:rPr>
        <w:t>因</w:t>
      </w:r>
      <w:r w:rsidR="00E92E57">
        <w:rPr>
          <w:rFonts w:eastAsia="BiauKai" w:hint="eastAsia"/>
          <w:color w:val="000000"/>
          <w:sz w:val="22"/>
          <w:szCs w:val="22"/>
          <w:lang w:eastAsia="zh-TW"/>
        </w:rPr>
        <w:t>人類標記較易受個人所側重之觀點所影響</w:t>
      </w:r>
      <w:r w:rsidR="0098391E">
        <w:rPr>
          <w:rFonts w:eastAsia="BiauKai" w:hint="eastAsia"/>
          <w:color w:val="000000"/>
          <w:sz w:val="22"/>
          <w:szCs w:val="22"/>
          <w:lang w:eastAsia="zh-TW"/>
        </w:rPr>
        <w:t>，</w:t>
      </w:r>
      <w:r w:rsidR="00B341DC">
        <w:rPr>
          <w:rFonts w:eastAsia="BiauKai" w:hint="eastAsia"/>
          <w:color w:val="000000"/>
          <w:sz w:val="22"/>
          <w:szCs w:val="22"/>
          <w:lang w:eastAsia="zh-TW"/>
        </w:rPr>
        <w:t>傾向</w:t>
      </w:r>
      <w:r w:rsidR="0098391E">
        <w:rPr>
          <w:rFonts w:eastAsia="BiauKai" w:hint="eastAsia"/>
          <w:color w:val="000000"/>
          <w:sz w:val="22"/>
          <w:szCs w:val="22"/>
          <w:lang w:eastAsia="zh-TW"/>
        </w:rPr>
        <w:t>於給印象分數而非實際表現分數</w:t>
      </w:r>
      <w:r w:rsidR="00C55139">
        <w:rPr>
          <w:rFonts w:eastAsia="BiauKai" w:hint="eastAsia"/>
          <w:color w:val="000000"/>
          <w:sz w:val="22"/>
          <w:szCs w:val="22"/>
          <w:lang w:eastAsia="zh-TW"/>
        </w:rPr>
        <w:t>。</w:t>
      </w:r>
      <w:r w:rsidR="00E92E57">
        <w:rPr>
          <w:rFonts w:eastAsia="BiauKai" w:hint="eastAsia"/>
          <w:color w:val="000000"/>
          <w:sz w:val="22"/>
          <w:szCs w:val="22"/>
          <w:lang w:eastAsia="zh-TW"/>
        </w:rPr>
        <w:t>部分語料</w:t>
      </w:r>
      <w:r w:rsidR="00C55139">
        <w:rPr>
          <w:rFonts w:eastAsia="BiauKai" w:hint="eastAsia"/>
          <w:color w:val="000000"/>
          <w:sz w:val="22"/>
          <w:szCs w:val="22"/>
          <w:lang w:eastAsia="zh-TW"/>
        </w:rPr>
        <w:t>之</w:t>
      </w:r>
      <w:r w:rsidR="00E92E57">
        <w:rPr>
          <w:rFonts w:eastAsia="BiauKai" w:hint="eastAsia"/>
          <w:color w:val="000000"/>
          <w:sz w:val="22"/>
          <w:szCs w:val="22"/>
          <w:lang w:eastAsia="zh-TW"/>
        </w:rPr>
        <w:t>語者</w:t>
      </w:r>
      <w:r w:rsidR="00C55139">
        <w:rPr>
          <w:rFonts w:eastAsia="BiauKai" w:hint="eastAsia"/>
          <w:color w:val="000000"/>
          <w:sz w:val="22"/>
          <w:szCs w:val="22"/>
          <w:lang w:eastAsia="zh-TW"/>
        </w:rPr>
        <w:t>，</w:t>
      </w:r>
      <w:r w:rsidR="00E92E57">
        <w:rPr>
          <w:rFonts w:eastAsia="BiauKai" w:hint="eastAsia"/>
          <w:color w:val="000000"/>
          <w:sz w:val="22"/>
          <w:szCs w:val="22"/>
          <w:lang w:eastAsia="zh-TW"/>
        </w:rPr>
        <w:t>若是</w:t>
      </w:r>
      <w:r w:rsidR="00C55139">
        <w:rPr>
          <w:rFonts w:eastAsia="BiauKai" w:hint="eastAsia"/>
          <w:color w:val="000000"/>
          <w:sz w:val="22"/>
          <w:szCs w:val="22"/>
          <w:lang w:eastAsia="zh-TW"/>
        </w:rPr>
        <w:t>在</w:t>
      </w:r>
      <w:r w:rsidR="00E92E57">
        <w:rPr>
          <w:rFonts w:eastAsia="BiauKai" w:hint="eastAsia"/>
          <w:color w:val="000000"/>
          <w:sz w:val="22"/>
          <w:szCs w:val="22"/>
          <w:lang w:eastAsia="zh-TW"/>
        </w:rPr>
        <w:t>音韻</w:t>
      </w:r>
      <w:r w:rsidR="00C55139">
        <w:rPr>
          <w:rFonts w:eastAsia="BiauKai" w:hint="eastAsia"/>
          <w:color w:val="000000"/>
          <w:sz w:val="22"/>
          <w:szCs w:val="22"/>
          <w:lang w:eastAsia="zh-TW"/>
        </w:rPr>
        <w:t>上</w:t>
      </w:r>
      <w:r w:rsidR="00E92E57">
        <w:rPr>
          <w:rFonts w:eastAsia="BiauKai" w:hint="eastAsia"/>
          <w:color w:val="000000"/>
          <w:sz w:val="22"/>
          <w:szCs w:val="22"/>
          <w:lang w:eastAsia="zh-TW"/>
        </w:rPr>
        <w:t>表現較佳，而內容及詞語使用</w:t>
      </w:r>
      <w:r w:rsidR="00C55139">
        <w:rPr>
          <w:rFonts w:eastAsia="BiauKai" w:hint="eastAsia"/>
          <w:color w:val="000000"/>
          <w:sz w:val="22"/>
          <w:szCs w:val="22"/>
          <w:lang w:eastAsia="zh-TW"/>
        </w:rPr>
        <w:t>表現較一般，會產生評分結果不一致的情形。這種情況</w:t>
      </w:r>
      <w:proofErr w:type="gramStart"/>
      <w:r w:rsidR="006676B7">
        <w:rPr>
          <w:rFonts w:eastAsia="BiauKai" w:hint="eastAsia"/>
          <w:color w:val="000000"/>
          <w:sz w:val="22"/>
          <w:szCs w:val="22"/>
          <w:lang w:eastAsia="zh-TW"/>
        </w:rPr>
        <w:t>凸</w:t>
      </w:r>
      <w:proofErr w:type="gramEnd"/>
      <w:r w:rsidR="00C55139">
        <w:rPr>
          <w:rFonts w:eastAsia="BiauKai" w:hint="eastAsia"/>
          <w:color w:val="000000"/>
          <w:sz w:val="22"/>
          <w:szCs w:val="22"/>
          <w:lang w:eastAsia="zh-TW"/>
        </w:rPr>
        <w:t>顯機器評測的重要性，因為機器能夠依照所設定之客觀標準分析語者口說程度</w:t>
      </w:r>
      <w:r w:rsidR="00551BD0">
        <w:rPr>
          <w:rFonts w:eastAsia="BiauKai" w:hint="eastAsia"/>
          <w:color w:val="000000"/>
          <w:sz w:val="22"/>
          <w:szCs w:val="22"/>
          <w:lang w:eastAsia="zh-TW"/>
        </w:rPr>
        <w:t>。</w:t>
      </w:r>
    </w:p>
    <w:p w14:paraId="3EE315E0" w14:textId="265A782D" w:rsidR="00850E59" w:rsidRDefault="00850E59" w:rsidP="00850E59">
      <w:pPr>
        <w:pStyle w:val="ACLSubsection"/>
        <w:numPr>
          <w:ilvl w:val="1"/>
          <w:numId w:val="3"/>
        </w:numPr>
        <w:ind w:left="562" w:hanging="562"/>
        <w:rPr>
          <w:rFonts w:eastAsia="標楷體"/>
          <w:lang w:eastAsia="zh-TW"/>
        </w:rPr>
      </w:pPr>
      <w:r w:rsidRPr="00603BCC">
        <w:rPr>
          <w:rFonts w:eastAsia="標楷體"/>
          <w:lang w:eastAsia="zh-TW"/>
        </w:rPr>
        <w:t>實驗設定</w:t>
      </w:r>
      <w:r w:rsidRPr="00603BCC">
        <w:rPr>
          <w:rFonts w:eastAsia="標楷體"/>
          <w:lang w:eastAsia="zh-TW"/>
        </w:rPr>
        <w:t xml:space="preserve"> (Settings) </w:t>
      </w:r>
    </w:p>
    <w:p w14:paraId="09963019" w14:textId="4B2CD7A5" w:rsidR="00BB361C" w:rsidRPr="00BB361C" w:rsidRDefault="00555CAA" w:rsidP="00EB1EDB">
      <w:pPr>
        <w:pStyle w:val="ACLText"/>
        <w:overflowPunct w:val="0"/>
        <w:spacing w:afterLines="30" w:after="72" w:line="240" w:lineRule="auto"/>
        <w:rPr>
          <w:rFonts w:eastAsia="BiauKai"/>
          <w:color w:val="000000" w:themeColor="text1"/>
          <w:sz w:val="22"/>
          <w:szCs w:val="22"/>
          <w:lang w:eastAsia="zh-TW"/>
        </w:rPr>
      </w:pPr>
      <w:r w:rsidRPr="00BB361C">
        <w:rPr>
          <w:rFonts w:eastAsia="標楷體"/>
          <w:sz w:val="22"/>
          <w:szCs w:val="22"/>
          <w:lang w:eastAsia="zh-TW"/>
        </w:rPr>
        <w:t>本論文中，考量語音資料在不同情境下收音，需要克服噪音以利後續辨識，</w:t>
      </w:r>
      <w:r w:rsidR="0064151D">
        <w:rPr>
          <w:rFonts w:eastAsia="標楷體" w:hint="eastAsia"/>
          <w:sz w:val="22"/>
          <w:szCs w:val="22"/>
          <w:lang w:eastAsia="zh-TW"/>
        </w:rPr>
        <w:t>我們使用經</w:t>
      </w:r>
      <w:r w:rsidRPr="00BB361C">
        <w:rPr>
          <w:rFonts w:eastAsia="標楷體"/>
          <w:sz w:val="22"/>
          <w:szCs w:val="22"/>
          <w:lang w:eastAsia="zh-TW"/>
        </w:rPr>
        <w:t>多條件訓練</w:t>
      </w:r>
      <w:r w:rsidRPr="00BB361C">
        <w:rPr>
          <w:rFonts w:eastAsia="BiauKai"/>
          <w:sz w:val="22"/>
          <w:szCs w:val="22"/>
          <w:lang w:eastAsia="zh-TW"/>
        </w:rPr>
        <w:t xml:space="preserve"> (Multi-condition Training, MCT) </w:t>
      </w:r>
      <w:r w:rsidR="00167550">
        <w:rPr>
          <w:rFonts w:eastAsia="BiauKai" w:hint="eastAsia"/>
          <w:sz w:val="22"/>
          <w:szCs w:val="22"/>
          <w:lang w:eastAsia="zh-TW"/>
        </w:rPr>
        <w:t>的</w:t>
      </w:r>
      <w:r w:rsidR="00167550">
        <w:rPr>
          <w:rFonts w:eastAsia="BiauKai"/>
          <w:sz w:val="22"/>
          <w:szCs w:val="22"/>
          <w:lang w:eastAsia="zh-TW"/>
        </w:rPr>
        <w:t>ASR</w:t>
      </w:r>
      <w:r w:rsidR="00167550">
        <w:rPr>
          <w:rFonts w:eastAsia="BiauKai" w:hint="eastAsia"/>
          <w:sz w:val="22"/>
          <w:szCs w:val="22"/>
          <w:lang w:eastAsia="zh-TW"/>
        </w:rPr>
        <w:t>模型</w:t>
      </w:r>
      <w:r w:rsidRPr="00BB361C">
        <w:rPr>
          <w:rFonts w:eastAsia="BiauKai"/>
          <w:sz w:val="22"/>
          <w:szCs w:val="22"/>
          <w:lang w:eastAsia="zh-TW"/>
        </w:rPr>
        <w:t>，而</w:t>
      </w:r>
      <w:r w:rsidRPr="00BB361C">
        <w:rPr>
          <w:rFonts w:eastAsia="標楷體"/>
          <w:sz w:val="22"/>
          <w:szCs w:val="22"/>
          <w:lang w:eastAsia="zh-TW"/>
        </w:rPr>
        <w:t>聲學模型是</w:t>
      </w:r>
      <w:r w:rsidRPr="00BB361C">
        <w:rPr>
          <w:rFonts w:eastAsia="BiauKai"/>
          <w:sz w:val="22"/>
          <w:szCs w:val="22"/>
          <w:lang w:eastAsia="zh-TW"/>
        </w:rPr>
        <w:t>使用改良的</w:t>
      </w:r>
      <w:proofErr w:type="gramStart"/>
      <w:r w:rsidRPr="00BB361C">
        <w:rPr>
          <w:rFonts w:eastAsia="BiauKai"/>
          <w:sz w:val="22"/>
          <w:szCs w:val="22"/>
          <w:lang w:eastAsia="zh-TW"/>
        </w:rPr>
        <w:t>時間延類神經</w:t>
      </w:r>
      <w:proofErr w:type="gramEnd"/>
      <w:r w:rsidRPr="00BB361C">
        <w:rPr>
          <w:rFonts w:eastAsia="BiauKai"/>
          <w:sz w:val="22"/>
          <w:szCs w:val="22"/>
          <w:lang w:eastAsia="zh-TW"/>
        </w:rPr>
        <w:t>網路</w:t>
      </w:r>
      <w:r w:rsidRPr="00BB361C">
        <w:rPr>
          <w:rFonts w:eastAsia="BiauKai"/>
          <w:sz w:val="22"/>
          <w:szCs w:val="22"/>
          <w:lang w:eastAsia="zh-TW"/>
        </w:rPr>
        <w:t xml:space="preserve"> (Time-Delay Neural Network, TDNN) (</w:t>
      </w:r>
      <w:hyperlink w:anchor="Povey2018" w:history="1">
        <w:r w:rsidRPr="00BB361C">
          <w:rPr>
            <w:rStyle w:val="aa"/>
            <w:rFonts w:eastAsia="BiauKai"/>
            <w:sz w:val="22"/>
            <w:szCs w:val="22"/>
            <w:lang w:eastAsia="zh-TW"/>
          </w:rPr>
          <w:t>Povey et al., 2018</w:t>
        </w:r>
      </w:hyperlink>
      <w:r w:rsidRPr="00BB361C">
        <w:rPr>
          <w:rFonts w:eastAsia="BiauKai"/>
          <w:sz w:val="22"/>
          <w:szCs w:val="22"/>
          <w:lang w:eastAsia="zh-TW"/>
        </w:rPr>
        <w:t>)</w:t>
      </w:r>
      <w:r w:rsidRPr="00BB361C">
        <w:rPr>
          <w:rFonts w:eastAsia="BiauKai" w:hint="eastAsia"/>
          <w:sz w:val="22"/>
          <w:szCs w:val="22"/>
          <w:lang w:eastAsia="zh-TW"/>
        </w:rPr>
        <w:t>，</w:t>
      </w:r>
      <w:r w:rsidRPr="00BB361C">
        <w:rPr>
          <w:rFonts w:eastAsia="BiauKai"/>
          <w:sz w:val="22"/>
          <w:szCs w:val="22"/>
          <w:lang w:eastAsia="zh-TW"/>
        </w:rPr>
        <w:t>是在深度神經網路</w:t>
      </w:r>
      <w:r w:rsidRPr="00BB361C">
        <w:rPr>
          <w:rFonts w:eastAsia="BiauKai"/>
          <w:sz w:val="22"/>
          <w:szCs w:val="22"/>
          <w:lang w:eastAsia="zh-TW"/>
        </w:rPr>
        <w:t xml:space="preserve"> (Deep Neural Network, DNN) </w:t>
      </w:r>
      <w:r w:rsidRPr="00BB361C">
        <w:rPr>
          <w:rFonts w:eastAsia="BiauKai"/>
          <w:sz w:val="22"/>
          <w:szCs w:val="22"/>
          <w:lang w:eastAsia="zh-TW"/>
        </w:rPr>
        <w:t>的架構下，包含多</w:t>
      </w:r>
      <w:proofErr w:type="gramStart"/>
      <w:r w:rsidRPr="00BB361C">
        <w:rPr>
          <w:rFonts w:eastAsia="BiauKai"/>
          <w:sz w:val="22"/>
          <w:szCs w:val="22"/>
          <w:lang w:eastAsia="zh-TW"/>
        </w:rPr>
        <w:t>層卷積</w:t>
      </w:r>
      <w:proofErr w:type="gramEnd"/>
      <w:r w:rsidRPr="00BB361C">
        <w:rPr>
          <w:rFonts w:eastAsia="BiauKai"/>
          <w:sz w:val="22"/>
          <w:szCs w:val="22"/>
          <w:lang w:eastAsia="zh-TW"/>
        </w:rPr>
        <w:t>網路和多層分解過的</w:t>
      </w:r>
      <w:proofErr w:type="gramStart"/>
      <w:r w:rsidRPr="00BB361C">
        <w:rPr>
          <w:rFonts w:eastAsia="BiauKai"/>
          <w:sz w:val="22"/>
          <w:szCs w:val="22"/>
          <w:lang w:eastAsia="zh-TW"/>
        </w:rPr>
        <w:t>時間延類神</w:t>
      </w:r>
      <w:proofErr w:type="gramEnd"/>
      <w:r w:rsidRPr="00BB361C">
        <w:rPr>
          <w:rFonts w:eastAsia="BiauKai"/>
          <w:sz w:val="22"/>
          <w:szCs w:val="22"/>
          <w:lang w:eastAsia="zh-TW"/>
        </w:rPr>
        <w:t>經網路，簡稱為</w:t>
      </w:r>
      <w:r w:rsidRPr="00BB361C">
        <w:rPr>
          <w:rFonts w:eastAsia="BiauKai"/>
          <w:sz w:val="22"/>
          <w:szCs w:val="22"/>
          <w:lang w:eastAsia="zh-TW"/>
        </w:rPr>
        <w:t>TDNNF</w:t>
      </w:r>
      <w:r w:rsidRPr="00BB361C">
        <w:rPr>
          <w:rFonts w:eastAsia="BiauKai"/>
          <w:sz w:val="22"/>
          <w:szCs w:val="22"/>
          <w:lang w:eastAsia="zh-TW"/>
        </w:rPr>
        <w:t>。語言模型則是使</w:t>
      </w:r>
      <w:r w:rsidRPr="00BB361C">
        <w:rPr>
          <w:rFonts w:eastAsia="BiauKai"/>
          <w:color w:val="000000" w:themeColor="text1"/>
          <w:sz w:val="22"/>
          <w:szCs w:val="22"/>
          <w:lang w:eastAsia="zh-TW"/>
        </w:rPr>
        <w:t>用</w:t>
      </w:r>
      <w:r w:rsidR="00F45DDB">
        <w:rPr>
          <w:rFonts w:eastAsia="BiauKai"/>
          <w:color w:val="000000" w:themeColor="text1"/>
          <w:sz w:val="22"/>
          <w:szCs w:val="22"/>
          <w:lang w:eastAsia="zh-TW"/>
        </w:rPr>
        <w:t>3</w:t>
      </w:r>
      <w:r w:rsidRPr="00BB361C">
        <w:rPr>
          <w:rFonts w:eastAsia="BiauKai"/>
          <w:color w:val="000000" w:themeColor="text1"/>
          <w:sz w:val="22"/>
          <w:szCs w:val="22"/>
          <w:lang w:eastAsia="zh-TW"/>
        </w:rPr>
        <w:t>-gram</w:t>
      </w:r>
      <w:r w:rsidRPr="00BB361C">
        <w:rPr>
          <w:rFonts w:eastAsia="BiauKai"/>
          <w:color w:val="000000" w:themeColor="text1"/>
          <w:sz w:val="22"/>
          <w:szCs w:val="22"/>
          <w:lang w:eastAsia="zh-TW"/>
        </w:rPr>
        <w:t>語言模型。</w:t>
      </w:r>
    </w:p>
    <w:p w14:paraId="605C92D8" w14:textId="7FB8754B" w:rsidR="00F237B3" w:rsidRPr="00BB361C" w:rsidRDefault="00555CAA" w:rsidP="00C63F4A">
      <w:pPr>
        <w:pStyle w:val="ACLTextFirstLine"/>
        <w:overflowPunct w:val="0"/>
        <w:spacing w:afterLines="30" w:after="72" w:line="240" w:lineRule="auto"/>
        <w:rPr>
          <w:rFonts w:eastAsia="BiauKai"/>
          <w:sz w:val="22"/>
          <w:szCs w:val="22"/>
          <w:lang w:eastAsia="zh-TW"/>
        </w:rPr>
      </w:pPr>
      <w:r w:rsidRPr="00BB361C">
        <w:rPr>
          <w:rFonts w:eastAsia="BiauKai"/>
          <w:sz w:val="22"/>
          <w:szCs w:val="22"/>
          <w:lang w:eastAsia="zh-TW"/>
        </w:rPr>
        <w:t>在聲學模型的訓練語料上，我們使用有聲書讀物的英文公開語料</w:t>
      </w:r>
      <w:proofErr w:type="spellStart"/>
      <w:r w:rsidRPr="00BB361C">
        <w:rPr>
          <w:rFonts w:eastAsia="BiauKai"/>
          <w:sz w:val="22"/>
          <w:szCs w:val="22"/>
          <w:lang w:eastAsia="zh-TW"/>
        </w:rPr>
        <w:t>LibriSpeech</w:t>
      </w:r>
      <w:proofErr w:type="spellEnd"/>
      <w:r w:rsidRPr="00BB361C">
        <w:rPr>
          <w:rFonts w:eastAsia="BiauKai"/>
          <w:sz w:val="22"/>
          <w:szCs w:val="22"/>
          <w:lang w:eastAsia="zh-TW"/>
        </w:rPr>
        <w:t xml:space="preserve"> (</w:t>
      </w:r>
      <w:proofErr w:type="spellStart"/>
      <w:r w:rsidR="00121867">
        <w:fldChar w:fldCharType="begin"/>
      </w:r>
      <w:r w:rsidR="00121867">
        <w:instrText xml:space="preserve"> HYPERLINK \l "Panayotov2015" </w:instrText>
      </w:r>
      <w:r w:rsidR="00121867">
        <w:fldChar w:fldCharType="separate"/>
      </w:r>
      <w:r w:rsidRPr="00BB361C">
        <w:rPr>
          <w:rStyle w:val="aa"/>
          <w:rFonts w:eastAsia="MS Mincho"/>
          <w:sz w:val="22"/>
          <w:szCs w:val="22"/>
        </w:rPr>
        <w:t>Panayotov</w:t>
      </w:r>
      <w:proofErr w:type="spellEnd"/>
      <w:r w:rsidRPr="00BB361C">
        <w:rPr>
          <w:rStyle w:val="aa"/>
          <w:rFonts w:eastAsia="MS Mincho"/>
          <w:sz w:val="22"/>
          <w:szCs w:val="22"/>
        </w:rPr>
        <w:t xml:space="preserve"> et al., 2015</w:t>
      </w:r>
      <w:r w:rsidR="00121867">
        <w:rPr>
          <w:rStyle w:val="aa"/>
          <w:rFonts w:eastAsia="MS Mincho"/>
          <w:sz w:val="22"/>
          <w:szCs w:val="22"/>
        </w:rPr>
        <w:fldChar w:fldCharType="end"/>
      </w:r>
      <w:r w:rsidRPr="00BB361C">
        <w:rPr>
          <w:rFonts w:eastAsia="BiauKai"/>
          <w:sz w:val="22"/>
          <w:szCs w:val="22"/>
          <w:lang w:eastAsia="zh-TW"/>
        </w:rPr>
        <w:t xml:space="preserve">) </w:t>
      </w:r>
      <w:r w:rsidRPr="00BB361C">
        <w:rPr>
          <w:rFonts w:eastAsia="BiauKai"/>
          <w:sz w:val="22"/>
          <w:szCs w:val="22"/>
          <w:lang w:eastAsia="zh-TW"/>
        </w:rPr>
        <w:t>，而語言模型則是使用</w:t>
      </w:r>
      <w:r w:rsidRPr="00BB361C">
        <w:rPr>
          <w:rFonts w:eastAsia="BiauKai"/>
          <w:sz w:val="22"/>
          <w:szCs w:val="22"/>
          <w:lang w:eastAsia="zh-TW"/>
        </w:rPr>
        <w:t>TED-LIUM 3 (</w:t>
      </w:r>
      <w:hyperlink w:anchor="Hernandez2018" w:history="1">
        <w:r w:rsidRPr="00BB361C">
          <w:rPr>
            <w:rStyle w:val="aa"/>
            <w:sz w:val="22"/>
            <w:szCs w:val="22"/>
          </w:rPr>
          <w:t>Hernandez et al., 2018</w:t>
        </w:r>
      </w:hyperlink>
      <w:r w:rsidRPr="00BB361C">
        <w:rPr>
          <w:rFonts w:eastAsia="BiauKai"/>
          <w:sz w:val="22"/>
          <w:szCs w:val="22"/>
          <w:lang w:eastAsia="zh-TW"/>
        </w:rPr>
        <w:t xml:space="preserve">) </w:t>
      </w:r>
      <w:r w:rsidRPr="00BB361C">
        <w:rPr>
          <w:rFonts w:eastAsia="BiauKai"/>
          <w:sz w:val="22"/>
          <w:szCs w:val="22"/>
          <w:lang w:eastAsia="zh-TW"/>
        </w:rPr>
        <w:t>語料做訓練。在自動化英語分級這個任務上，我們的</w:t>
      </w:r>
      <w:r w:rsidRPr="00BB361C">
        <w:rPr>
          <w:rFonts w:eastAsia="BiauKai"/>
          <w:sz w:val="22"/>
          <w:szCs w:val="22"/>
          <w:lang w:eastAsia="zh-TW"/>
        </w:rPr>
        <w:t xml:space="preserve">ASR </w:t>
      </w:r>
      <w:r w:rsidRPr="00BB361C">
        <w:rPr>
          <w:rFonts w:eastAsia="BiauKai"/>
          <w:sz w:val="22"/>
          <w:szCs w:val="22"/>
          <w:lang w:eastAsia="zh-TW"/>
        </w:rPr>
        <w:t>詞錯誤率</w:t>
      </w:r>
      <w:r w:rsidRPr="00BB361C">
        <w:rPr>
          <w:rFonts w:eastAsia="BiauKai"/>
          <w:sz w:val="22"/>
          <w:szCs w:val="22"/>
          <w:lang w:eastAsia="zh-TW"/>
        </w:rPr>
        <w:t xml:space="preserve"> (Word Error Rate. WER) </w:t>
      </w:r>
      <w:r w:rsidRPr="00BB361C">
        <w:rPr>
          <w:rFonts w:eastAsia="BiauKai"/>
          <w:sz w:val="22"/>
          <w:szCs w:val="22"/>
          <w:lang w:eastAsia="zh-TW"/>
        </w:rPr>
        <w:t>為</w:t>
      </w:r>
      <w:r w:rsidRPr="00BB361C">
        <w:rPr>
          <w:rFonts w:eastAsia="BiauKai"/>
          <w:sz w:val="22"/>
          <w:szCs w:val="22"/>
          <w:lang w:eastAsia="zh-TW"/>
        </w:rPr>
        <w:t>30.08%</w:t>
      </w:r>
      <w:r w:rsidR="00E91416">
        <w:rPr>
          <w:rFonts w:eastAsia="BiauKai" w:hint="eastAsia"/>
          <w:sz w:val="22"/>
          <w:szCs w:val="22"/>
          <w:lang w:eastAsia="zh-TW"/>
        </w:rPr>
        <w:t>。</w:t>
      </w:r>
    </w:p>
    <w:p w14:paraId="28CB1369" w14:textId="4F11FDCC" w:rsidR="00850E59" w:rsidRPr="00733050" w:rsidRDefault="00850E59" w:rsidP="00717F0A">
      <w:pPr>
        <w:pStyle w:val="ACLTextFirstLine"/>
        <w:overflowPunct w:val="0"/>
        <w:spacing w:afterLines="30" w:after="72" w:line="240" w:lineRule="auto"/>
        <w:rPr>
          <w:rFonts w:eastAsia="BiauKai"/>
          <w:color w:val="000000"/>
          <w:sz w:val="22"/>
          <w:szCs w:val="22"/>
          <w:lang w:eastAsia="zh-TW"/>
        </w:rPr>
      </w:pPr>
      <w:r w:rsidRPr="00BB361C">
        <w:rPr>
          <w:rFonts w:eastAsia="標楷體"/>
          <w:sz w:val="22"/>
          <w:szCs w:val="22"/>
          <w:lang w:eastAsia="zh-TW"/>
        </w:rPr>
        <w:t>在我們的實驗中</w:t>
      </w:r>
      <w:r w:rsidRPr="00BB361C">
        <w:rPr>
          <w:rFonts w:eastAsia="BiauKai"/>
          <w:color w:val="000000"/>
          <w:sz w:val="22"/>
          <w:szCs w:val="22"/>
          <w:lang w:eastAsia="zh-TW"/>
        </w:rPr>
        <w:t>，流暢度與發音面向底下的特徵是由</w:t>
      </w:r>
      <w:r w:rsidRPr="00BB361C">
        <w:rPr>
          <w:rFonts w:eastAsia="BiauKai"/>
          <w:color w:val="000000"/>
          <w:sz w:val="22"/>
          <w:szCs w:val="22"/>
          <w:lang w:eastAsia="zh-TW"/>
        </w:rPr>
        <w:t>ASR</w:t>
      </w:r>
      <w:r w:rsidRPr="00BB361C">
        <w:rPr>
          <w:rFonts w:eastAsia="BiauKai"/>
          <w:color w:val="000000"/>
          <w:sz w:val="22"/>
          <w:szCs w:val="22"/>
          <w:lang w:eastAsia="zh-TW"/>
        </w:rPr>
        <w:t>所產生，而韻律面向所需要的聲學特徵是使用</w:t>
      </w:r>
      <w:r w:rsidR="00E91416">
        <w:rPr>
          <w:rFonts w:eastAsia="BiauKai"/>
          <w:color w:val="000000"/>
          <w:sz w:val="22"/>
          <w:szCs w:val="22"/>
          <w:lang w:eastAsia="zh-TW"/>
        </w:rPr>
        <w:t>P</w:t>
      </w:r>
      <w:r w:rsidRPr="00BB361C">
        <w:rPr>
          <w:rFonts w:eastAsia="BiauKai" w:hint="eastAsia"/>
          <w:color w:val="000000"/>
          <w:sz w:val="22"/>
          <w:szCs w:val="22"/>
          <w:lang w:eastAsia="zh-TW"/>
        </w:rPr>
        <w:t>y</w:t>
      </w:r>
      <w:r w:rsidRPr="00BB361C">
        <w:rPr>
          <w:rFonts w:eastAsia="BiauKai"/>
          <w:color w:val="000000"/>
          <w:sz w:val="22"/>
          <w:szCs w:val="22"/>
          <w:lang w:eastAsia="zh-TW"/>
        </w:rPr>
        <w:t>thon</w:t>
      </w:r>
      <w:r w:rsidRPr="00BB361C">
        <w:rPr>
          <w:rFonts w:eastAsia="BiauKai"/>
          <w:color w:val="000000"/>
          <w:sz w:val="22"/>
          <w:szCs w:val="22"/>
          <w:lang w:eastAsia="zh-TW"/>
        </w:rPr>
        <w:t>的</w:t>
      </w:r>
      <w:proofErr w:type="spellStart"/>
      <w:r w:rsidRPr="00BB361C">
        <w:rPr>
          <w:rFonts w:eastAsia="BiauKai"/>
          <w:color w:val="000000"/>
          <w:sz w:val="22"/>
          <w:szCs w:val="22"/>
          <w:lang w:eastAsia="zh-TW"/>
        </w:rPr>
        <w:t>Librosa</w:t>
      </w:r>
      <w:proofErr w:type="spellEnd"/>
      <w:r w:rsidRPr="00BB361C">
        <w:rPr>
          <w:rFonts w:eastAsia="BiauKai"/>
          <w:color w:val="000000"/>
          <w:sz w:val="22"/>
          <w:szCs w:val="22"/>
          <w:lang w:eastAsia="zh-TW"/>
        </w:rPr>
        <w:t xml:space="preserve"> (</w:t>
      </w:r>
      <w:hyperlink w:anchor="McFee2015" w:history="1">
        <w:r w:rsidRPr="00BB361C">
          <w:rPr>
            <w:rStyle w:val="aa"/>
            <w:rFonts w:eastAsia="BiauKai"/>
            <w:sz w:val="22"/>
            <w:szCs w:val="22"/>
            <w:lang w:eastAsia="zh-TW"/>
          </w:rPr>
          <w:t>McFee et al., 2015</w:t>
        </w:r>
      </w:hyperlink>
      <w:r w:rsidRPr="00BB361C">
        <w:rPr>
          <w:rFonts w:eastAsia="BiauKai"/>
          <w:color w:val="000000"/>
          <w:sz w:val="22"/>
          <w:szCs w:val="22"/>
          <w:lang w:eastAsia="zh-TW"/>
        </w:rPr>
        <w:t xml:space="preserve">) </w:t>
      </w:r>
      <w:r w:rsidRPr="00BB361C">
        <w:rPr>
          <w:rFonts w:eastAsia="BiauKai"/>
          <w:color w:val="000000"/>
          <w:sz w:val="22"/>
          <w:szCs w:val="22"/>
          <w:lang w:eastAsia="zh-TW"/>
        </w:rPr>
        <w:t>模組所抽取</w:t>
      </w:r>
      <w:r w:rsidR="00717F0A">
        <w:rPr>
          <w:rFonts w:eastAsia="BiauKai" w:hint="eastAsia"/>
          <w:color w:val="000000"/>
          <w:sz w:val="22"/>
          <w:szCs w:val="22"/>
          <w:lang w:eastAsia="zh-TW"/>
        </w:rPr>
        <w:t>。</w:t>
      </w:r>
      <w:r w:rsidRPr="00BB361C">
        <w:rPr>
          <w:rFonts w:eastAsia="BiauKai"/>
          <w:color w:val="000000"/>
          <w:sz w:val="22"/>
          <w:szCs w:val="22"/>
          <w:lang w:eastAsia="zh-TW"/>
        </w:rPr>
        <w:t>另外，我們使用</w:t>
      </w:r>
      <w:r w:rsidRPr="00BB361C">
        <w:rPr>
          <w:rFonts w:eastAsia="BiauKai"/>
          <w:color w:val="000000"/>
          <w:sz w:val="22"/>
          <w:szCs w:val="22"/>
          <w:lang w:eastAsia="zh-TW"/>
        </w:rPr>
        <w:t xml:space="preserve">k-fold </w:t>
      </w:r>
      <w:r w:rsidRPr="00BB361C">
        <w:rPr>
          <w:rFonts w:eastAsia="BiauKai"/>
          <w:color w:val="000000"/>
          <w:sz w:val="22"/>
          <w:szCs w:val="22"/>
          <w:lang w:eastAsia="zh-TW"/>
        </w:rPr>
        <w:t>交叉驗證</w:t>
      </w:r>
      <w:r w:rsidRPr="00BB361C">
        <w:rPr>
          <w:rFonts w:eastAsia="BiauKai"/>
          <w:color w:val="000000"/>
          <w:sz w:val="22"/>
          <w:szCs w:val="22"/>
          <w:lang w:eastAsia="zh-TW"/>
        </w:rPr>
        <w:t xml:space="preserve"> (Cross-Validation) </w:t>
      </w:r>
      <w:r w:rsidRPr="00BB361C">
        <w:rPr>
          <w:rFonts w:eastAsia="BiauKai"/>
          <w:color w:val="000000"/>
          <w:sz w:val="22"/>
          <w:szCs w:val="22"/>
          <w:lang w:eastAsia="zh-TW"/>
        </w:rPr>
        <w:t>，</w:t>
      </w:r>
      <w:r w:rsidRPr="00BB361C">
        <w:rPr>
          <w:rFonts w:eastAsia="BiauKai"/>
          <w:color w:val="000000"/>
          <w:sz w:val="22"/>
          <w:szCs w:val="22"/>
          <w:lang w:eastAsia="zh-TW"/>
        </w:rPr>
        <w:t>k</w:t>
      </w:r>
      <w:r w:rsidRPr="00BB361C">
        <w:rPr>
          <w:rFonts w:eastAsia="BiauKai"/>
          <w:color w:val="000000"/>
          <w:sz w:val="22"/>
          <w:szCs w:val="22"/>
          <w:lang w:eastAsia="zh-TW"/>
        </w:rPr>
        <w:t>值為</w:t>
      </w:r>
      <w:r w:rsidRPr="00BB361C">
        <w:rPr>
          <w:rFonts w:eastAsia="BiauKai"/>
          <w:color w:val="000000"/>
          <w:sz w:val="22"/>
          <w:szCs w:val="22"/>
          <w:lang w:eastAsia="zh-TW"/>
        </w:rPr>
        <w:t>5</w:t>
      </w:r>
      <w:r w:rsidRPr="00BB361C">
        <w:rPr>
          <w:rFonts w:eastAsia="BiauKai"/>
          <w:color w:val="000000"/>
          <w:sz w:val="22"/>
          <w:szCs w:val="22"/>
        </w:rPr>
        <w:t>；所有的實驗採用的特徵一致。</w:t>
      </w:r>
      <w:r w:rsidR="00742A0A">
        <w:rPr>
          <w:rFonts w:eastAsia="標楷體"/>
          <w:noProof/>
          <w:lang w:val="zh-TW"/>
        </w:rPr>
        <mc:AlternateContent>
          <mc:Choice Requires="wps">
            <w:drawing>
              <wp:anchor distT="0" distB="0" distL="114300" distR="114300" simplePos="0" relativeHeight="251799552" behindDoc="0" locked="1" layoutInCell="1" allowOverlap="0" wp14:anchorId="4976B502" wp14:editId="289F98DE">
                <wp:simplePos x="0" y="0"/>
                <wp:positionH relativeFrom="column">
                  <wp:posOffset>46990</wp:posOffset>
                </wp:positionH>
                <wp:positionV relativeFrom="page">
                  <wp:posOffset>901700</wp:posOffset>
                </wp:positionV>
                <wp:extent cx="5688000" cy="3394800"/>
                <wp:effectExtent l="0" t="0" r="1905" b="0"/>
                <wp:wrapSquare wrapText="bothSides"/>
                <wp:docPr id="18" name="文字方塊 18"/>
                <wp:cNvGraphicFramePr/>
                <a:graphic xmlns:a="http://schemas.openxmlformats.org/drawingml/2006/main">
                  <a:graphicData uri="http://schemas.microsoft.com/office/word/2010/wordprocessingShape">
                    <wps:wsp>
                      <wps:cNvSpPr txBox="1"/>
                      <wps:spPr>
                        <a:xfrm>
                          <a:off x="0" y="0"/>
                          <a:ext cx="5688000" cy="3394800"/>
                        </a:xfrm>
                        <a:prstGeom prst="rect">
                          <a:avLst/>
                        </a:prstGeom>
                        <a:solidFill>
                          <a:schemeClr val="lt1"/>
                        </a:solidFill>
                        <a:ln w="6350">
                          <a:noFill/>
                        </a:ln>
                      </wps:spPr>
                      <wps:txbx>
                        <w:txbxContent>
                          <w:p w14:paraId="283BD0AE" w14:textId="77777777" w:rsidR="00121867" w:rsidRDefault="00121867" w:rsidP="00742A0A">
                            <w:pPr>
                              <w:spacing w:afterLines="50" w:after="120"/>
                              <w:jc w:val="center"/>
                              <w:rPr>
                                <w:rFonts w:ascii="Times New Roman" w:eastAsia="BiauKai" w:hAnsi="Times New Roman" w:cs="Times New Roman"/>
                                <w:sz w:val="22"/>
                                <w:szCs w:val="22"/>
                              </w:rPr>
                            </w:pPr>
                            <w:r>
                              <w:rPr>
                                <w:rFonts w:hint="eastAsia"/>
                                <w:noProof/>
                              </w:rPr>
                              <w:drawing>
                                <wp:inline distT="0" distB="0" distL="0" distR="0" wp14:anchorId="2D2101D4" wp14:editId="664FFA5B">
                                  <wp:extent cx="5178425" cy="2941685"/>
                                  <wp:effectExtent l="0" t="0" r="3175" b="508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4267" cy="3001810"/>
                                          </a:xfrm>
                                          <a:prstGeom prst="rect">
                                            <a:avLst/>
                                          </a:prstGeom>
                                        </pic:spPr>
                                      </pic:pic>
                                    </a:graphicData>
                                  </a:graphic>
                                </wp:inline>
                              </w:drawing>
                            </w:r>
                          </w:p>
                          <w:p w14:paraId="19C17137" w14:textId="77777777" w:rsidR="00121867" w:rsidRPr="00CA4E69" w:rsidRDefault="00121867" w:rsidP="00742A0A">
                            <w:pPr>
                              <w:spacing w:afterLines="50" w:after="120"/>
                              <w:jc w:val="center"/>
                              <w:rPr>
                                <w:rFonts w:ascii="Times New Roman" w:eastAsia="BiauKai" w:hAnsi="Times New Roman" w:cs="Times New Roman"/>
                                <w:sz w:val="22"/>
                                <w:szCs w:val="22"/>
                              </w:rPr>
                            </w:pPr>
                            <w:r>
                              <w:rPr>
                                <w:rFonts w:ascii="Times New Roman" w:eastAsia="BiauKai" w:hAnsi="Times New Roman" w:cs="Times New Roman" w:hint="eastAsia"/>
                                <w:sz w:val="22"/>
                                <w:szCs w:val="22"/>
                              </w:rPr>
                              <w:t>圖</w:t>
                            </w:r>
                            <w:r>
                              <w:rPr>
                                <w:rFonts w:ascii="Times New Roman" w:eastAsia="BiauKai" w:hAnsi="Times New Roman" w:cs="Times New Roman"/>
                                <w:sz w:val="22"/>
                                <w:szCs w:val="22"/>
                              </w:rPr>
                              <w:t>3</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Pr>
                                <w:rFonts w:ascii="Times New Roman" w:eastAsia="BiauKai" w:hAnsi="Times New Roman" w:cs="Times New Roman" w:hint="eastAsia"/>
                                <w:sz w:val="22"/>
                                <w:szCs w:val="22"/>
                              </w:rPr>
                              <w:t>特徵重要性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6B502" id="文字方塊 18" o:spid="_x0000_s1035" type="#_x0000_t202" style="position:absolute;left:0;text-align:left;margin-left:3.7pt;margin-top:71pt;width:447.85pt;height:267.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" o:allowoverlap="f" fillcolor="white [3201]" stroked="f" strokeweight=".5pt">
                <v:textbox>
                  <w:txbxContent>
                    <w:p w14:paraId="283BD0AE" w14:textId="77777777" w:rsidR="00121867" w:rsidRDefault="00121867" w:rsidP="00742A0A">
                      <w:pPr>
                        <w:spacing w:afterLines="50" w:after="120"/>
                        <w:jc w:val="center"/>
                        <w:rPr>
                          <w:rFonts w:ascii="Times New Roman" w:eastAsia="BiauKai" w:hAnsi="Times New Roman" w:cs="Times New Roman"/>
                          <w:sz w:val="22"/>
                          <w:szCs w:val="22"/>
                        </w:rPr>
                      </w:pPr>
                      <w:r>
                        <w:rPr>
                          <w:rFonts w:hint="eastAsia"/>
                          <w:noProof/>
                        </w:rPr>
                        <w:drawing>
                          <wp:inline distT="0" distB="0" distL="0" distR="0" wp14:anchorId="2D2101D4" wp14:editId="664FFA5B">
                            <wp:extent cx="5178425" cy="2941685"/>
                            <wp:effectExtent l="0" t="0" r="3175" b="508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4267" cy="3001810"/>
                                    </a:xfrm>
                                    <a:prstGeom prst="rect">
                                      <a:avLst/>
                                    </a:prstGeom>
                                  </pic:spPr>
                                </pic:pic>
                              </a:graphicData>
                            </a:graphic>
                          </wp:inline>
                        </w:drawing>
                      </w:r>
                    </w:p>
                    <w:p w14:paraId="19C17137" w14:textId="77777777" w:rsidR="00121867" w:rsidRPr="00CA4E69" w:rsidRDefault="00121867" w:rsidP="00742A0A">
                      <w:pPr>
                        <w:spacing w:afterLines="50" w:after="120"/>
                        <w:jc w:val="center"/>
                        <w:rPr>
                          <w:rFonts w:ascii="Times New Roman" w:eastAsia="BiauKai" w:hAnsi="Times New Roman" w:cs="Times New Roman"/>
                          <w:sz w:val="22"/>
                          <w:szCs w:val="22"/>
                        </w:rPr>
                      </w:pPr>
                      <w:r>
                        <w:rPr>
                          <w:rFonts w:ascii="Times New Roman" w:eastAsia="BiauKai" w:hAnsi="Times New Roman" w:cs="Times New Roman" w:hint="eastAsia"/>
                          <w:sz w:val="22"/>
                          <w:szCs w:val="22"/>
                        </w:rPr>
                        <w:t>圖</w:t>
                      </w:r>
                      <w:r>
                        <w:rPr>
                          <w:rFonts w:ascii="Times New Roman" w:eastAsia="BiauKai" w:hAnsi="Times New Roman" w:cs="Times New Roman"/>
                          <w:sz w:val="22"/>
                          <w:szCs w:val="22"/>
                        </w:rPr>
                        <w:t>3</w:t>
                      </w:r>
                      <w:r w:rsidRPr="004E36C4">
                        <w:rPr>
                          <w:rFonts w:ascii="Times New Roman" w:eastAsia="BiauKai" w:hAnsi="Times New Roman" w:cs="Times New Roman"/>
                          <w:sz w:val="22"/>
                          <w:szCs w:val="22"/>
                        </w:rPr>
                        <w:t>，</w:t>
                      </w:r>
                      <w:r w:rsidRPr="004E36C4">
                        <w:rPr>
                          <w:rFonts w:ascii="Times New Roman" w:eastAsia="BiauKai" w:hAnsi="Times New Roman" w:cs="Times New Roman"/>
                          <w:sz w:val="22"/>
                          <w:szCs w:val="22"/>
                        </w:rPr>
                        <w:t xml:space="preserve"> </w:t>
                      </w:r>
                      <w:r>
                        <w:rPr>
                          <w:rFonts w:ascii="Times New Roman" w:eastAsia="BiauKai" w:hAnsi="Times New Roman" w:cs="Times New Roman" w:hint="eastAsia"/>
                          <w:sz w:val="22"/>
                          <w:szCs w:val="22"/>
                        </w:rPr>
                        <w:t>特徵重要性</w:t>
                      </w:r>
                    </w:p>
                  </w:txbxContent>
                </v:textbox>
                <w10:wrap type="square" anchory="page"/>
                <w10:anchorlock/>
              </v:shape>
            </w:pict>
          </mc:Fallback>
        </mc:AlternateContent>
      </w:r>
    </w:p>
    <w:p w14:paraId="11B45F3D" w14:textId="77777777" w:rsidR="00850E59" w:rsidRPr="00F33708" w:rsidRDefault="00850E59" w:rsidP="00850E59">
      <w:pPr>
        <w:pStyle w:val="ACLSubsection"/>
        <w:numPr>
          <w:ilvl w:val="1"/>
          <w:numId w:val="3"/>
        </w:numPr>
        <w:ind w:left="562" w:hanging="562"/>
        <w:rPr>
          <w:rFonts w:eastAsia="標楷體"/>
          <w:lang w:eastAsia="zh-TW"/>
        </w:rPr>
      </w:pPr>
      <w:r w:rsidRPr="00F33708">
        <w:rPr>
          <w:rFonts w:eastAsia="標楷體"/>
          <w:lang w:eastAsia="zh-TW"/>
        </w:rPr>
        <w:t>效能評估</w:t>
      </w:r>
      <w:r w:rsidRPr="00F33708">
        <w:rPr>
          <w:rFonts w:eastAsia="標楷體"/>
          <w:lang w:eastAsia="zh-TW"/>
        </w:rPr>
        <w:t xml:space="preserve"> (Evaluation) </w:t>
      </w:r>
    </w:p>
    <w:p w14:paraId="26E17316" w14:textId="60EE5DF5" w:rsidR="00850E59" w:rsidRPr="00F33708" w:rsidRDefault="00850E59" w:rsidP="00B21A8F">
      <w:pPr>
        <w:widowControl w:val="0"/>
        <w:wordWrap w:val="0"/>
        <w:overflowPunct w:val="0"/>
        <w:autoSpaceDE w:val="0"/>
        <w:autoSpaceDN w:val="0"/>
        <w:adjustRightInd w:val="0"/>
        <w:spacing w:after="240"/>
        <w:jc w:val="both"/>
        <w:rPr>
          <w:rFonts w:ascii="Times New Roman" w:eastAsia="BiauKai" w:hAnsi="Times New Roman" w:cs="Times New Roman"/>
          <w:color w:val="000000"/>
          <w:sz w:val="22"/>
          <w:szCs w:val="22"/>
        </w:rPr>
      </w:pPr>
      <w:r w:rsidRPr="00F33708">
        <w:rPr>
          <w:rFonts w:ascii="Times New Roman" w:eastAsia="BiauKai" w:hAnsi="Times New Roman" w:cs="Times New Roman"/>
          <w:color w:val="000000"/>
          <w:sz w:val="22"/>
          <w:szCs w:val="22"/>
        </w:rPr>
        <w:t>我們使用精確率</w:t>
      </w:r>
      <w:r w:rsidRPr="00F33708">
        <w:rPr>
          <w:rFonts w:ascii="Times New Roman" w:eastAsia="BiauKai" w:hAnsi="Times New Roman" w:cs="Times New Roman"/>
          <w:color w:val="000000"/>
          <w:sz w:val="22"/>
          <w:szCs w:val="22"/>
        </w:rPr>
        <w:t xml:space="preserve">  (Precision) </w:t>
      </w:r>
      <w:r w:rsidRPr="00F33708">
        <w:rPr>
          <w:rFonts w:ascii="Times New Roman" w:eastAsia="BiauKai" w:hAnsi="Times New Roman" w:cs="Times New Roman"/>
          <w:color w:val="000000"/>
          <w:sz w:val="22"/>
          <w:szCs w:val="22"/>
        </w:rPr>
        <w:t>、召回率</w:t>
      </w:r>
      <w:r w:rsidRPr="00F33708">
        <w:rPr>
          <w:rFonts w:ascii="Times New Roman" w:eastAsia="BiauKai" w:hAnsi="Times New Roman" w:cs="Times New Roman"/>
          <w:color w:val="000000"/>
          <w:sz w:val="22"/>
          <w:szCs w:val="22"/>
        </w:rPr>
        <w:t xml:space="preserve">  (Recall) </w:t>
      </w:r>
      <w:r w:rsidRPr="00F33708">
        <w:rPr>
          <w:rFonts w:ascii="Times New Roman" w:eastAsia="BiauKai" w:hAnsi="Times New Roman" w:cs="Times New Roman"/>
          <w:color w:val="000000"/>
          <w:sz w:val="22"/>
          <w:szCs w:val="22"/>
        </w:rPr>
        <w:t>、</w:t>
      </w:r>
      <w:r w:rsidRPr="00F33708">
        <w:rPr>
          <w:rFonts w:ascii="Times New Roman" w:eastAsia="BiauKai" w:hAnsi="Times New Roman" w:cs="Times New Roman"/>
          <w:color w:val="000000"/>
          <w:sz w:val="22"/>
          <w:szCs w:val="22"/>
        </w:rPr>
        <w:t xml:space="preserve"> F1-score </w:t>
      </w:r>
      <w:r w:rsidRPr="00F33708">
        <w:rPr>
          <w:rFonts w:ascii="Times New Roman" w:eastAsia="BiauKai" w:hAnsi="Times New Roman" w:cs="Times New Roman"/>
          <w:color w:val="000000"/>
          <w:sz w:val="22"/>
          <w:szCs w:val="22"/>
        </w:rPr>
        <w:t>來做效能評估，精確率指的是正確被辨識的項目，占所有被辨識項目的比</w:t>
      </w:r>
      <w:r w:rsidRPr="00F33708">
        <w:rPr>
          <w:rFonts w:ascii="Times New Roman" w:eastAsia="BiauKai" w:hAnsi="Times New Roman" w:cs="Times New Roman"/>
          <w:color w:val="000000"/>
          <w:sz w:val="22"/>
          <w:szCs w:val="22"/>
        </w:rPr>
        <w:lastRenderedPageBreak/>
        <w:t>例，召回率則是指正確辨識的項目，占需要被辨識項目的比例，</w:t>
      </w:r>
      <w:r w:rsidRPr="00F33708">
        <w:rPr>
          <w:rFonts w:ascii="Times New Roman" w:eastAsia="BiauKai" w:hAnsi="Times New Roman" w:cs="Times New Roman"/>
          <w:color w:val="000000"/>
          <w:sz w:val="22"/>
          <w:szCs w:val="22"/>
        </w:rPr>
        <w:t>F1-score</w:t>
      </w:r>
      <w:r w:rsidRPr="00F33708">
        <w:rPr>
          <w:rFonts w:ascii="Times New Roman" w:eastAsia="BiauKai" w:hAnsi="Times New Roman" w:cs="Times New Roman"/>
          <w:color w:val="000000"/>
          <w:sz w:val="22"/>
          <w:szCs w:val="22"/>
        </w:rPr>
        <w:t>則為精確率與召回率的調和平均數。</w:t>
      </w:r>
    </w:p>
    <w:p w14:paraId="66185292" w14:textId="30312A7C" w:rsidR="00810433" w:rsidRPr="00F43005" w:rsidRDefault="00810433" w:rsidP="00810433">
      <w:pPr>
        <w:pStyle w:val="ACLSubsection"/>
        <w:numPr>
          <w:ilvl w:val="1"/>
          <w:numId w:val="3"/>
        </w:numPr>
        <w:ind w:left="562" w:hanging="562"/>
        <w:rPr>
          <w:rFonts w:eastAsia="標楷體"/>
          <w:lang w:eastAsia="zh-TW"/>
        </w:rPr>
      </w:pPr>
      <w:r w:rsidRPr="00F43005">
        <w:rPr>
          <w:rFonts w:eastAsia="標楷體"/>
          <w:lang w:eastAsia="zh-TW"/>
        </w:rPr>
        <w:t>實驗結果</w:t>
      </w:r>
      <w:r w:rsidR="007836B4" w:rsidRPr="00F43005">
        <w:rPr>
          <w:rFonts w:eastAsia="標楷體"/>
          <w:lang w:eastAsia="zh-TW"/>
        </w:rPr>
        <w:t xml:space="preserve"> (</w:t>
      </w:r>
      <w:r w:rsidRPr="00F43005">
        <w:rPr>
          <w:rFonts w:eastAsia="標楷體"/>
          <w:lang w:eastAsia="zh-TW"/>
        </w:rPr>
        <w:t>Results</w:t>
      </w:r>
      <w:r w:rsidR="007836B4" w:rsidRPr="00F43005">
        <w:rPr>
          <w:rFonts w:eastAsia="標楷體"/>
          <w:lang w:eastAsia="zh-TW"/>
        </w:rPr>
        <w:t xml:space="preserve">) </w:t>
      </w:r>
    </w:p>
    <w:p w14:paraId="69379383" w14:textId="711F4916" w:rsidR="00A509B3" w:rsidRPr="00F43005" w:rsidRDefault="003C0042" w:rsidP="00A509B3">
      <w:pPr>
        <w:pStyle w:val="ACLSubsection"/>
        <w:numPr>
          <w:ilvl w:val="2"/>
          <w:numId w:val="3"/>
        </w:numPr>
        <w:rPr>
          <w:rFonts w:eastAsia="標楷體"/>
          <w:lang w:eastAsia="zh-TW"/>
        </w:rPr>
      </w:pPr>
      <w:r w:rsidRPr="00F43005">
        <w:rPr>
          <w:rFonts w:eastAsia="標楷體" w:hint="eastAsia"/>
          <w:lang w:eastAsia="zh-TW"/>
        </w:rPr>
        <w:t>特徵重要性</w:t>
      </w:r>
      <w:r w:rsidR="00A509B3" w:rsidRPr="00F43005">
        <w:rPr>
          <w:rFonts w:eastAsia="標楷體"/>
          <w:lang w:eastAsia="zh-TW"/>
        </w:rPr>
        <w:t xml:space="preserve"> (</w:t>
      </w:r>
      <w:r w:rsidR="00E3109B" w:rsidRPr="00F43005">
        <w:rPr>
          <w:rFonts w:eastAsia="標楷體"/>
          <w:lang w:eastAsia="zh-TW"/>
        </w:rPr>
        <w:t>Feature Importance</w:t>
      </w:r>
      <w:r w:rsidR="00A509B3" w:rsidRPr="00F43005">
        <w:rPr>
          <w:rFonts w:eastAsia="標楷體" w:hint="eastAsia"/>
          <w:lang w:eastAsia="zh-TW"/>
        </w:rPr>
        <w:t>)</w:t>
      </w:r>
      <w:r w:rsidR="00A509B3" w:rsidRPr="00F43005">
        <w:rPr>
          <w:rFonts w:eastAsia="標楷體"/>
          <w:lang w:eastAsia="zh-TW"/>
        </w:rPr>
        <w:t xml:space="preserve"> </w:t>
      </w:r>
    </w:p>
    <w:p w14:paraId="5843C2F5" w14:textId="52FA74CC" w:rsidR="00EB1EDB" w:rsidRPr="00F43005" w:rsidRDefault="00A512F1" w:rsidP="000D3E0A">
      <w:pPr>
        <w:pStyle w:val="ACLTextFirstLine"/>
        <w:overflowPunct w:val="0"/>
        <w:ind w:firstLine="232"/>
        <w:rPr>
          <w:rFonts w:eastAsia="標楷體"/>
          <w:sz w:val="22"/>
          <w:szCs w:val="22"/>
          <w:lang w:eastAsia="zh-TW"/>
        </w:rPr>
      </w:pPr>
      <w:r>
        <w:rPr>
          <w:rFonts w:eastAsia="標楷體" w:hint="eastAsia"/>
          <w:sz w:val="22"/>
          <w:szCs w:val="22"/>
          <w:lang w:eastAsia="zh-TW"/>
        </w:rPr>
        <w:t>為探究我們所使用特徵選取</w:t>
      </w:r>
      <w:r w:rsidR="00D75EF7">
        <w:rPr>
          <w:rFonts w:eastAsia="標楷體" w:hint="eastAsia"/>
          <w:sz w:val="22"/>
          <w:szCs w:val="22"/>
          <w:lang w:eastAsia="zh-TW"/>
        </w:rPr>
        <w:t>的</w:t>
      </w:r>
      <w:r>
        <w:rPr>
          <w:rFonts w:eastAsia="標楷體" w:hint="eastAsia"/>
          <w:sz w:val="22"/>
          <w:szCs w:val="22"/>
          <w:lang w:eastAsia="zh-TW"/>
        </w:rPr>
        <w:t>效</w:t>
      </w:r>
      <w:r w:rsidR="005E7C4F">
        <w:rPr>
          <w:rFonts w:eastAsia="標楷體" w:hint="eastAsia"/>
          <w:sz w:val="22"/>
          <w:szCs w:val="22"/>
          <w:lang w:eastAsia="zh-TW"/>
        </w:rPr>
        <w:t>果</w:t>
      </w:r>
      <w:r>
        <w:rPr>
          <w:rFonts w:eastAsia="標楷體" w:hint="eastAsia"/>
          <w:sz w:val="22"/>
          <w:szCs w:val="22"/>
          <w:lang w:eastAsia="zh-TW"/>
        </w:rPr>
        <w:t>，在此節我們探討</w:t>
      </w:r>
      <w:r w:rsidR="00361B63">
        <w:rPr>
          <w:rFonts w:eastAsia="標楷體" w:hint="eastAsia"/>
          <w:sz w:val="22"/>
          <w:szCs w:val="22"/>
          <w:lang w:eastAsia="zh-TW"/>
        </w:rPr>
        <w:t>使用的</w:t>
      </w:r>
      <w:r w:rsidR="00EB1EDB" w:rsidRPr="00F43005">
        <w:rPr>
          <w:rFonts w:eastAsia="標楷體" w:hint="eastAsia"/>
          <w:sz w:val="22"/>
          <w:szCs w:val="22"/>
          <w:lang w:eastAsia="zh-TW"/>
        </w:rPr>
        <w:t>特</w:t>
      </w:r>
      <w:r w:rsidR="00EB1EDB" w:rsidRPr="00F43005">
        <w:rPr>
          <w:rFonts w:eastAsia="標楷體"/>
          <w:sz w:val="22"/>
          <w:szCs w:val="22"/>
          <w:lang w:eastAsia="zh-TW"/>
        </w:rPr>
        <w:t>徵</w:t>
      </w:r>
      <w:r w:rsidR="00361B63">
        <w:rPr>
          <w:rFonts w:eastAsia="標楷體" w:hint="eastAsia"/>
          <w:sz w:val="22"/>
          <w:szCs w:val="22"/>
          <w:lang w:eastAsia="zh-TW"/>
        </w:rPr>
        <w:t>在此任務之</w:t>
      </w:r>
      <w:r w:rsidR="00EB1EDB" w:rsidRPr="00F43005">
        <w:rPr>
          <w:rFonts w:eastAsia="標楷體"/>
          <w:sz w:val="22"/>
          <w:szCs w:val="22"/>
          <w:lang w:eastAsia="zh-TW"/>
        </w:rPr>
        <w:t>重要性</w:t>
      </w:r>
      <w:r w:rsidR="008A0131">
        <w:rPr>
          <w:rFonts w:eastAsia="標楷體" w:hint="eastAsia"/>
          <w:sz w:val="22"/>
          <w:szCs w:val="22"/>
          <w:lang w:eastAsia="zh-TW"/>
        </w:rPr>
        <w:t>，</w:t>
      </w:r>
      <w:r w:rsidR="00F84EA9">
        <w:rPr>
          <w:rFonts w:eastAsia="標楷體" w:hint="eastAsia"/>
          <w:sz w:val="22"/>
          <w:szCs w:val="22"/>
          <w:lang w:eastAsia="zh-TW"/>
        </w:rPr>
        <w:t>在不同的交叉驗證過程中，其特徵選取所產生的特徵大致相同，我們以</w:t>
      </w:r>
      <w:r w:rsidR="00EB1EDB" w:rsidRPr="00F43005">
        <w:rPr>
          <w:rFonts w:eastAsia="標楷體"/>
          <w:sz w:val="22"/>
          <w:szCs w:val="22"/>
          <w:lang w:eastAsia="zh-TW"/>
        </w:rPr>
        <w:t>圖</w:t>
      </w:r>
      <w:r w:rsidR="006D06A1">
        <w:rPr>
          <w:rFonts w:eastAsia="標楷體"/>
          <w:sz w:val="22"/>
          <w:szCs w:val="22"/>
          <w:lang w:eastAsia="zh-TW"/>
        </w:rPr>
        <w:t>3</w:t>
      </w:r>
      <w:r w:rsidR="00F84EA9">
        <w:rPr>
          <w:rFonts w:eastAsia="標楷體" w:hint="eastAsia"/>
          <w:sz w:val="22"/>
          <w:szCs w:val="22"/>
          <w:lang w:eastAsia="zh-TW"/>
        </w:rPr>
        <w:t>為例</w:t>
      </w:r>
      <w:r w:rsidR="00EB1EDB" w:rsidRPr="00F43005">
        <w:rPr>
          <w:rFonts w:eastAsia="標楷體"/>
          <w:sz w:val="22"/>
          <w:szCs w:val="22"/>
          <w:lang w:eastAsia="zh-TW"/>
        </w:rPr>
        <w:t>。</w:t>
      </w:r>
      <w:r w:rsidR="00904368">
        <w:rPr>
          <w:rFonts w:eastAsia="標楷體" w:hint="eastAsia"/>
          <w:sz w:val="22"/>
          <w:szCs w:val="22"/>
          <w:lang w:eastAsia="zh-TW"/>
        </w:rPr>
        <w:t>由圖</w:t>
      </w:r>
      <w:r w:rsidR="00904368">
        <w:rPr>
          <w:rFonts w:eastAsia="標楷體"/>
          <w:sz w:val="22"/>
          <w:szCs w:val="22"/>
          <w:lang w:eastAsia="zh-TW"/>
        </w:rPr>
        <w:t>3</w:t>
      </w:r>
      <w:r w:rsidR="00904368">
        <w:rPr>
          <w:rFonts w:eastAsia="標楷體" w:hint="eastAsia"/>
          <w:sz w:val="22"/>
          <w:szCs w:val="22"/>
          <w:lang w:eastAsia="zh-TW"/>
        </w:rPr>
        <w:t>可以發現，</w:t>
      </w:r>
      <w:r w:rsidR="00EB1EDB" w:rsidRPr="00F43005">
        <w:rPr>
          <w:rFonts w:eastAsia="標楷體"/>
          <w:sz w:val="22"/>
          <w:szCs w:val="22"/>
          <w:lang w:eastAsia="zh-TW"/>
        </w:rPr>
        <w:t>最重要的特徵是音素</w:t>
      </w:r>
      <w:r w:rsidR="00C7769E">
        <w:rPr>
          <w:rFonts w:eastAsia="標楷體" w:hint="eastAsia"/>
          <w:sz w:val="22"/>
          <w:szCs w:val="22"/>
          <w:lang w:eastAsia="zh-TW"/>
        </w:rPr>
        <w:t>層級</w:t>
      </w:r>
      <w:r w:rsidR="00EB1EDB" w:rsidRPr="00F43005">
        <w:rPr>
          <w:rFonts w:eastAsia="標楷體" w:hint="eastAsia"/>
          <w:sz w:val="22"/>
          <w:szCs w:val="22"/>
          <w:lang w:eastAsia="zh-TW"/>
        </w:rPr>
        <w:t>的</w:t>
      </w:r>
      <w:r w:rsidR="00EB1EDB" w:rsidRPr="00F43005">
        <w:rPr>
          <w:rFonts w:eastAsia="標楷體"/>
          <w:sz w:val="22"/>
          <w:szCs w:val="22"/>
          <w:lang w:eastAsia="zh-TW"/>
        </w:rPr>
        <w:t>信心分數總和，</w:t>
      </w:r>
      <w:r w:rsidR="009B3528">
        <w:rPr>
          <w:rFonts w:eastAsia="標楷體" w:hint="eastAsia"/>
          <w:sz w:val="22"/>
          <w:szCs w:val="22"/>
          <w:lang w:eastAsia="zh-TW"/>
        </w:rPr>
        <w:t>為口說清晰度的指標，符合</w:t>
      </w:r>
      <w:r w:rsidR="000D3E0A">
        <w:rPr>
          <w:rFonts w:eastAsia="標楷體" w:hint="eastAsia"/>
          <w:sz w:val="22"/>
          <w:szCs w:val="22"/>
          <w:lang w:eastAsia="zh-TW"/>
        </w:rPr>
        <w:t>本研究</w:t>
      </w:r>
      <w:r w:rsidR="00EB1EDB" w:rsidRPr="00F43005">
        <w:rPr>
          <w:rFonts w:eastAsia="標楷體" w:hint="eastAsia"/>
          <w:sz w:val="22"/>
          <w:szCs w:val="22"/>
          <w:lang w:eastAsia="zh-TW"/>
        </w:rPr>
        <w:t>發</w:t>
      </w:r>
      <w:r w:rsidR="00EB1EDB" w:rsidRPr="00F43005">
        <w:rPr>
          <w:rFonts w:eastAsia="標楷體"/>
          <w:sz w:val="22"/>
          <w:szCs w:val="22"/>
          <w:lang w:eastAsia="zh-TW"/>
        </w:rPr>
        <w:t>音面向</w:t>
      </w:r>
      <w:r w:rsidR="000D3E0A">
        <w:rPr>
          <w:rFonts w:eastAsia="標楷體" w:hint="eastAsia"/>
          <w:sz w:val="22"/>
          <w:szCs w:val="22"/>
          <w:lang w:eastAsia="zh-TW"/>
        </w:rPr>
        <w:t>所需的特徵</w:t>
      </w:r>
      <w:r w:rsidR="009B3528">
        <w:rPr>
          <w:rFonts w:eastAsia="標楷體" w:hint="eastAsia"/>
          <w:sz w:val="22"/>
          <w:szCs w:val="22"/>
          <w:lang w:eastAsia="zh-TW"/>
        </w:rPr>
        <w:t>。</w:t>
      </w:r>
      <w:r w:rsidR="000D3E0A">
        <w:rPr>
          <w:rFonts w:eastAsia="標楷體" w:hint="eastAsia"/>
          <w:sz w:val="22"/>
          <w:szCs w:val="22"/>
          <w:lang w:eastAsia="zh-TW"/>
        </w:rPr>
        <w:t>我們也發現，</w:t>
      </w:r>
      <w:proofErr w:type="gramStart"/>
      <w:r w:rsidR="000D3E0A">
        <w:rPr>
          <w:rFonts w:eastAsia="標楷體" w:hint="eastAsia"/>
          <w:sz w:val="22"/>
          <w:szCs w:val="22"/>
          <w:lang w:eastAsia="zh-TW"/>
        </w:rPr>
        <w:t>此表前半</w:t>
      </w:r>
      <w:proofErr w:type="gramEnd"/>
      <w:r w:rsidR="000D3E0A">
        <w:rPr>
          <w:rFonts w:eastAsia="標楷體" w:hint="eastAsia"/>
          <w:sz w:val="22"/>
          <w:szCs w:val="22"/>
          <w:lang w:eastAsia="zh-TW"/>
        </w:rPr>
        <w:t>部分重要特徵，包含持續時間</w:t>
      </w:r>
      <w:r w:rsidR="000D3E0A" w:rsidRPr="00F43005">
        <w:rPr>
          <w:rFonts w:eastAsia="標楷體"/>
          <w:sz w:val="22"/>
          <w:szCs w:val="22"/>
          <w:lang w:eastAsia="zh-TW"/>
        </w:rPr>
        <w:t>、</w:t>
      </w:r>
      <w:r w:rsidR="000D3E0A">
        <w:rPr>
          <w:rFonts w:eastAsia="標楷體" w:hint="eastAsia"/>
          <w:sz w:val="22"/>
          <w:szCs w:val="22"/>
          <w:lang w:eastAsia="zh-TW"/>
        </w:rPr>
        <w:t>信心分數</w:t>
      </w:r>
      <w:r w:rsidR="00EB1EDB" w:rsidRPr="00F43005">
        <w:rPr>
          <w:rFonts w:eastAsia="標楷體"/>
          <w:sz w:val="22"/>
          <w:szCs w:val="22"/>
          <w:lang w:eastAsia="zh-TW"/>
        </w:rPr>
        <w:t>、停頓</w:t>
      </w:r>
      <w:r w:rsidR="000D3E0A">
        <w:rPr>
          <w:rFonts w:eastAsia="標楷體" w:hint="eastAsia"/>
          <w:sz w:val="22"/>
          <w:szCs w:val="22"/>
          <w:lang w:eastAsia="zh-TW"/>
        </w:rPr>
        <w:t>數目等</w:t>
      </w:r>
      <w:r w:rsidR="00EB1EDB" w:rsidRPr="00F43005">
        <w:rPr>
          <w:rFonts w:eastAsia="標楷體"/>
          <w:sz w:val="22"/>
          <w:szCs w:val="22"/>
          <w:lang w:eastAsia="zh-TW"/>
        </w:rPr>
        <w:t>，則</w:t>
      </w:r>
      <w:r w:rsidR="00D073DF">
        <w:rPr>
          <w:rFonts w:eastAsia="標楷體" w:hint="eastAsia"/>
          <w:sz w:val="22"/>
          <w:szCs w:val="22"/>
          <w:lang w:eastAsia="zh-TW"/>
        </w:rPr>
        <w:t>反映了我們</w:t>
      </w:r>
      <w:r w:rsidR="00EB1EDB" w:rsidRPr="00F43005">
        <w:rPr>
          <w:rFonts w:eastAsia="標楷體" w:hint="eastAsia"/>
          <w:sz w:val="22"/>
          <w:szCs w:val="22"/>
          <w:lang w:eastAsia="zh-TW"/>
        </w:rPr>
        <w:t>流</w:t>
      </w:r>
      <w:r w:rsidR="00EB1EDB" w:rsidRPr="00F43005">
        <w:rPr>
          <w:rFonts w:eastAsia="標楷體"/>
          <w:sz w:val="22"/>
          <w:szCs w:val="22"/>
          <w:lang w:eastAsia="zh-TW"/>
        </w:rPr>
        <w:t>暢度</w:t>
      </w:r>
      <w:r w:rsidR="00D073DF">
        <w:rPr>
          <w:rFonts w:eastAsia="標楷體" w:hint="eastAsia"/>
          <w:sz w:val="22"/>
          <w:szCs w:val="22"/>
          <w:lang w:eastAsia="zh-TW"/>
        </w:rPr>
        <w:t>面向的特徵。而後半部分的重要特徵有包含</w:t>
      </w:r>
      <w:r w:rsidR="00DF5BAE">
        <w:rPr>
          <w:rFonts w:eastAsia="標楷體"/>
          <w:sz w:val="22"/>
          <w:szCs w:val="22"/>
          <w:lang w:eastAsia="zh-TW"/>
        </w:rPr>
        <w:t>F</w:t>
      </w:r>
      <w:r w:rsidR="00D073DF">
        <w:rPr>
          <w:rFonts w:eastAsia="標楷體"/>
          <w:sz w:val="22"/>
          <w:szCs w:val="22"/>
          <w:lang w:eastAsia="zh-TW"/>
        </w:rPr>
        <w:t>0</w:t>
      </w:r>
      <w:r w:rsidR="00D073DF">
        <w:rPr>
          <w:rFonts w:eastAsia="標楷體" w:hint="eastAsia"/>
          <w:sz w:val="22"/>
          <w:szCs w:val="22"/>
          <w:lang w:eastAsia="zh-TW"/>
        </w:rPr>
        <w:t>以及能量，能相當程度的考量語者的韻律特徵。總體來看，而對於機器而言，清晰度以及流暢度</w:t>
      </w:r>
      <w:r w:rsidR="00C7769E">
        <w:rPr>
          <w:rFonts w:eastAsia="標楷體" w:hint="eastAsia"/>
          <w:sz w:val="22"/>
          <w:szCs w:val="22"/>
          <w:lang w:eastAsia="zh-TW"/>
        </w:rPr>
        <w:t>面向</w:t>
      </w:r>
      <w:r w:rsidR="00D073DF">
        <w:rPr>
          <w:rFonts w:eastAsia="標楷體" w:hint="eastAsia"/>
          <w:sz w:val="22"/>
          <w:szCs w:val="22"/>
          <w:lang w:eastAsia="zh-TW"/>
        </w:rPr>
        <w:t>是重要指標，再來則是韻律</w:t>
      </w:r>
      <w:r w:rsidR="00C7769E">
        <w:rPr>
          <w:rFonts w:eastAsia="標楷體" w:hint="eastAsia"/>
          <w:sz w:val="22"/>
          <w:szCs w:val="22"/>
          <w:lang w:eastAsia="zh-TW"/>
        </w:rPr>
        <w:t>面向</w:t>
      </w:r>
      <w:r w:rsidR="00D073DF">
        <w:rPr>
          <w:rFonts w:eastAsia="標楷體" w:hint="eastAsia"/>
          <w:sz w:val="22"/>
          <w:szCs w:val="22"/>
          <w:lang w:eastAsia="zh-TW"/>
        </w:rPr>
        <w:t>。機器在</w:t>
      </w:r>
      <w:r w:rsidR="00EB1EDB" w:rsidRPr="00F43005">
        <w:rPr>
          <w:rFonts w:eastAsia="標楷體" w:hint="eastAsia"/>
          <w:sz w:val="22"/>
          <w:szCs w:val="22"/>
          <w:lang w:eastAsia="zh-TW"/>
        </w:rPr>
        <w:t>特</w:t>
      </w:r>
      <w:r w:rsidR="00EB1EDB" w:rsidRPr="00F43005">
        <w:rPr>
          <w:rFonts w:eastAsia="標楷體"/>
          <w:sz w:val="22"/>
          <w:szCs w:val="22"/>
          <w:lang w:eastAsia="zh-TW"/>
        </w:rPr>
        <w:t>徵重要性</w:t>
      </w:r>
      <w:r w:rsidR="00D073DF">
        <w:rPr>
          <w:rFonts w:eastAsia="標楷體" w:hint="eastAsia"/>
          <w:sz w:val="22"/>
          <w:szCs w:val="22"/>
          <w:lang w:eastAsia="zh-TW"/>
        </w:rPr>
        <w:t>的選擇上也</w:t>
      </w:r>
      <w:r w:rsidR="00EB1EDB" w:rsidRPr="00F43005">
        <w:rPr>
          <w:rFonts w:eastAsia="標楷體"/>
          <w:sz w:val="22"/>
          <w:szCs w:val="22"/>
          <w:lang w:eastAsia="zh-TW"/>
        </w:rPr>
        <w:t>符合我們</w:t>
      </w:r>
      <w:r w:rsidR="00C7769E">
        <w:rPr>
          <w:rFonts w:eastAsia="標楷體" w:hint="eastAsia"/>
          <w:sz w:val="22"/>
          <w:szCs w:val="22"/>
          <w:lang w:eastAsia="zh-TW"/>
        </w:rPr>
        <w:t>從音韻角度思考並且</w:t>
      </w:r>
      <w:r w:rsidR="00EB1EDB" w:rsidRPr="00F43005">
        <w:rPr>
          <w:rFonts w:eastAsia="標楷體" w:hint="eastAsia"/>
          <w:sz w:val="22"/>
          <w:szCs w:val="22"/>
          <w:lang w:eastAsia="zh-TW"/>
        </w:rPr>
        <w:t>設</w:t>
      </w:r>
      <w:r w:rsidR="00EB1EDB" w:rsidRPr="00F43005">
        <w:rPr>
          <w:rFonts w:eastAsia="標楷體"/>
          <w:sz w:val="22"/>
          <w:szCs w:val="22"/>
          <w:lang w:eastAsia="zh-TW"/>
        </w:rPr>
        <w:t>計特徵的趨勢</w:t>
      </w:r>
      <w:r w:rsidR="00D073DF">
        <w:rPr>
          <w:rFonts w:eastAsia="標楷體" w:hint="eastAsia"/>
          <w:sz w:val="22"/>
          <w:szCs w:val="22"/>
          <w:lang w:eastAsia="zh-TW"/>
        </w:rPr>
        <w:t>，</w:t>
      </w:r>
      <w:r w:rsidR="00EB1EDB" w:rsidRPr="00F43005">
        <w:rPr>
          <w:rFonts w:eastAsia="標楷體"/>
          <w:sz w:val="22"/>
          <w:szCs w:val="22"/>
          <w:lang w:eastAsia="zh-TW"/>
        </w:rPr>
        <w:t>而多樣特徵的好處能夠使英語使用者不會因為單就音素發音錯誤，而被否定其流暢度以及韻律面向的表現</w:t>
      </w:r>
      <w:r w:rsidR="00C7769E">
        <w:rPr>
          <w:rFonts w:eastAsia="標楷體" w:hint="eastAsia"/>
          <w:sz w:val="22"/>
          <w:szCs w:val="22"/>
          <w:lang w:eastAsia="zh-TW"/>
        </w:rPr>
        <w:t>，因為流暢度以及韻律這些</w:t>
      </w:r>
      <w:proofErr w:type="gramStart"/>
      <w:r w:rsidR="00C7769E">
        <w:rPr>
          <w:rFonts w:eastAsia="標楷體" w:hint="eastAsia"/>
          <w:sz w:val="22"/>
          <w:szCs w:val="22"/>
          <w:lang w:eastAsia="zh-TW"/>
        </w:rPr>
        <w:t>超音段的</w:t>
      </w:r>
      <w:proofErr w:type="gramEnd"/>
      <w:r w:rsidR="00C7769E">
        <w:rPr>
          <w:rFonts w:eastAsia="標楷體" w:hint="eastAsia"/>
          <w:sz w:val="22"/>
          <w:szCs w:val="22"/>
          <w:lang w:eastAsia="zh-TW"/>
        </w:rPr>
        <w:t>特徵，也會影響到聽者的理解能力</w:t>
      </w:r>
      <w:r w:rsidR="00C7769E">
        <w:rPr>
          <w:rFonts w:eastAsia="標楷體" w:hint="eastAsia"/>
          <w:sz w:val="22"/>
          <w:szCs w:val="22"/>
          <w:lang w:eastAsia="zh-TW"/>
        </w:rPr>
        <w:t>(</w:t>
      </w:r>
      <w:hyperlink w:anchor="Chen2016" w:history="1">
        <w:r w:rsidR="00C7769E" w:rsidRPr="00D348A6">
          <w:rPr>
            <w:rStyle w:val="aa"/>
            <w:rFonts w:eastAsia="標楷體"/>
            <w:sz w:val="22"/>
            <w:szCs w:val="22"/>
            <w:lang w:eastAsia="zh-TW"/>
          </w:rPr>
          <w:t>Chen et al., 2016</w:t>
        </w:r>
      </w:hyperlink>
      <w:r w:rsidR="00C7769E">
        <w:rPr>
          <w:rFonts w:eastAsia="標楷體"/>
          <w:sz w:val="22"/>
          <w:szCs w:val="22"/>
          <w:lang w:eastAsia="zh-TW"/>
        </w:rPr>
        <w:t>)</w:t>
      </w:r>
      <w:r w:rsidR="00C7769E">
        <w:rPr>
          <w:rFonts w:eastAsia="標楷體" w:hint="eastAsia"/>
          <w:sz w:val="22"/>
          <w:szCs w:val="22"/>
          <w:lang w:eastAsia="zh-TW"/>
        </w:rPr>
        <w:t>。</w:t>
      </w:r>
    </w:p>
    <w:p w14:paraId="72DD55CA" w14:textId="190A9B96" w:rsidR="00A509B3" w:rsidRPr="00A35829" w:rsidRDefault="00A509B3" w:rsidP="00A76AB5">
      <w:pPr>
        <w:pStyle w:val="ACLSubsection"/>
        <w:numPr>
          <w:ilvl w:val="2"/>
          <w:numId w:val="3"/>
        </w:numPr>
        <w:rPr>
          <w:rFonts w:eastAsia="標楷體"/>
          <w:lang w:eastAsia="zh-TW"/>
        </w:rPr>
      </w:pPr>
      <w:r w:rsidRPr="00A35829">
        <w:rPr>
          <w:rFonts w:eastAsia="標楷體"/>
          <w:lang w:eastAsia="zh-TW"/>
        </w:rPr>
        <w:t>分級模型</w:t>
      </w:r>
      <w:r w:rsidR="00484299">
        <w:rPr>
          <w:rFonts w:eastAsia="標楷體" w:hint="eastAsia"/>
          <w:lang w:eastAsia="zh-TW"/>
        </w:rPr>
        <w:t>表現</w:t>
      </w:r>
      <w:r w:rsidRPr="00A35829">
        <w:rPr>
          <w:rFonts w:eastAsia="標楷體"/>
          <w:lang w:eastAsia="zh-TW"/>
        </w:rPr>
        <w:t xml:space="preserve"> (Grader</w:t>
      </w:r>
      <w:r w:rsidR="00484299">
        <w:rPr>
          <w:rFonts w:eastAsia="標楷體"/>
          <w:lang w:eastAsia="zh-TW"/>
        </w:rPr>
        <w:t xml:space="preserve"> Performance</w:t>
      </w:r>
      <w:r w:rsidRPr="00A35829">
        <w:rPr>
          <w:rFonts w:eastAsia="標楷體" w:hint="eastAsia"/>
          <w:lang w:eastAsia="zh-TW"/>
        </w:rPr>
        <w:t>)</w:t>
      </w:r>
      <w:r w:rsidRPr="00A35829">
        <w:rPr>
          <w:rFonts w:eastAsia="標楷體"/>
          <w:lang w:eastAsia="zh-TW"/>
        </w:rPr>
        <w:t xml:space="preserve"> </w:t>
      </w:r>
    </w:p>
    <w:p w14:paraId="453875AB" w14:textId="7D516208" w:rsidR="0086610F" w:rsidRPr="00F33708" w:rsidRDefault="00550E9A" w:rsidP="0080197A">
      <w:pPr>
        <w:overflowPunct w:val="0"/>
        <w:jc w:val="both"/>
        <w:rPr>
          <w:rFonts w:ascii="Times New Roman" w:eastAsia="BiauKai" w:hAnsi="Times New Roman" w:cs="Times New Roman"/>
          <w:color w:val="000000"/>
          <w:sz w:val="22"/>
          <w:szCs w:val="22"/>
        </w:rPr>
      </w:pPr>
      <w:r w:rsidRPr="00F33708">
        <w:rPr>
          <w:rFonts w:ascii="Times New Roman" w:eastAsia="BiauKai" w:hAnsi="Times New Roman" w:cs="Times New Roman"/>
          <w:color w:val="000000"/>
          <w:sz w:val="22"/>
          <w:szCs w:val="22"/>
        </w:rPr>
        <w:t>於此節我們</w:t>
      </w:r>
      <w:r w:rsidR="001476E6" w:rsidRPr="00F33708">
        <w:rPr>
          <w:rFonts w:ascii="Times New Roman" w:eastAsia="BiauKai" w:hAnsi="Times New Roman" w:cs="Times New Roman"/>
          <w:color w:val="000000"/>
          <w:sz w:val="22"/>
          <w:szCs w:val="22"/>
        </w:rPr>
        <w:t>分別</w:t>
      </w:r>
      <w:r w:rsidRPr="00F33708">
        <w:rPr>
          <w:rFonts w:ascii="Times New Roman" w:eastAsia="BiauKai" w:hAnsi="Times New Roman" w:cs="Times New Roman"/>
          <w:color w:val="000000"/>
          <w:sz w:val="22"/>
          <w:szCs w:val="22"/>
        </w:rPr>
        <w:t>將方法歸類為</w:t>
      </w:r>
      <w:proofErr w:type="gramStart"/>
      <w:r w:rsidRPr="00F33708">
        <w:rPr>
          <w:rFonts w:ascii="Times New Roman" w:eastAsia="BiauKai" w:hAnsi="Times New Roman" w:cs="Times New Roman"/>
          <w:color w:val="000000"/>
          <w:sz w:val="22"/>
          <w:szCs w:val="22"/>
        </w:rPr>
        <w:t>迴</w:t>
      </w:r>
      <w:proofErr w:type="gramEnd"/>
      <w:r w:rsidRPr="00F33708">
        <w:rPr>
          <w:rFonts w:ascii="Times New Roman" w:eastAsia="BiauKai" w:hAnsi="Times New Roman" w:cs="Times New Roman"/>
          <w:color w:val="000000"/>
          <w:sz w:val="22"/>
          <w:szCs w:val="22"/>
        </w:rPr>
        <w:t>歸模型及分類模型</w:t>
      </w:r>
      <w:r w:rsidR="001476E6" w:rsidRPr="00F33708">
        <w:rPr>
          <w:rFonts w:ascii="Times New Roman" w:eastAsia="BiauKai" w:hAnsi="Times New Roman" w:cs="Times New Roman"/>
          <w:color w:val="000000"/>
          <w:sz w:val="22"/>
          <w:szCs w:val="22"/>
        </w:rPr>
        <w:t>來探討實驗結果，</w:t>
      </w:r>
      <w:r w:rsidRPr="00F33708">
        <w:rPr>
          <w:rFonts w:ascii="Times New Roman" w:eastAsia="BiauKai" w:hAnsi="Times New Roman" w:cs="Times New Roman"/>
          <w:color w:val="000000"/>
          <w:sz w:val="22"/>
          <w:szCs w:val="22"/>
        </w:rPr>
        <w:t>如表</w:t>
      </w:r>
      <w:r w:rsidRPr="00F33708">
        <w:rPr>
          <w:rFonts w:ascii="Times New Roman" w:eastAsia="BiauKai" w:hAnsi="Times New Roman" w:cs="Times New Roman"/>
          <w:color w:val="000000"/>
          <w:sz w:val="22"/>
          <w:szCs w:val="22"/>
        </w:rPr>
        <w:t>3</w:t>
      </w:r>
      <w:r w:rsidRPr="00F33708">
        <w:rPr>
          <w:rFonts w:ascii="Times New Roman" w:eastAsia="BiauKai" w:hAnsi="Times New Roman" w:cs="Times New Roman"/>
          <w:color w:val="000000"/>
          <w:sz w:val="22"/>
          <w:szCs w:val="22"/>
        </w:rPr>
        <w:t>與表</w:t>
      </w:r>
      <w:r w:rsidRPr="00F33708">
        <w:rPr>
          <w:rFonts w:ascii="Times New Roman" w:eastAsia="BiauKai" w:hAnsi="Times New Roman" w:cs="Times New Roman"/>
          <w:color w:val="000000"/>
          <w:sz w:val="22"/>
          <w:szCs w:val="22"/>
        </w:rPr>
        <w:t>4</w:t>
      </w:r>
      <w:r w:rsidRPr="00F33708">
        <w:rPr>
          <w:rFonts w:ascii="Times New Roman" w:eastAsia="BiauKai" w:hAnsi="Times New Roman" w:cs="Times New Roman"/>
          <w:color w:val="000000"/>
          <w:sz w:val="22"/>
          <w:szCs w:val="22"/>
        </w:rPr>
        <w:t>所示</w:t>
      </w:r>
      <w:r w:rsidR="001476E6" w:rsidRPr="00F33708">
        <w:rPr>
          <w:rFonts w:ascii="Times New Roman" w:eastAsia="BiauKai" w:hAnsi="Times New Roman" w:cs="Times New Roman"/>
          <w:color w:val="000000"/>
          <w:sz w:val="22"/>
          <w:szCs w:val="22"/>
        </w:rPr>
        <w:t>。</w:t>
      </w:r>
      <w:r w:rsidRPr="00F33708">
        <w:rPr>
          <w:rFonts w:ascii="Times New Roman" w:eastAsia="BiauKai" w:hAnsi="Times New Roman" w:cs="Times New Roman"/>
          <w:color w:val="000000"/>
          <w:sz w:val="22"/>
          <w:szCs w:val="22"/>
        </w:rPr>
        <w:t>其</w:t>
      </w:r>
      <w:r w:rsidR="000D38E4" w:rsidRPr="00F33708">
        <w:rPr>
          <w:rFonts w:ascii="Times New Roman" w:eastAsia="BiauKai" w:hAnsi="Times New Roman" w:cs="Times New Roman"/>
          <w:color w:val="000000"/>
          <w:sz w:val="22"/>
          <w:szCs w:val="22"/>
        </w:rPr>
        <w:t>中的精確率、召回率、</w:t>
      </w:r>
      <w:r w:rsidR="000D38E4" w:rsidRPr="00F33708">
        <w:rPr>
          <w:rFonts w:ascii="Times New Roman" w:eastAsia="BiauKai" w:hAnsi="Times New Roman" w:cs="Times New Roman"/>
          <w:color w:val="000000"/>
          <w:sz w:val="22"/>
          <w:szCs w:val="22"/>
        </w:rPr>
        <w:t xml:space="preserve"> F1-score</w:t>
      </w:r>
      <w:r w:rsidR="000D38E4" w:rsidRPr="00F33708">
        <w:rPr>
          <w:rFonts w:ascii="Times New Roman" w:eastAsia="BiauKai" w:hAnsi="Times New Roman" w:cs="Times New Roman"/>
          <w:color w:val="000000"/>
          <w:sz w:val="22"/>
          <w:szCs w:val="22"/>
        </w:rPr>
        <w:t>是</w:t>
      </w:r>
      <w:r w:rsidR="00251B3C">
        <w:rPr>
          <w:rFonts w:ascii="Times New Roman" w:eastAsia="BiauKai" w:hAnsi="Times New Roman" w:cs="Times New Roman" w:hint="eastAsia"/>
          <w:color w:val="000000"/>
          <w:sz w:val="22"/>
          <w:szCs w:val="22"/>
        </w:rPr>
        <w:t>根據類</w:t>
      </w:r>
      <w:r w:rsidR="00717F0A">
        <w:rPr>
          <w:rFonts w:eastAsia="標楷體"/>
          <w:noProof/>
          <w:lang w:val="zh-TW"/>
        </w:rPr>
        <w:lastRenderedPageBreak/>
        <mc:AlternateContent>
          <mc:Choice Requires="wps">
            <w:drawing>
              <wp:anchor distT="0" distB="0" distL="114300" distR="114300" simplePos="0" relativeHeight="251801600" behindDoc="0" locked="1" layoutInCell="1" allowOverlap="0" wp14:anchorId="7D9321DC" wp14:editId="69F48F58">
                <wp:simplePos x="0" y="0"/>
                <wp:positionH relativeFrom="margin">
                  <wp:posOffset>8890</wp:posOffset>
                </wp:positionH>
                <wp:positionV relativeFrom="page">
                  <wp:posOffset>916940</wp:posOffset>
                </wp:positionV>
                <wp:extent cx="5770245" cy="7538085"/>
                <wp:effectExtent l="0" t="0" r="0" b="5715"/>
                <wp:wrapSquare wrapText="bothSides"/>
                <wp:docPr id="20" name="文字方塊 20"/>
                <wp:cNvGraphicFramePr/>
                <a:graphic xmlns:a="http://schemas.openxmlformats.org/drawingml/2006/main">
                  <a:graphicData uri="http://schemas.microsoft.com/office/word/2010/wordprocessingShape">
                    <wps:wsp>
                      <wps:cNvSpPr txBox="1"/>
                      <wps:spPr>
                        <a:xfrm>
                          <a:off x="0" y="0"/>
                          <a:ext cx="5770245" cy="7538085"/>
                        </a:xfrm>
                        <a:prstGeom prst="rect">
                          <a:avLst/>
                        </a:prstGeom>
                        <a:solidFill>
                          <a:schemeClr val="lt1"/>
                        </a:solidFill>
                        <a:ln w="6350">
                          <a:noFill/>
                        </a:ln>
                      </wps:spPr>
                      <wps:txbx>
                        <w:txbxContent>
                          <w:p w14:paraId="72CF0F91" w14:textId="77777777" w:rsidR="00121867" w:rsidRDefault="00121867" w:rsidP="00717F0A">
                            <w:pPr>
                              <w:spacing w:beforeLines="50" w:before="120" w:afterLines="50" w:after="120"/>
                              <w:jc w:val="center"/>
                              <w:rPr>
                                <w:rFonts w:ascii="Times New Roman" w:eastAsia="BiauKai" w:hAnsi="Times New Roman" w:cs="Times New Roman"/>
                                <w:sz w:val="22"/>
                                <w:szCs w:val="22"/>
                              </w:rPr>
                            </w:pPr>
                            <w:r w:rsidRPr="006B437B">
                              <w:rPr>
                                <w:rFonts w:ascii="Times New Roman" w:eastAsia="BiauKai" w:hAnsi="Times New Roman" w:cs="Times New Roman"/>
                                <w:color w:val="000000"/>
                              </w:rPr>
                              <w:t>表</w:t>
                            </w:r>
                            <w:r w:rsidRPr="006B437B">
                              <w:rPr>
                                <w:rFonts w:ascii="Times New Roman" w:eastAsia="BiauKai" w:hAnsi="Times New Roman" w:cs="Times New Roman"/>
                                <w:color w:val="000000"/>
                              </w:rPr>
                              <w:t>3</w:t>
                            </w:r>
                            <w:r w:rsidRPr="006B437B">
                              <w:rPr>
                                <w:rFonts w:ascii="Times New Roman" w:eastAsia="BiauKai" w:hAnsi="Times New Roman" w:cs="Times New Roman"/>
                                <w:color w:val="000000"/>
                              </w:rPr>
                              <w:t>，</w:t>
                            </w:r>
                            <w:proofErr w:type="gramStart"/>
                            <w:r w:rsidRPr="006B437B">
                              <w:rPr>
                                <w:rFonts w:ascii="Times New Roman" w:eastAsia="BiauKai" w:hAnsi="Times New Roman" w:cs="Times New Roman"/>
                                <w:color w:val="000000"/>
                              </w:rPr>
                              <w:t>迴</w:t>
                            </w:r>
                            <w:proofErr w:type="gramEnd"/>
                            <w:r w:rsidRPr="006B437B">
                              <w:rPr>
                                <w:rFonts w:ascii="Times New Roman" w:eastAsia="BiauKai" w:hAnsi="Times New Roman" w:cs="Times New Roman"/>
                                <w:color w:val="000000"/>
                              </w:rPr>
                              <w:t>歸模型表現</w:t>
                            </w:r>
                          </w:p>
                          <w:tbl>
                            <w:tblPr>
                              <w:tblStyle w:val="ad"/>
                              <w:tblW w:w="0" w:type="auto"/>
                              <w:tblLook w:val="04A0" w:firstRow="1" w:lastRow="0" w:firstColumn="1" w:lastColumn="0" w:noHBand="0" w:noVBand="1"/>
                            </w:tblPr>
                            <w:tblGrid>
                              <w:gridCol w:w="2402"/>
                              <w:gridCol w:w="1594"/>
                              <w:gridCol w:w="1593"/>
                              <w:gridCol w:w="1593"/>
                              <w:gridCol w:w="1595"/>
                            </w:tblGrid>
                            <w:tr w:rsidR="00121867" w:rsidRPr="006B437B" w14:paraId="5E428458" w14:textId="77777777" w:rsidTr="00733050">
                              <w:trPr>
                                <w:trHeight w:val="503"/>
                              </w:trPr>
                              <w:tc>
                                <w:tcPr>
                                  <w:tcW w:w="2402" w:type="dxa"/>
                                  <w:vAlign w:val="center"/>
                                </w:tcPr>
                                <w:p w14:paraId="0C9531DA"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Regression Model</w:t>
                                  </w:r>
                                </w:p>
                              </w:tc>
                              <w:tc>
                                <w:tcPr>
                                  <w:tcW w:w="1594" w:type="dxa"/>
                                  <w:vAlign w:val="center"/>
                                </w:tcPr>
                                <w:p w14:paraId="52A63B8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Precision</w:t>
                                  </w:r>
                                </w:p>
                              </w:tc>
                              <w:tc>
                                <w:tcPr>
                                  <w:tcW w:w="1593" w:type="dxa"/>
                                  <w:vAlign w:val="center"/>
                                </w:tcPr>
                                <w:p w14:paraId="4E479BBD"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Recall</w:t>
                                  </w:r>
                                </w:p>
                              </w:tc>
                              <w:tc>
                                <w:tcPr>
                                  <w:tcW w:w="1593" w:type="dxa"/>
                                  <w:vAlign w:val="center"/>
                                </w:tcPr>
                                <w:p w14:paraId="2C2E83B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F1</w:t>
                                  </w:r>
                                </w:p>
                              </w:tc>
                              <w:tc>
                                <w:tcPr>
                                  <w:tcW w:w="1595" w:type="dxa"/>
                                  <w:vAlign w:val="center"/>
                                </w:tcPr>
                                <w:p w14:paraId="0F80E0F3"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Accuracy</w:t>
                                  </w:r>
                                </w:p>
                              </w:tc>
                            </w:tr>
                            <w:tr w:rsidR="00121867" w:rsidRPr="006B437B" w14:paraId="56E80D8E" w14:textId="77777777" w:rsidTr="00733050">
                              <w:trPr>
                                <w:trHeight w:val="397"/>
                              </w:trPr>
                              <w:tc>
                                <w:tcPr>
                                  <w:tcW w:w="2402" w:type="dxa"/>
                                  <w:vAlign w:val="center"/>
                                </w:tcPr>
                                <w:p w14:paraId="38DC1B6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SLR</w:t>
                                  </w:r>
                                </w:p>
                              </w:tc>
                              <w:tc>
                                <w:tcPr>
                                  <w:tcW w:w="1594" w:type="dxa"/>
                                  <w:vAlign w:val="center"/>
                                </w:tcPr>
                                <w:p w14:paraId="6F142CC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c>
                                <w:tcPr>
                                  <w:tcW w:w="1593" w:type="dxa"/>
                                  <w:vAlign w:val="center"/>
                                </w:tcPr>
                                <w:p w14:paraId="74070A36"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0.65</w:t>
                                  </w:r>
                                </w:p>
                              </w:tc>
                              <w:tc>
                                <w:tcPr>
                                  <w:tcW w:w="1593" w:type="dxa"/>
                                  <w:vAlign w:val="center"/>
                                </w:tcPr>
                                <w:p w14:paraId="4D1FA8B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0.63</w:t>
                                  </w:r>
                                </w:p>
                              </w:tc>
                              <w:tc>
                                <w:tcPr>
                                  <w:tcW w:w="1595" w:type="dxa"/>
                                  <w:vAlign w:val="center"/>
                                </w:tcPr>
                                <w:p w14:paraId="52991C8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0.65</w:t>
                                  </w:r>
                                </w:p>
                              </w:tc>
                            </w:tr>
                            <w:tr w:rsidR="00121867" w:rsidRPr="006B437B" w14:paraId="541CD483" w14:textId="77777777" w:rsidTr="00733050">
                              <w:trPr>
                                <w:trHeight w:val="397"/>
                              </w:trPr>
                              <w:tc>
                                <w:tcPr>
                                  <w:tcW w:w="2402" w:type="dxa"/>
                                  <w:vAlign w:val="center"/>
                                </w:tcPr>
                                <w:p w14:paraId="1F5CE85D" w14:textId="77777777" w:rsidR="00121867" w:rsidRPr="006B437B" w:rsidRDefault="00121867" w:rsidP="006B437B">
                                  <w:pPr>
                                    <w:suppressOverlap/>
                                    <w:jc w:val="center"/>
                                    <w:rPr>
                                      <w:rFonts w:ascii="Times New Roman" w:hAnsi="Times New Roman" w:cs="Times New Roman"/>
                                      <w:sz w:val="22"/>
                                      <w:szCs w:val="22"/>
                                    </w:rPr>
                                  </w:pPr>
                                  <w:r w:rsidRPr="006B437B">
                                    <w:rPr>
                                      <w:rFonts w:ascii="Times New Roman" w:hAnsi="Times New Roman" w:cs="Times New Roman"/>
                                      <w:color w:val="000000"/>
                                      <w:sz w:val="22"/>
                                      <w:szCs w:val="22"/>
                                    </w:rPr>
                                    <w:t>MLR</w:t>
                                  </w:r>
                                </w:p>
                              </w:tc>
                              <w:tc>
                                <w:tcPr>
                                  <w:tcW w:w="1594" w:type="dxa"/>
                                  <w:vAlign w:val="center"/>
                                </w:tcPr>
                                <w:p w14:paraId="4A4B013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0.71</w:t>
                                  </w:r>
                                </w:p>
                              </w:tc>
                              <w:tc>
                                <w:tcPr>
                                  <w:tcW w:w="1593" w:type="dxa"/>
                                  <w:vAlign w:val="center"/>
                                </w:tcPr>
                                <w:p w14:paraId="3A7A751F"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c>
                                <w:tcPr>
                                  <w:tcW w:w="1593" w:type="dxa"/>
                                  <w:vAlign w:val="center"/>
                                </w:tcPr>
                                <w:p w14:paraId="06EBED73"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0.64</w:t>
                                  </w:r>
                                </w:p>
                              </w:tc>
                              <w:tc>
                                <w:tcPr>
                                  <w:tcW w:w="1595" w:type="dxa"/>
                                  <w:vAlign w:val="center"/>
                                </w:tcPr>
                                <w:p w14:paraId="2400F752"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r>
                            <w:tr w:rsidR="00121867" w:rsidRPr="006B437B" w14:paraId="6BD3E185" w14:textId="77777777" w:rsidTr="00733050">
                              <w:trPr>
                                <w:trHeight w:val="397"/>
                              </w:trPr>
                              <w:tc>
                                <w:tcPr>
                                  <w:tcW w:w="2402" w:type="dxa"/>
                                  <w:vAlign w:val="center"/>
                                </w:tcPr>
                                <w:p w14:paraId="7111899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RFR</w:t>
                                  </w:r>
                                </w:p>
                              </w:tc>
                              <w:tc>
                                <w:tcPr>
                                  <w:tcW w:w="1594" w:type="dxa"/>
                                  <w:vAlign w:val="center"/>
                                </w:tcPr>
                                <w:p w14:paraId="48D95F0B"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0.55</w:t>
                                  </w:r>
                                </w:p>
                              </w:tc>
                              <w:tc>
                                <w:tcPr>
                                  <w:tcW w:w="1593" w:type="dxa"/>
                                  <w:vAlign w:val="center"/>
                                </w:tcPr>
                                <w:p w14:paraId="5620118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0.59</w:t>
                                  </w:r>
                                </w:p>
                              </w:tc>
                              <w:tc>
                                <w:tcPr>
                                  <w:tcW w:w="1593" w:type="dxa"/>
                                  <w:vAlign w:val="center"/>
                                </w:tcPr>
                                <w:p w14:paraId="274D0411"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0.56</w:t>
                                  </w:r>
                                </w:p>
                              </w:tc>
                              <w:tc>
                                <w:tcPr>
                                  <w:tcW w:w="1595" w:type="dxa"/>
                                  <w:vAlign w:val="center"/>
                                </w:tcPr>
                                <w:p w14:paraId="50A1D77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0.59</w:t>
                                  </w:r>
                                </w:p>
                              </w:tc>
                            </w:tr>
                            <w:tr w:rsidR="00121867" w:rsidRPr="006B437B" w14:paraId="1E0A2BB8" w14:textId="77777777" w:rsidTr="00733050">
                              <w:trPr>
                                <w:trHeight w:val="397"/>
                              </w:trPr>
                              <w:tc>
                                <w:tcPr>
                                  <w:tcW w:w="2402" w:type="dxa"/>
                                  <w:vAlign w:val="center"/>
                                </w:tcPr>
                                <w:p w14:paraId="3A7F9DB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SVR</w:t>
                                  </w:r>
                                </w:p>
                              </w:tc>
                              <w:tc>
                                <w:tcPr>
                                  <w:tcW w:w="1594" w:type="dxa"/>
                                  <w:vAlign w:val="center"/>
                                </w:tcPr>
                                <w:p w14:paraId="4CD2F6DC"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0.73</w:t>
                                  </w:r>
                                </w:p>
                              </w:tc>
                              <w:tc>
                                <w:tcPr>
                                  <w:tcW w:w="1593" w:type="dxa"/>
                                  <w:vAlign w:val="center"/>
                                </w:tcPr>
                                <w:p w14:paraId="54552D4A"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0.67</w:t>
                                  </w:r>
                                </w:p>
                              </w:tc>
                              <w:tc>
                                <w:tcPr>
                                  <w:tcW w:w="1593" w:type="dxa"/>
                                  <w:vAlign w:val="center"/>
                                </w:tcPr>
                                <w:p w14:paraId="62B741C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0.63</w:t>
                                  </w:r>
                                </w:p>
                              </w:tc>
                              <w:tc>
                                <w:tcPr>
                                  <w:tcW w:w="1595" w:type="dxa"/>
                                  <w:vAlign w:val="center"/>
                                </w:tcPr>
                                <w:p w14:paraId="2B635D97"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0.67</w:t>
                                  </w:r>
                                </w:p>
                              </w:tc>
                            </w:tr>
                            <w:tr w:rsidR="00121867" w:rsidRPr="006B437B" w14:paraId="1B60F326" w14:textId="77777777" w:rsidTr="00733050">
                              <w:trPr>
                                <w:trHeight w:val="397"/>
                              </w:trPr>
                              <w:tc>
                                <w:tcPr>
                                  <w:tcW w:w="2402" w:type="dxa"/>
                                  <w:vAlign w:val="center"/>
                                </w:tcPr>
                                <w:p w14:paraId="073BFEB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GBR</w:t>
                                  </w:r>
                                </w:p>
                              </w:tc>
                              <w:tc>
                                <w:tcPr>
                                  <w:tcW w:w="1594" w:type="dxa"/>
                                  <w:vAlign w:val="center"/>
                                </w:tcPr>
                                <w:p w14:paraId="23A7C09F"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0.62</w:t>
                                  </w:r>
                                </w:p>
                              </w:tc>
                              <w:tc>
                                <w:tcPr>
                                  <w:tcW w:w="1593" w:type="dxa"/>
                                  <w:vAlign w:val="center"/>
                                </w:tcPr>
                                <w:p w14:paraId="75955D30"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c>
                                <w:tcPr>
                                  <w:tcW w:w="1593" w:type="dxa"/>
                                  <w:vAlign w:val="center"/>
                                </w:tcPr>
                                <w:p w14:paraId="7E24FAF0"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0.63</w:t>
                                  </w:r>
                                </w:p>
                              </w:tc>
                              <w:tc>
                                <w:tcPr>
                                  <w:tcW w:w="1595" w:type="dxa"/>
                                  <w:vAlign w:val="center"/>
                                </w:tcPr>
                                <w:p w14:paraId="6BBBB6CE"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r>
                          </w:tbl>
                          <w:p w14:paraId="715CCB73" w14:textId="77777777" w:rsidR="00121867" w:rsidRPr="00603BCC" w:rsidRDefault="00121867" w:rsidP="00717F0A">
                            <w:pPr>
                              <w:pStyle w:val="ACLText"/>
                              <w:overflowPunct w:val="0"/>
                              <w:spacing w:beforeLines="50" w:before="120" w:afterLines="50" w:after="120" w:line="240" w:lineRule="auto"/>
                              <w:suppressOverlap/>
                              <w:jc w:val="center"/>
                              <w:rPr>
                                <w:rFonts w:eastAsia="BiauKai"/>
                                <w:color w:val="000000"/>
                                <w:lang w:eastAsia="zh-TW"/>
                              </w:rPr>
                            </w:pPr>
                            <w:r w:rsidRPr="00603BCC">
                              <w:rPr>
                                <w:rFonts w:eastAsia="BiauKai"/>
                                <w:color w:val="000000"/>
                                <w:lang w:eastAsia="zh-TW"/>
                              </w:rPr>
                              <w:t>表</w:t>
                            </w:r>
                            <w:r w:rsidRPr="00603BCC">
                              <w:rPr>
                                <w:rFonts w:eastAsia="BiauKai"/>
                                <w:color w:val="000000"/>
                                <w:lang w:eastAsia="zh-TW"/>
                              </w:rPr>
                              <w:t>4</w:t>
                            </w:r>
                            <w:r>
                              <w:rPr>
                                <w:rFonts w:eastAsia="BiauKai" w:hint="eastAsia"/>
                                <w:color w:val="000000"/>
                                <w:lang w:eastAsia="zh-TW"/>
                              </w:rPr>
                              <w:t>，</w:t>
                            </w:r>
                            <w:r w:rsidRPr="00603BCC">
                              <w:rPr>
                                <w:rFonts w:eastAsia="BiauKai"/>
                                <w:color w:val="000000"/>
                                <w:lang w:eastAsia="zh-TW"/>
                              </w:rPr>
                              <w:t>分類模型表現</w:t>
                            </w:r>
                          </w:p>
                          <w:tbl>
                            <w:tblPr>
                              <w:tblStyle w:val="ad"/>
                              <w:tblW w:w="8811" w:type="dxa"/>
                              <w:tblLook w:val="04A0" w:firstRow="1" w:lastRow="0" w:firstColumn="1" w:lastColumn="0" w:noHBand="0" w:noVBand="1"/>
                            </w:tblPr>
                            <w:tblGrid>
                              <w:gridCol w:w="2411"/>
                              <w:gridCol w:w="1600"/>
                              <w:gridCol w:w="1600"/>
                              <w:gridCol w:w="1600"/>
                              <w:gridCol w:w="1600"/>
                            </w:tblGrid>
                            <w:tr w:rsidR="00121867" w:rsidRPr="006B437B" w14:paraId="7A3C4A44" w14:textId="77777777" w:rsidTr="00733050">
                              <w:trPr>
                                <w:trHeight w:val="473"/>
                              </w:trPr>
                              <w:tc>
                                <w:tcPr>
                                  <w:tcW w:w="2411" w:type="dxa"/>
                                  <w:vAlign w:val="center"/>
                                </w:tcPr>
                                <w:p w14:paraId="0FF5E20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Classification Model</w:t>
                                  </w:r>
                                </w:p>
                              </w:tc>
                              <w:tc>
                                <w:tcPr>
                                  <w:tcW w:w="1600" w:type="dxa"/>
                                  <w:vAlign w:val="center"/>
                                </w:tcPr>
                                <w:p w14:paraId="66ED0C12"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Precision</w:t>
                                  </w:r>
                                </w:p>
                              </w:tc>
                              <w:tc>
                                <w:tcPr>
                                  <w:tcW w:w="1600" w:type="dxa"/>
                                  <w:vAlign w:val="center"/>
                                </w:tcPr>
                                <w:p w14:paraId="2EF4ED1A"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Recall</w:t>
                                  </w:r>
                                </w:p>
                              </w:tc>
                              <w:tc>
                                <w:tcPr>
                                  <w:tcW w:w="1600" w:type="dxa"/>
                                  <w:vAlign w:val="center"/>
                                </w:tcPr>
                                <w:p w14:paraId="0538BAC4"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F1</w:t>
                                  </w:r>
                                </w:p>
                              </w:tc>
                              <w:tc>
                                <w:tcPr>
                                  <w:tcW w:w="1600" w:type="dxa"/>
                                  <w:vAlign w:val="center"/>
                                </w:tcPr>
                                <w:p w14:paraId="6C61AD2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Accuracy</w:t>
                                  </w:r>
                                </w:p>
                              </w:tc>
                            </w:tr>
                            <w:tr w:rsidR="00121867" w:rsidRPr="006B437B" w14:paraId="0908E04A" w14:textId="77777777" w:rsidTr="00733050">
                              <w:trPr>
                                <w:trHeight w:val="404"/>
                              </w:trPr>
                              <w:tc>
                                <w:tcPr>
                                  <w:tcW w:w="2411" w:type="dxa"/>
                                  <w:vAlign w:val="center"/>
                                </w:tcPr>
                                <w:p w14:paraId="75FA0D3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LR</w:t>
                                  </w:r>
                                </w:p>
                              </w:tc>
                              <w:tc>
                                <w:tcPr>
                                  <w:tcW w:w="1600" w:type="dxa"/>
                                  <w:vAlign w:val="center"/>
                                </w:tcPr>
                                <w:p w14:paraId="14D9A9D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0.71</w:t>
                                  </w:r>
                                </w:p>
                              </w:tc>
                              <w:tc>
                                <w:tcPr>
                                  <w:tcW w:w="1600" w:type="dxa"/>
                                  <w:vAlign w:val="center"/>
                                </w:tcPr>
                                <w:p w14:paraId="7D561D4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0.70</w:t>
                                  </w:r>
                                </w:p>
                              </w:tc>
                              <w:tc>
                                <w:tcPr>
                                  <w:tcW w:w="1600" w:type="dxa"/>
                                  <w:vAlign w:val="center"/>
                                </w:tcPr>
                                <w:p w14:paraId="6BAE547B"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0.69</w:t>
                                  </w:r>
                                </w:p>
                              </w:tc>
                              <w:tc>
                                <w:tcPr>
                                  <w:tcW w:w="1600" w:type="dxa"/>
                                  <w:vAlign w:val="center"/>
                                </w:tcPr>
                                <w:p w14:paraId="19EBE04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0.70</w:t>
                                  </w:r>
                                </w:p>
                              </w:tc>
                            </w:tr>
                            <w:tr w:rsidR="00121867" w:rsidRPr="006B437B" w14:paraId="5AA46240" w14:textId="77777777" w:rsidTr="00733050">
                              <w:trPr>
                                <w:trHeight w:val="404"/>
                              </w:trPr>
                              <w:tc>
                                <w:tcPr>
                                  <w:tcW w:w="2411" w:type="dxa"/>
                                  <w:vAlign w:val="center"/>
                                </w:tcPr>
                                <w:p w14:paraId="3491231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RFC</w:t>
                                  </w:r>
                                </w:p>
                              </w:tc>
                              <w:tc>
                                <w:tcPr>
                                  <w:tcW w:w="1600" w:type="dxa"/>
                                  <w:vAlign w:val="center"/>
                                </w:tcPr>
                                <w:p w14:paraId="3EFC09A4"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0.74</w:t>
                                  </w:r>
                                </w:p>
                              </w:tc>
                              <w:tc>
                                <w:tcPr>
                                  <w:tcW w:w="1600" w:type="dxa"/>
                                  <w:vAlign w:val="center"/>
                                </w:tcPr>
                                <w:p w14:paraId="660A9BB6"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0.73</w:t>
                                  </w:r>
                                </w:p>
                              </w:tc>
                              <w:tc>
                                <w:tcPr>
                                  <w:tcW w:w="1600" w:type="dxa"/>
                                  <w:vAlign w:val="center"/>
                                </w:tcPr>
                                <w:p w14:paraId="40048BBB"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0.71</w:t>
                                  </w:r>
                                </w:p>
                              </w:tc>
                              <w:tc>
                                <w:tcPr>
                                  <w:tcW w:w="1600" w:type="dxa"/>
                                  <w:vAlign w:val="center"/>
                                </w:tcPr>
                                <w:p w14:paraId="09714D05"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0.73</w:t>
                                  </w:r>
                                </w:p>
                              </w:tc>
                            </w:tr>
                            <w:tr w:rsidR="00121867" w:rsidRPr="006B437B" w14:paraId="298BB0F8" w14:textId="77777777" w:rsidTr="00733050">
                              <w:trPr>
                                <w:trHeight w:val="404"/>
                              </w:trPr>
                              <w:tc>
                                <w:tcPr>
                                  <w:tcW w:w="2411" w:type="dxa"/>
                                  <w:vAlign w:val="center"/>
                                </w:tcPr>
                                <w:p w14:paraId="6F5A1C3F"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SVM</w:t>
                                  </w:r>
                                </w:p>
                              </w:tc>
                              <w:tc>
                                <w:tcPr>
                                  <w:tcW w:w="1600" w:type="dxa"/>
                                  <w:vAlign w:val="center"/>
                                </w:tcPr>
                                <w:p w14:paraId="6EFA856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0.50</w:t>
                                  </w:r>
                                </w:p>
                              </w:tc>
                              <w:tc>
                                <w:tcPr>
                                  <w:tcW w:w="1600" w:type="dxa"/>
                                  <w:vAlign w:val="center"/>
                                </w:tcPr>
                                <w:p w14:paraId="1BDCF5F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0.45</w:t>
                                  </w:r>
                                </w:p>
                              </w:tc>
                              <w:tc>
                                <w:tcPr>
                                  <w:tcW w:w="1600" w:type="dxa"/>
                                  <w:vAlign w:val="center"/>
                                </w:tcPr>
                                <w:p w14:paraId="06D5096F"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0.40</w:t>
                                  </w:r>
                                </w:p>
                              </w:tc>
                              <w:tc>
                                <w:tcPr>
                                  <w:tcW w:w="1600" w:type="dxa"/>
                                  <w:vAlign w:val="center"/>
                                </w:tcPr>
                                <w:p w14:paraId="35D78EBD"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0.45</w:t>
                                  </w:r>
                                </w:p>
                              </w:tc>
                            </w:tr>
                            <w:tr w:rsidR="00121867" w:rsidRPr="006B437B" w14:paraId="459C1CB2" w14:textId="77777777" w:rsidTr="00733050">
                              <w:trPr>
                                <w:trHeight w:val="404"/>
                              </w:trPr>
                              <w:tc>
                                <w:tcPr>
                                  <w:tcW w:w="2411" w:type="dxa"/>
                                  <w:vAlign w:val="center"/>
                                </w:tcPr>
                                <w:p w14:paraId="6F10D86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GBC</w:t>
                                  </w:r>
                                </w:p>
                              </w:tc>
                              <w:tc>
                                <w:tcPr>
                                  <w:tcW w:w="1600" w:type="dxa"/>
                                  <w:vAlign w:val="center"/>
                                </w:tcPr>
                                <w:p w14:paraId="744BF8F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c>
                                <w:tcPr>
                                  <w:tcW w:w="1600" w:type="dxa"/>
                                  <w:vAlign w:val="center"/>
                                </w:tcPr>
                                <w:p w14:paraId="219AB8BB"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c>
                                <w:tcPr>
                                  <w:tcW w:w="1600" w:type="dxa"/>
                                  <w:vAlign w:val="center"/>
                                </w:tcPr>
                                <w:p w14:paraId="47AD9CC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0.65</w:t>
                                  </w:r>
                                </w:p>
                              </w:tc>
                              <w:tc>
                                <w:tcPr>
                                  <w:tcW w:w="1600" w:type="dxa"/>
                                  <w:vAlign w:val="center"/>
                                </w:tcPr>
                                <w:p w14:paraId="6A65272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r>
                            <w:tr w:rsidR="00121867" w:rsidRPr="006B437B" w14:paraId="308D40BB" w14:textId="77777777" w:rsidTr="00733050">
                              <w:trPr>
                                <w:trHeight w:val="404"/>
                              </w:trPr>
                              <w:tc>
                                <w:tcPr>
                                  <w:tcW w:w="2411" w:type="dxa"/>
                                  <w:vAlign w:val="center"/>
                                </w:tcPr>
                                <w:p w14:paraId="1105B97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Perceptron</w:t>
                                  </w:r>
                                </w:p>
                              </w:tc>
                              <w:tc>
                                <w:tcPr>
                                  <w:tcW w:w="1600" w:type="dxa"/>
                                  <w:vAlign w:val="center"/>
                                </w:tcPr>
                                <w:p w14:paraId="23A92483"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0.44</w:t>
                                  </w:r>
                                </w:p>
                              </w:tc>
                              <w:tc>
                                <w:tcPr>
                                  <w:tcW w:w="1600" w:type="dxa"/>
                                  <w:vAlign w:val="center"/>
                                </w:tcPr>
                                <w:p w14:paraId="2AEA68F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w:t>
                                  </w:r>
                                  <w:r>
                                    <w:rPr>
                                      <w:rFonts w:eastAsia="BiauKai"/>
                                      <w:color w:val="000000"/>
                                      <w:sz w:val="22"/>
                                      <w:szCs w:val="22"/>
                                      <w:lang w:eastAsia="zh-TW"/>
                                    </w:rPr>
                                    <w:t>0</w:t>
                                  </w:r>
                                </w:p>
                              </w:tc>
                              <w:tc>
                                <w:tcPr>
                                  <w:tcW w:w="1600" w:type="dxa"/>
                                  <w:vAlign w:val="center"/>
                                </w:tcPr>
                                <w:p w14:paraId="7DCAA2F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0.43</w:t>
                                  </w:r>
                                </w:p>
                              </w:tc>
                              <w:tc>
                                <w:tcPr>
                                  <w:tcW w:w="1600" w:type="dxa"/>
                                  <w:vAlign w:val="center"/>
                                </w:tcPr>
                                <w:p w14:paraId="61DB2E54"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w:t>
                                  </w:r>
                                  <w:r>
                                    <w:rPr>
                                      <w:rFonts w:eastAsia="BiauKai"/>
                                      <w:color w:val="000000"/>
                                      <w:sz w:val="22"/>
                                      <w:szCs w:val="22"/>
                                      <w:lang w:eastAsia="zh-TW"/>
                                    </w:rPr>
                                    <w:t>0</w:t>
                                  </w:r>
                                </w:p>
                              </w:tc>
                            </w:tr>
                          </w:tbl>
                          <w:p w14:paraId="35F91535" w14:textId="77777777" w:rsidR="00121867" w:rsidRDefault="00121867" w:rsidP="00717F0A">
                            <w:pPr>
                              <w:spacing w:beforeLines="50" w:before="120" w:afterLines="50" w:after="120"/>
                              <w:jc w:val="center"/>
                              <w:rPr>
                                <w:rFonts w:ascii="Times New Roman" w:eastAsia="BiauKai" w:hAnsi="Times New Roman" w:cs="Times New Roman"/>
                                <w:sz w:val="22"/>
                                <w:szCs w:val="22"/>
                              </w:rPr>
                            </w:pPr>
                            <w:r w:rsidRPr="006B437B">
                              <w:rPr>
                                <w:rFonts w:ascii="Times New Roman" w:eastAsia="BiauKai" w:hAnsi="Times New Roman" w:cs="Times New Roman"/>
                                <w:color w:val="000000"/>
                              </w:rPr>
                              <w:t>表</w:t>
                            </w:r>
                            <w:r>
                              <w:rPr>
                                <w:rFonts w:ascii="Times New Roman" w:eastAsia="BiauKai" w:hAnsi="Times New Roman" w:cs="Times New Roman"/>
                                <w:color w:val="000000"/>
                              </w:rPr>
                              <w:t>5</w:t>
                            </w:r>
                            <w:r w:rsidRPr="006B437B">
                              <w:rPr>
                                <w:rFonts w:ascii="Times New Roman" w:eastAsia="BiauKai" w:hAnsi="Times New Roman" w:cs="Times New Roman"/>
                                <w:color w:val="000000"/>
                              </w:rPr>
                              <w:t>，</w:t>
                            </w:r>
                            <w:r>
                              <w:rPr>
                                <w:rFonts w:ascii="Times New Roman" w:eastAsia="BiauKai" w:hAnsi="Times New Roman" w:cs="Times New Roman" w:hint="eastAsia"/>
                                <w:color w:val="000000"/>
                              </w:rPr>
                              <w:t>召回率混淆矩陣</w:t>
                            </w:r>
                          </w:p>
                          <w:tbl>
                            <w:tblPr>
                              <w:tblStyle w:val="ad"/>
                              <w:tblW w:w="0" w:type="auto"/>
                              <w:tblLook w:val="04A0" w:firstRow="1" w:lastRow="0" w:firstColumn="1" w:lastColumn="0" w:noHBand="0" w:noVBand="1"/>
                            </w:tblPr>
                            <w:tblGrid>
                              <w:gridCol w:w="2394"/>
                              <w:gridCol w:w="1594"/>
                              <w:gridCol w:w="1596"/>
                              <w:gridCol w:w="1596"/>
                              <w:gridCol w:w="1599"/>
                            </w:tblGrid>
                            <w:tr w:rsidR="00121867" w:rsidRPr="006B437B" w14:paraId="2C075DE1" w14:textId="77777777" w:rsidTr="00B87AD7">
                              <w:trPr>
                                <w:trHeight w:val="418"/>
                              </w:trPr>
                              <w:tc>
                                <w:tcPr>
                                  <w:tcW w:w="4015" w:type="dxa"/>
                                  <w:gridSpan w:val="2"/>
                                  <w:vMerge w:val="restart"/>
                                  <w:vAlign w:val="center"/>
                                </w:tcPr>
                                <w:p w14:paraId="2FAF72D6" w14:textId="77777777" w:rsidR="00121867" w:rsidRPr="00AD33D2" w:rsidRDefault="00121867" w:rsidP="00C63F4A">
                                  <w:pPr>
                                    <w:pStyle w:val="ACLText"/>
                                    <w:overflowPunct w:val="0"/>
                                    <w:spacing w:line="240" w:lineRule="auto"/>
                                    <w:suppressOverlap/>
                                    <w:jc w:val="center"/>
                                    <w:rPr>
                                      <w:rFonts w:eastAsia="BiauKai"/>
                                      <w:b/>
                                      <w:bCs/>
                                      <w:color w:val="000000"/>
                                      <w:sz w:val="22"/>
                                      <w:szCs w:val="22"/>
                                      <w:lang w:eastAsia="zh-TW"/>
                                    </w:rPr>
                                  </w:pPr>
                                  <w:r>
                                    <w:rPr>
                                      <w:rFonts w:eastAsia="BiauKai" w:hint="eastAsia"/>
                                      <w:b/>
                                      <w:bCs/>
                                      <w:color w:val="000000"/>
                                      <w:sz w:val="22"/>
                                      <w:szCs w:val="22"/>
                                      <w:lang w:eastAsia="zh-TW"/>
                                    </w:rPr>
                                    <w:t>召回率</w:t>
                                  </w:r>
                                </w:p>
                              </w:tc>
                              <w:tc>
                                <w:tcPr>
                                  <w:tcW w:w="4818" w:type="dxa"/>
                                  <w:gridSpan w:val="3"/>
                                  <w:vAlign w:val="center"/>
                                </w:tcPr>
                                <w:p w14:paraId="78D55AC0"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color w:val="000000"/>
                                      <w:sz w:val="22"/>
                                      <w:szCs w:val="22"/>
                                      <w:lang w:eastAsia="zh-TW"/>
                                    </w:rPr>
                                    <w:t>RFC</w:t>
                                  </w:r>
                                  <w:r>
                                    <w:rPr>
                                      <w:rFonts w:eastAsia="BiauKai" w:hint="eastAsia"/>
                                      <w:color w:val="000000"/>
                                      <w:sz w:val="22"/>
                                      <w:szCs w:val="22"/>
                                      <w:lang w:eastAsia="zh-TW"/>
                                    </w:rPr>
                                    <w:t>預測結果</w:t>
                                  </w:r>
                                </w:p>
                              </w:tc>
                            </w:tr>
                            <w:tr w:rsidR="00121867" w:rsidRPr="00AD33D2" w14:paraId="33D315D3" w14:textId="77777777" w:rsidTr="00B87AD7">
                              <w:trPr>
                                <w:trHeight w:val="418"/>
                              </w:trPr>
                              <w:tc>
                                <w:tcPr>
                                  <w:tcW w:w="4015" w:type="dxa"/>
                                  <w:gridSpan w:val="2"/>
                                  <w:vMerge/>
                                  <w:vAlign w:val="center"/>
                                </w:tcPr>
                                <w:p w14:paraId="31A94A65"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05" w:type="dxa"/>
                                  <w:vAlign w:val="center"/>
                                </w:tcPr>
                                <w:p w14:paraId="4697CD5F"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05" w:type="dxa"/>
                                  <w:vAlign w:val="center"/>
                                </w:tcPr>
                                <w:p w14:paraId="48AE96B2"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B1</w:t>
                                  </w:r>
                                </w:p>
                              </w:tc>
                              <w:tc>
                                <w:tcPr>
                                  <w:tcW w:w="1606" w:type="dxa"/>
                                  <w:vAlign w:val="center"/>
                                </w:tcPr>
                                <w:p w14:paraId="6CD7F4B1"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B2</w:t>
                                  </w:r>
                                </w:p>
                              </w:tc>
                            </w:tr>
                            <w:tr w:rsidR="00121867" w:rsidRPr="00C03468" w14:paraId="45071732" w14:textId="77777777" w:rsidTr="00B87AD7">
                              <w:trPr>
                                <w:trHeight w:val="418"/>
                              </w:trPr>
                              <w:tc>
                                <w:tcPr>
                                  <w:tcW w:w="2411" w:type="dxa"/>
                                  <w:vMerge w:val="restart"/>
                                  <w:vAlign w:val="center"/>
                                </w:tcPr>
                                <w:p w14:paraId="43F90C4E"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hint="eastAsia"/>
                                      <w:color w:val="000000"/>
                                      <w:sz w:val="22"/>
                                      <w:szCs w:val="22"/>
                                      <w:lang w:eastAsia="zh-TW"/>
                                    </w:rPr>
                                    <w:t>專家分級</w:t>
                                  </w:r>
                                </w:p>
                              </w:tc>
                              <w:tc>
                                <w:tcPr>
                                  <w:tcW w:w="1603" w:type="dxa"/>
                                  <w:vAlign w:val="center"/>
                                </w:tcPr>
                                <w:p w14:paraId="4459DF35"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05" w:type="dxa"/>
                                  <w:vAlign w:val="center"/>
                                </w:tcPr>
                                <w:p w14:paraId="46D4CA0C"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0.52</w:t>
                                  </w:r>
                                </w:p>
                              </w:tc>
                              <w:tc>
                                <w:tcPr>
                                  <w:tcW w:w="1605" w:type="dxa"/>
                                  <w:vAlign w:val="center"/>
                                </w:tcPr>
                                <w:p w14:paraId="6C58075F"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0.43</w:t>
                                  </w:r>
                                </w:p>
                              </w:tc>
                              <w:tc>
                                <w:tcPr>
                                  <w:tcW w:w="1606" w:type="dxa"/>
                                  <w:vAlign w:val="center"/>
                                </w:tcPr>
                                <w:p w14:paraId="081FBFA0"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0.05</w:t>
                                  </w:r>
                                </w:p>
                              </w:tc>
                            </w:tr>
                            <w:tr w:rsidR="00121867" w:rsidRPr="00C03468" w14:paraId="4E24D4E0" w14:textId="77777777" w:rsidTr="00B87AD7">
                              <w:trPr>
                                <w:trHeight w:val="418"/>
                              </w:trPr>
                              <w:tc>
                                <w:tcPr>
                                  <w:tcW w:w="2411" w:type="dxa"/>
                                  <w:vMerge/>
                                  <w:vAlign w:val="center"/>
                                </w:tcPr>
                                <w:p w14:paraId="3C11AA3D"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03" w:type="dxa"/>
                                  <w:vAlign w:val="center"/>
                                </w:tcPr>
                                <w:p w14:paraId="0CBCAE2B"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B1</w:t>
                                  </w:r>
                                </w:p>
                              </w:tc>
                              <w:tc>
                                <w:tcPr>
                                  <w:tcW w:w="1605" w:type="dxa"/>
                                  <w:vAlign w:val="center"/>
                                </w:tcPr>
                                <w:p w14:paraId="3D727074"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0.02</w:t>
                                  </w:r>
                                </w:p>
                              </w:tc>
                              <w:tc>
                                <w:tcPr>
                                  <w:tcW w:w="1605" w:type="dxa"/>
                                  <w:vAlign w:val="center"/>
                                </w:tcPr>
                                <w:p w14:paraId="6A50DAE5"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0.84</w:t>
                                  </w:r>
                                </w:p>
                              </w:tc>
                              <w:tc>
                                <w:tcPr>
                                  <w:tcW w:w="1606" w:type="dxa"/>
                                  <w:vAlign w:val="center"/>
                                </w:tcPr>
                                <w:p w14:paraId="3AEA6B58"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0.14</w:t>
                                  </w:r>
                                </w:p>
                              </w:tc>
                            </w:tr>
                            <w:tr w:rsidR="00121867" w:rsidRPr="00C03468" w14:paraId="51DD9B94" w14:textId="77777777" w:rsidTr="00B87AD7">
                              <w:trPr>
                                <w:trHeight w:val="418"/>
                              </w:trPr>
                              <w:tc>
                                <w:tcPr>
                                  <w:tcW w:w="2411" w:type="dxa"/>
                                  <w:vMerge/>
                                  <w:vAlign w:val="center"/>
                                </w:tcPr>
                                <w:p w14:paraId="76078145"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03" w:type="dxa"/>
                                  <w:vAlign w:val="center"/>
                                </w:tcPr>
                                <w:p w14:paraId="18F7237D"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B2</w:t>
                                  </w:r>
                                </w:p>
                              </w:tc>
                              <w:tc>
                                <w:tcPr>
                                  <w:tcW w:w="1605" w:type="dxa"/>
                                  <w:vAlign w:val="center"/>
                                </w:tcPr>
                                <w:p w14:paraId="5C1929C8"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0.00</w:t>
                                  </w:r>
                                </w:p>
                              </w:tc>
                              <w:tc>
                                <w:tcPr>
                                  <w:tcW w:w="1605" w:type="dxa"/>
                                  <w:vAlign w:val="center"/>
                                </w:tcPr>
                                <w:p w14:paraId="4C64C069"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0.36</w:t>
                                  </w:r>
                                </w:p>
                              </w:tc>
                              <w:tc>
                                <w:tcPr>
                                  <w:tcW w:w="1606" w:type="dxa"/>
                                  <w:vAlign w:val="center"/>
                                </w:tcPr>
                                <w:p w14:paraId="5036656B"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0.64</w:t>
                                  </w:r>
                                </w:p>
                              </w:tc>
                            </w:tr>
                          </w:tbl>
                          <w:p w14:paraId="3DA65136" w14:textId="77777777" w:rsidR="00121867" w:rsidRPr="00603BCC" w:rsidRDefault="00121867" w:rsidP="00717F0A">
                            <w:pPr>
                              <w:pStyle w:val="ACLText"/>
                              <w:overflowPunct w:val="0"/>
                              <w:spacing w:beforeLines="50" w:before="120" w:afterLines="50" w:after="120" w:line="240" w:lineRule="auto"/>
                              <w:suppressOverlap/>
                              <w:jc w:val="center"/>
                              <w:rPr>
                                <w:rFonts w:eastAsia="BiauKai"/>
                                <w:color w:val="000000"/>
                                <w:lang w:eastAsia="zh-TW"/>
                              </w:rPr>
                            </w:pPr>
                            <w:r w:rsidRPr="00603BCC">
                              <w:rPr>
                                <w:rFonts w:eastAsia="BiauKai"/>
                                <w:color w:val="000000"/>
                                <w:lang w:eastAsia="zh-TW"/>
                              </w:rPr>
                              <w:t>表</w:t>
                            </w:r>
                            <w:r>
                              <w:rPr>
                                <w:rFonts w:eastAsia="BiauKai"/>
                                <w:color w:val="000000"/>
                                <w:lang w:eastAsia="zh-TW"/>
                              </w:rPr>
                              <w:t>6</w:t>
                            </w:r>
                            <w:r>
                              <w:rPr>
                                <w:rFonts w:eastAsia="BiauKai" w:hint="eastAsia"/>
                                <w:color w:val="000000"/>
                                <w:lang w:eastAsia="zh-TW"/>
                              </w:rPr>
                              <w:t>，精確率混淆矩陣</w:t>
                            </w:r>
                          </w:p>
                          <w:tbl>
                            <w:tblPr>
                              <w:tblStyle w:val="ad"/>
                              <w:tblW w:w="8784" w:type="dxa"/>
                              <w:tblLook w:val="04A0" w:firstRow="1" w:lastRow="0" w:firstColumn="1" w:lastColumn="0" w:noHBand="0" w:noVBand="1"/>
                            </w:tblPr>
                            <w:tblGrid>
                              <w:gridCol w:w="2428"/>
                              <w:gridCol w:w="1612"/>
                              <w:gridCol w:w="1611"/>
                              <w:gridCol w:w="1611"/>
                              <w:gridCol w:w="1522"/>
                            </w:tblGrid>
                            <w:tr w:rsidR="00121867" w:rsidRPr="006B437B" w14:paraId="36607607" w14:textId="77777777" w:rsidTr="00733050">
                              <w:trPr>
                                <w:trHeight w:val="409"/>
                              </w:trPr>
                              <w:tc>
                                <w:tcPr>
                                  <w:tcW w:w="4040" w:type="dxa"/>
                                  <w:gridSpan w:val="2"/>
                                  <w:vMerge w:val="restart"/>
                                  <w:vAlign w:val="center"/>
                                </w:tcPr>
                                <w:p w14:paraId="3086534B" w14:textId="77777777" w:rsidR="00121867" w:rsidRPr="00AD33D2"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hint="eastAsia"/>
                                      <w:b/>
                                      <w:bCs/>
                                      <w:color w:val="000000"/>
                                      <w:sz w:val="22"/>
                                      <w:szCs w:val="22"/>
                                      <w:lang w:eastAsia="zh-TW"/>
                                    </w:rPr>
                                    <w:t>精確率</w:t>
                                  </w:r>
                                </w:p>
                              </w:tc>
                              <w:tc>
                                <w:tcPr>
                                  <w:tcW w:w="4744" w:type="dxa"/>
                                  <w:gridSpan w:val="3"/>
                                  <w:vAlign w:val="center"/>
                                </w:tcPr>
                                <w:p w14:paraId="2C363372"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color w:val="000000"/>
                                      <w:sz w:val="22"/>
                                      <w:szCs w:val="22"/>
                                      <w:lang w:eastAsia="zh-TW"/>
                                    </w:rPr>
                                    <w:t>RFC</w:t>
                                  </w:r>
                                  <w:r>
                                    <w:rPr>
                                      <w:rFonts w:eastAsia="BiauKai" w:hint="eastAsia"/>
                                      <w:color w:val="000000"/>
                                      <w:sz w:val="22"/>
                                      <w:szCs w:val="22"/>
                                      <w:lang w:eastAsia="zh-TW"/>
                                    </w:rPr>
                                    <w:t>預測結果</w:t>
                                  </w:r>
                                </w:p>
                              </w:tc>
                            </w:tr>
                            <w:tr w:rsidR="00121867" w:rsidRPr="002D1A94" w14:paraId="137F4256" w14:textId="77777777" w:rsidTr="00733050">
                              <w:trPr>
                                <w:trHeight w:val="409"/>
                              </w:trPr>
                              <w:tc>
                                <w:tcPr>
                                  <w:tcW w:w="4040" w:type="dxa"/>
                                  <w:gridSpan w:val="2"/>
                                  <w:vMerge/>
                                  <w:vAlign w:val="center"/>
                                </w:tcPr>
                                <w:p w14:paraId="2D9CCDAD"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p>
                              </w:tc>
                              <w:tc>
                                <w:tcPr>
                                  <w:tcW w:w="1611" w:type="dxa"/>
                                  <w:vAlign w:val="center"/>
                                </w:tcPr>
                                <w:p w14:paraId="738B253C"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11" w:type="dxa"/>
                                  <w:vAlign w:val="center"/>
                                </w:tcPr>
                                <w:p w14:paraId="3C206243"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color w:val="000000"/>
                                      <w:sz w:val="22"/>
                                      <w:szCs w:val="22"/>
                                      <w:lang w:eastAsia="zh-TW"/>
                                    </w:rPr>
                                    <w:t>B1</w:t>
                                  </w:r>
                                </w:p>
                              </w:tc>
                              <w:tc>
                                <w:tcPr>
                                  <w:tcW w:w="1522" w:type="dxa"/>
                                  <w:vAlign w:val="center"/>
                                </w:tcPr>
                                <w:p w14:paraId="41667ABB"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color w:val="000000"/>
                                      <w:sz w:val="22"/>
                                      <w:szCs w:val="22"/>
                                      <w:lang w:eastAsia="zh-TW"/>
                                    </w:rPr>
                                    <w:t>B2</w:t>
                                  </w:r>
                                </w:p>
                              </w:tc>
                            </w:tr>
                            <w:tr w:rsidR="00121867" w:rsidRPr="006B437B" w14:paraId="5077A6B7" w14:textId="77777777" w:rsidTr="00733050">
                              <w:trPr>
                                <w:trHeight w:val="409"/>
                              </w:trPr>
                              <w:tc>
                                <w:tcPr>
                                  <w:tcW w:w="2428" w:type="dxa"/>
                                  <w:vMerge w:val="restart"/>
                                  <w:vAlign w:val="center"/>
                                </w:tcPr>
                                <w:p w14:paraId="14208E06"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hint="eastAsia"/>
                                      <w:color w:val="000000"/>
                                      <w:sz w:val="22"/>
                                      <w:szCs w:val="22"/>
                                      <w:lang w:eastAsia="zh-TW"/>
                                    </w:rPr>
                                    <w:t>專家分級</w:t>
                                  </w:r>
                                </w:p>
                              </w:tc>
                              <w:tc>
                                <w:tcPr>
                                  <w:tcW w:w="1612" w:type="dxa"/>
                                  <w:vAlign w:val="center"/>
                                </w:tcPr>
                                <w:p w14:paraId="3FF5392C"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11" w:type="dxa"/>
                                  <w:vAlign w:val="center"/>
                                </w:tcPr>
                                <w:p w14:paraId="3D9F2147"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92</w:t>
                                  </w:r>
                                </w:p>
                              </w:tc>
                              <w:tc>
                                <w:tcPr>
                                  <w:tcW w:w="1611" w:type="dxa"/>
                                  <w:vAlign w:val="center"/>
                                </w:tcPr>
                                <w:p w14:paraId="1CCC87E6"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14</w:t>
                                  </w:r>
                                </w:p>
                              </w:tc>
                              <w:tc>
                                <w:tcPr>
                                  <w:tcW w:w="1522" w:type="dxa"/>
                                  <w:vAlign w:val="center"/>
                                </w:tcPr>
                                <w:p w14:paraId="6D8633A1"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04</w:t>
                                  </w:r>
                                </w:p>
                              </w:tc>
                            </w:tr>
                            <w:tr w:rsidR="00121867" w:rsidRPr="006B437B" w14:paraId="3B75FC56" w14:textId="77777777" w:rsidTr="00733050">
                              <w:trPr>
                                <w:trHeight w:val="409"/>
                              </w:trPr>
                              <w:tc>
                                <w:tcPr>
                                  <w:tcW w:w="2428" w:type="dxa"/>
                                  <w:vMerge/>
                                  <w:vAlign w:val="center"/>
                                </w:tcPr>
                                <w:p w14:paraId="1943A4CE"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12" w:type="dxa"/>
                                  <w:vAlign w:val="center"/>
                                </w:tcPr>
                                <w:p w14:paraId="53164302"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B1</w:t>
                                  </w:r>
                                </w:p>
                              </w:tc>
                              <w:tc>
                                <w:tcPr>
                                  <w:tcW w:w="1611" w:type="dxa"/>
                                  <w:vAlign w:val="center"/>
                                </w:tcPr>
                                <w:p w14:paraId="18158B35"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08</w:t>
                                  </w:r>
                                </w:p>
                              </w:tc>
                              <w:tc>
                                <w:tcPr>
                                  <w:tcW w:w="1611" w:type="dxa"/>
                                  <w:vAlign w:val="center"/>
                                </w:tcPr>
                                <w:p w14:paraId="0D8A1DD0"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73</w:t>
                                  </w:r>
                                </w:p>
                              </w:tc>
                              <w:tc>
                                <w:tcPr>
                                  <w:tcW w:w="1522" w:type="dxa"/>
                                  <w:vAlign w:val="center"/>
                                </w:tcPr>
                                <w:p w14:paraId="06A678D3"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32</w:t>
                                  </w:r>
                                </w:p>
                              </w:tc>
                            </w:tr>
                            <w:tr w:rsidR="00121867" w:rsidRPr="006B437B" w14:paraId="0C691B01" w14:textId="77777777" w:rsidTr="00733050">
                              <w:trPr>
                                <w:trHeight w:val="409"/>
                              </w:trPr>
                              <w:tc>
                                <w:tcPr>
                                  <w:tcW w:w="2428" w:type="dxa"/>
                                  <w:vMerge/>
                                  <w:vAlign w:val="center"/>
                                </w:tcPr>
                                <w:p w14:paraId="385E463C"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12" w:type="dxa"/>
                                  <w:vAlign w:val="center"/>
                                </w:tcPr>
                                <w:p w14:paraId="13B94138"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B2</w:t>
                                  </w:r>
                                </w:p>
                              </w:tc>
                              <w:tc>
                                <w:tcPr>
                                  <w:tcW w:w="1611" w:type="dxa"/>
                                  <w:vAlign w:val="center"/>
                                </w:tcPr>
                                <w:p w14:paraId="4507B784"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00</w:t>
                                  </w:r>
                                </w:p>
                              </w:tc>
                              <w:tc>
                                <w:tcPr>
                                  <w:tcW w:w="1611" w:type="dxa"/>
                                  <w:vAlign w:val="center"/>
                                </w:tcPr>
                                <w:p w14:paraId="5418294E"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14</w:t>
                                  </w:r>
                                </w:p>
                              </w:tc>
                              <w:tc>
                                <w:tcPr>
                                  <w:tcW w:w="1522" w:type="dxa"/>
                                  <w:vAlign w:val="center"/>
                                </w:tcPr>
                                <w:p w14:paraId="3DF573D2"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64</w:t>
                                  </w:r>
                                </w:p>
                              </w:tc>
                            </w:tr>
                          </w:tbl>
                          <w:p w14:paraId="373DB56E" w14:textId="77777777" w:rsidR="00121867" w:rsidRDefault="00121867" w:rsidP="00717F0A">
                            <w:pPr>
                              <w:spacing w:afterLines="50" w:after="120"/>
                              <w:rPr>
                                <w:rFonts w:ascii="Times New Roman" w:eastAsia="BiauKai" w:hAnsi="Times New Roman" w:cs="Times New Roman"/>
                                <w:sz w:val="22"/>
                                <w:szCs w:val="22"/>
                              </w:rPr>
                            </w:pPr>
                          </w:p>
                          <w:p w14:paraId="5565FC0D" w14:textId="77777777" w:rsidR="00121867" w:rsidRPr="006B437B" w:rsidRDefault="00121867" w:rsidP="00717F0A">
                            <w:pPr>
                              <w:spacing w:afterLines="50" w:after="120"/>
                              <w:rPr>
                                <w:rFonts w:ascii="Times New Roman" w:eastAsia="BiauKai"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321DC" id="文字方塊 20" o:spid="_x0000_s1036" type="#_x0000_t202" style="position:absolute;left:0;text-align:left;margin-left:.7pt;margin-top:72.2pt;width:454.35pt;height:593.5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" o:allowoverlap="f" fillcolor="white [3201]" stroked="f" strokeweight=".5pt">
                <v:textbox>
                  <w:txbxContent>
                    <w:p w14:paraId="72CF0F91" w14:textId="77777777" w:rsidR="00121867" w:rsidRDefault="00121867" w:rsidP="00717F0A">
                      <w:pPr>
                        <w:spacing w:beforeLines="50" w:before="120" w:afterLines="50" w:after="120"/>
                        <w:jc w:val="center"/>
                        <w:rPr>
                          <w:rFonts w:ascii="Times New Roman" w:eastAsia="BiauKai" w:hAnsi="Times New Roman" w:cs="Times New Roman"/>
                          <w:sz w:val="22"/>
                          <w:szCs w:val="22"/>
                        </w:rPr>
                      </w:pPr>
                      <w:r w:rsidRPr="006B437B">
                        <w:rPr>
                          <w:rFonts w:ascii="Times New Roman" w:eastAsia="BiauKai" w:hAnsi="Times New Roman" w:cs="Times New Roman"/>
                          <w:color w:val="000000"/>
                        </w:rPr>
                        <w:t>表</w:t>
                      </w:r>
                      <w:r w:rsidRPr="006B437B">
                        <w:rPr>
                          <w:rFonts w:ascii="Times New Roman" w:eastAsia="BiauKai" w:hAnsi="Times New Roman" w:cs="Times New Roman"/>
                          <w:color w:val="000000"/>
                        </w:rPr>
                        <w:t>3</w:t>
                      </w:r>
                      <w:r w:rsidRPr="006B437B">
                        <w:rPr>
                          <w:rFonts w:ascii="Times New Roman" w:eastAsia="BiauKai" w:hAnsi="Times New Roman" w:cs="Times New Roman"/>
                          <w:color w:val="000000"/>
                        </w:rPr>
                        <w:t>，</w:t>
                      </w:r>
                      <w:proofErr w:type="gramStart"/>
                      <w:r w:rsidRPr="006B437B">
                        <w:rPr>
                          <w:rFonts w:ascii="Times New Roman" w:eastAsia="BiauKai" w:hAnsi="Times New Roman" w:cs="Times New Roman"/>
                          <w:color w:val="000000"/>
                        </w:rPr>
                        <w:t>迴</w:t>
                      </w:r>
                      <w:proofErr w:type="gramEnd"/>
                      <w:r w:rsidRPr="006B437B">
                        <w:rPr>
                          <w:rFonts w:ascii="Times New Roman" w:eastAsia="BiauKai" w:hAnsi="Times New Roman" w:cs="Times New Roman"/>
                          <w:color w:val="000000"/>
                        </w:rPr>
                        <w:t>歸模型表現</w:t>
                      </w:r>
                    </w:p>
                    <w:tbl>
                      <w:tblPr>
                        <w:tblStyle w:val="ad"/>
                        <w:tblW w:w="0" w:type="auto"/>
                        <w:tblLook w:val="04A0" w:firstRow="1" w:lastRow="0" w:firstColumn="1" w:lastColumn="0" w:noHBand="0" w:noVBand="1"/>
                      </w:tblPr>
                      <w:tblGrid>
                        <w:gridCol w:w="2402"/>
                        <w:gridCol w:w="1594"/>
                        <w:gridCol w:w="1593"/>
                        <w:gridCol w:w="1593"/>
                        <w:gridCol w:w="1595"/>
                      </w:tblGrid>
                      <w:tr w:rsidR="00121867" w:rsidRPr="006B437B" w14:paraId="5E428458" w14:textId="77777777" w:rsidTr="00733050">
                        <w:trPr>
                          <w:trHeight w:val="503"/>
                        </w:trPr>
                        <w:tc>
                          <w:tcPr>
                            <w:tcW w:w="2402" w:type="dxa"/>
                            <w:vAlign w:val="center"/>
                          </w:tcPr>
                          <w:p w14:paraId="0C9531DA"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Regression Model</w:t>
                            </w:r>
                          </w:p>
                        </w:tc>
                        <w:tc>
                          <w:tcPr>
                            <w:tcW w:w="1594" w:type="dxa"/>
                            <w:vAlign w:val="center"/>
                          </w:tcPr>
                          <w:p w14:paraId="52A63B8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Precision</w:t>
                            </w:r>
                          </w:p>
                        </w:tc>
                        <w:tc>
                          <w:tcPr>
                            <w:tcW w:w="1593" w:type="dxa"/>
                            <w:vAlign w:val="center"/>
                          </w:tcPr>
                          <w:p w14:paraId="4E479BBD"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Recall</w:t>
                            </w:r>
                          </w:p>
                        </w:tc>
                        <w:tc>
                          <w:tcPr>
                            <w:tcW w:w="1593" w:type="dxa"/>
                            <w:vAlign w:val="center"/>
                          </w:tcPr>
                          <w:p w14:paraId="2C2E83B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F1</w:t>
                            </w:r>
                          </w:p>
                        </w:tc>
                        <w:tc>
                          <w:tcPr>
                            <w:tcW w:w="1595" w:type="dxa"/>
                            <w:vAlign w:val="center"/>
                          </w:tcPr>
                          <w:p w14:paraId="0F80E0F3"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Accuracy</w:t>
                            </w:r>
                          </w:p>
                        </w:tc>
                      </w:tr>
                      <w:tr w:rsidR="00121867" w:rsidRPr="006B437B" w14:paraId="56E80D8E" w14:textId="77777777" w:rsidTr="00733050">
                        <w:trPr>
                          <w:trHeight w:val="397"/>
                        </w:trPr>
                        <w:tc>
                          <w:tcPr>
                            <w:tcW w:w="2402" w:type="dxa"/>
                            <w:vAlign w:val="center"/>
                          </w:tcPr>
                          <w:p w14:paraId="38DC1B6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SLR</w:t>
                            </w:r>
                          </w:p>
                        </w:tc>
                        <w:tc>
                          <w:tcPr>
                            <w:tcW w:w="1594" w:type="dxa"/>
                            <w:vAlign w:val="center"/>
                          </w:tcPr>
                          <w:p w14:paraId="6F142CC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c>
                          <w:tcPr>
                            <w:tcW w:w="1593" w:type="dxa"/>
                            <w:vAlign w:val="center"/>
                          </w:tcPr>
                          <w:p w14:paraId="74070A36"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0.65</w:t>
                            </w:r>
                          </w:p>
                        </w:tc>
                        <w:tc>
                          <w:tcPr>
                            <w:tcW w:w="1593" w:type="dxa"/>
                            <w:vAlign w:val="center"/>
                          </w:tcPr>
                          <w:p w14:paraId="4D1FA8B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0.63</w:t>
                            </w:r>
                          </w:p>
                        </w:tc>
                        <w:tc>
                          <w:tcPr>
                            <w:tcW w:w="1595" w:type="dxa"/>
                            <w:vAlign w:val="center"/>
                          </w:tcPr>
                          <w:p w14:paraId="52991C8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0.65</w:t>
                            </w:r>
                          </w:p>
                        </w:tc>
                      </w:tr>
                      <w:tr w:rsidR="00121867" w:rsidRPr="006B437B" w14:paraId="541CD483" w14:textId="77777777" w:rsidTr="00733050">
                        <w:trPr>
                          <w:trHeight w:val="397"/>
                        </w:trPr>
                        <w:tc>
                          <w:tcPr>
                            <w:tcW w:w="2402" w:type="dxa"/>
                            <w:vAlign w:val="center"/>
                          </w:tcPr>
                          <w:p w14:paraId="1F5CE85D" w14:textId="77777777" w:rsidR="00121867" w:rsidRPr="006B437B" w:rsidRDefault="00121867" w:rsidP="006B437B">
                            <w:pPr>
                              <w:suppressOverlap/>
                              <w:jc w:val="center"/>
                              <w:rPr>
                                <w:rFonts w:ascii="Times New Roman" w:hAnsi="Times New Roman" w:cs="Times New Roman"/>
                                <w:sz w:val="22"/>
                                <w:szCs w:val="22"/>
                              </w:rPr>
                            </w:pPr>
                            <w:r w:rsidRPr="006B437B">
                              <w:rPr>
                                <w:rFonts w:ascii="Times New Roman" w:hAnsi="Times New Roman" w:cs="Times New Roman"/>
                                <w:color w:val="000000"/>
                                <w:sz w:val="22"/>
                                <w:szCs w:val="22"/>
                              </w:rPr>
                              <w:t>MLR</w:t>
                            </w:r>
                          </w:p>
                        </w:tc>
                        <w:tc>
                          <w:tcPr>
                            <w:tcW w:w="1594" w:type="dxa"/>
                            <w:vAlign w:val="center"/>
                          </w:tcPr>
                          <w:p w14:paraId="4A4B013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0.71</w:t>
                            </w:r>
                          </w:p>
                        </w:tc>
                        <w:tc>
                          <w:tcPr>
                            <w:tcW w:w="1593" w:type="dxa"/>
                            <w:vAlign w:val="center"/>
                          </w:tcPr>
                          <w:p w14:paraId="3A7A751F"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c>
                          <w:tcPr>
                            <w:tcW w:w="1593" w:type="dxa"/>
                            <w:vAlign w:val="center"/>
                          </w:tcPr>
                          <w:p w14:paraId="06EBED73"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0.64</w:t>
                            </w:r>
                          </w:p>
                        </w:tc>
                        <w:tc>
                          <w:tcPr>
                            <w:tcW w:w="1595" w:type="dxa"/>
                            <w:vAlign w:val="center"/>
                          </w:tcPr>
                          <w:p w14:paraId="2400F752"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r>
                      <w:tr w:rsidR="00121867" w:rsidRPr="006B437B" w14:paraId="6BD3E185" w14:textId="77777777" w:rsidTr="00733050">
                        <w:trPr>
                          <w:trHeight w:val="397"/>
                        </w:trPr>
                        <w:tc>
                          <w:tcPr>
                            <w:tcW w:w="2402" w:type="dxa"/>
                            <w:vAlign w:val="center"/>
                          </w:tcPr>
                          <w:p w14:paraId="7111899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RFR</w:t>
                            </w:r>
                          </w:p>
                        </w:tc>
                        <w:tc>
                          <w:tcPr>
                            <w:tcW w:w="1594" w:type="dxa"/>
                            <w:vAlign w:val="center"/>
                          </w:tcPr>
                          <w:p w14:paraId="48D95F0B"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0.55</w:t>
                            </w:r>
                          </w:p>
                        </w:tc>
                        <w:tc>
                          <w:tcPr>
                            <w:tcW w:w="1593" w:type="dxa"/>
                            <w:vAlign w:val="center"/>
                          </w:tcPr>
                          <w:p w14:paraId="5620118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0.59</w:t>
                            </w:r>
                          </w:p>
                        </w:tc>
                        <w:tc>
                          <w:tcPr>
                            <w:tcW w:w="1593" w:type="dxa"/>
                            <w:vAlign w:val="center"/>
                          </w:tcPr>
                          <w:p w14:paraId="274D0411"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0.56</w:t>
                            </w:r>
                          </w:p>
                        </w:tc>
                        <w:tc>
                          <w:tcPr>
                            <w:tcW w:w="1595" w:type="dxa"/>
                            <w:vAlign w:val="center"/>
                          </w:tcPr>
                          <w:p w14:paraId="50A1D77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0.59</w:t>
                            </w:r>
                          </w:p>
                        </w:tc>
                      </w:tr>
                      <w:tr w:rsidR="00121867" w:rsidRPr="006B437B" w14:paraId="1E0A2BB8" w14:textId="77777777" w:rsidTr="00733050">
                        <w:trPr>
                          <w:trHeight w:val="397"/>
                        </w:trPr>
                        <w:tc>
                          <w:tcPr>
                            <w:tcW w:w="2402" w:type="dxa"/>
                            <w:vAlign w:val="center"/>
                          </w:tcPr>
                          <w:p w14:paraId="3A7F9DB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SVR</w:t>
                            </w:r>
                          </w:p>
                        </w:tc>
                        <w:tc>
                          <w:tcPr>
                            <w:tcW w:w="1594" w:type="dxa"/>
                            <w:vAlign w:val="center"/>
                          </w:tcPr>
                          <w:p w14:paraId="4CD2F6DC"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0.73</w:t>
                            </w:r>
                          </w:p>
                        </w:tc>
                        <w:tc>
                          <w:tcPr>
                            <w:tcW w:w="1593" w:type="dxa"/>
                            <w:vAlign w:val="center"/>
                          </w:tcPr>
                          <w:p w14:paraId="54552D4A"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0.67</w:t>
                            </w:r>
                          </w:p>
                        </w:tc>
                        <w:tc>
                          <w:tcPr>
                            <w:tcW w:w="1593" w:type="dxa"/>
                            <w:vAlign w:val="center"/>
                          </w:tcPr>
                          <w:p w14:paraId="62B741C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0.63</w:t>
                            </w:r>
                          </w:p>
                        </w:tc>
                        <w:tc>
                          <w:tcPr>
                            <w:tcW w:w="1595" w:type="dxa"/>
                            <w:vAlign w:val="center"/>
                          </w:tcPr>
                          <w:p w14:paraId="2B635D97"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0.67</w:t>
                            </w:r>
                          </w:p>
                        </w:tc>
                      </w:tr>
                      <w:tr w:rsidR="00121867" w:rsidRPr="006B437B" w14:paraId="1B60F326" w14:textId="77777777" w:rsidTr="00733050">
                        <w:trPr>
                          <w:trHeight w:val="397"/>
                        </w:trPr>
                        <w:tc>
                          <w:tcPr>
                            <w:tcW w:w="2402" w:type="dxa"/>
                            <w:vAlign w:val="center"/>
                          </w:tcPr>
                          <w:p w14:paraId="073BFEB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GBR</w:t>
                            </w:r>
                          </w:p>
                        </w:tc>
                        <w:tc>
                          <w:tcPr>
                            <w:tcW w:w="1594" w:type="dxa"/>
                            <w:vAlign w:val="center"/>
                          </w:tcPr>
                          <w:p w14:paraId="23A7C09F"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0.62</w:t>
                            </w:r>
                          </w:p>
                        </w:tc>
                        <w:tc>
                          <w:tcPr>
                            <w:tcW w:w="1593" w:type="dxa"/>
                            <w:vAlign w:val="center"/>
                          </w:tcPr>
                          <w:p w14:paraId="75955D30"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c>
                          <w:tcPr>
                            <w:tcW w:w="1593" w:type="dxa"/>
                            <w:vAlign w:val="center"/>
                          </w:tcPr>
                          <w:p w14:paraId="7E24FAF0"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0.63</w:t>
                            </w:r>
                          </w:p>
                        </w:tc>
                        <w:tc>
                          <w:tcPr>
                            <w:tcW w:w="1595" w:type="dxa"/>
                            <w:vAlign w:val="center"/>
                          </w:tcPr>
                          <w:p w14:paraId="6BBBB6CE" w14:textId="77777777" w:rsidR="00121867" w:rsidRPr="00E1247A" w:rsidRDefault="00121867" w:rsidP="006B437B">
                            <w:pPr>
                              <w:pStyle w:val="ACLText"/>
                              <w:overflowPunct w:val="0"/>
                              <w:spacing w:line="240" w:lineRule="auto"/>
                              <w:suppressOverlap/>
                              <w:jc w:val="center"/>
                              <w:rPr>
                                <w:rFonts w:eastAsia="BiauKai"/>
                                <w:b/>
                                <w:bCs/>
                                <w:color w:val="000000"/>
                                <w:sz w:val="22"/>
                                <w:szCs w:val="22"/>
                                <w:lang w:eastAsia="zh-TW"/>
                              </w:rPr>
                            </w:pPr>
                            <w:r w:rsidRPr="00E1247A">
                              <w:rPr>
                                <w:rFonts w:eastAsia="BiauKai"/>
                                <w:b/>
                                <w:bCs/>
                                <w:color w:val="000000"/>
                                <w:sz w:val="22"/>
                                <w:szCs w:val="22"/>
                                <w:lang w:eastAsia="zh-TW"/>
                              </w:rPr>
                              <w:t>0.67</w:t>
                            </w:r>
                          </w:p>
                        </w:tc>
                      </w:tr>
                    </w:tbl>
                    <w:p w14:paraId="715CCB73" w14:textId="77777777" w:rsidR="00121867" w:rsidRPr="00603BCC" w:rsidRDefault="00121867" w:rsidP="00717F0A">
                      <w:pPr>
                        <w:pStyle w:val="ACLText"/>
                        <w:overflowPunct w:val="0"/>
                        <w:spacing w:beforeLines="50" w:before="120" w:afterLines="50" w:after="120" w:line="240" w:lineRule="auto"/>
                        <w:suppressOverlap/>
                        <w:jc w:val="center"/>
                        <w:rPr>
                          <w:rFonts w:eastAsia="BiauKai"/>
                          <w:color w:val="000000"/>
                          <w:lang w:eastAsia="zh-TW"/>
                        </w:rPr>
                      </w:pPr>
                      <w:r w:rsidRPr="00603BCC">
                        <w:rPr>
                          <w:rFonts w:eastAsia="BiauKai"/>
                          <w:color w:val="000000"/>
                          <w:lang w:eastAsia="zh-TW"/>
                        </w:rPr>
                        <w:t>表</w:t>
                      </w:r>
                      <w:r w:rsidRPr="00603BCC">
                        <w:rPr>
                          <w:rFonts w:eastAsia="BiauKai"/>
                          <w:color w:val="000000"/>
                          <w:lang w:eastAsia="zh-TW"/>
                        </w:rPr>
                        <w:t>4</w:t>
                      </w:r>
                      <w:r>
                        <w:rPr>
                          <w:rFonts w:eastAsia="BiauKai" w:hint="eastAsia"/>
                          <w:color w:val="000000"/>
                          <w:lang w:eastAsia="zh-TW"/>
                        </w:rPr>
                        <w:t>，</w:t>
                      </w:r>
                      <w:r w:rsidRPr="00603BCC">
                        <w:rPr>
                          <w:rFonts w:eastAsia="BiauKai"/>
                          <w:color w:val="000000"/>
                          <w:lang w:eastAsia="zh-TW"/>
                        </w:rPr>
                        <w:t>分類模型表現</w:t>
                      </w:r>
                    </w:p>
                    <w:tbl>
                      <w:tblPr>
                        <w:tblStyle w:val="ad"/>
                        <w:tblW w:w="8811" w:type="dxa"/>
                        <w:tblLook w:val="04A0" w:firstRow="1" w:lastRow="0" w:firstColumn="1" w:lastColumn="0" w:noHBand="0" w:noVBand="1"/>
                      </w:tblPr>
                      <w:tblGrid>
                        <w:gridCol w:w="2411"/>
                        <w:gridCol w:w="1600"/>
                        <w:gridCol w:w="1600"/>
                        <w:gridCol w:w="1600"/>
                        <w:gridCol w:w="1600"/>
                      </w:tblGrid>
                      <w:tr w:rsidR="00121867" w:rsidRPr="006B437B" w14:paraId="7A3C4A44" w14:textId="77777777" w:rsidTr="00733050">
                        <w:trPr>
                          <w:trHeight w:val="473"/>
                        </w:trPr>
                        <w:tc>
                          <w:tcPr>
                            <w:tcW w:w="2411" w:type="dxa"/>
                            <w:vAlign w:val="center"/>
                          </w:tcPr>
                          <w:p w14:paraId="0FF5E20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Classification Model</w:t>
                            </w:r>
                          </w:p>
                        </w:tc>
                        <w:tc>
                          <w:tcPr>
                            <w:tcW w:w="1600" w:type="dxa"/>
                            <w:vAlign w:val="center"/>
                          </w:tcPr>
                          <w:p w14:paraId="66ED0C12"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Precision</w:t>
                            </w:r>
                          </w:p>
                        </w:tc>
                        <w:tc>
                          <w:tcPr>
                            <w:tcW w:w="1600" w:type="dxa"/>
                            <w:vAlign w:val="center"/>
                          </w:tcPr>
                          <w:p w14:paraId="2EF4ED1A"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Recall</w:t>
                            </w:r>
                          </w:p>
                        </w:tc>
                        <w:tc>
                          <w:tcPr>
                            <w:tcW w:w="1600" w:type="dxa"/>
                            <w:vAlign w:val="center"/>
                          </w:tcPr>
                          <w:p w14:paraId="0538BAC4"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F1</w:t>
                            </w:r>
                          </w:p>
                        </w:tc>
                        <w:tc>
                          <w:tcPr>
                            <w:tcW w:w="1600" w:type="dxa"/>
                            <w:vAlign w:val="center"/>
                          </w:tcPr>
                          <w:p w14:paraId="6C61AD2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b/>
                                <w:bCs/>
                                <w:color w:val="000000"/>
                                <w:sz w:val="22"/>
                                <w:szCs w:val="22"/>
                              </w:rPr>
                              <w:t>Accuracy</w:t>
                            </w:r>
                          </w:p>
                        </w:tc>
                      </w:tr>
                      <w:tr w:rsidR="00121867" w:rsidRPr="006B437B" w14:paraId="0908E04A" w14:textId="77777777" w:rsidTr="00733050">
                        <w:trPr>
                          <w:trHeight w:val="404"/>
                        </w:trPr>
                        <w:tc>
                          <w:tcPr>
                            <w:tcW w:w="2411" w:type="dxa"/>
                            <w:vAlign w:val="center"/>
                          </w:tcPr>
                          <w:p w14:paraId="75FA0D3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LR</w:t>
                            </w:r>
                          </w:p>
                        </w:tc>
                        <w:tc>
                          <w:tcPr>
                            <w:tcW w:w="1600" w:type="dxa"/>
                            <w:vAlign w:val="center"/>
                          </w:tcPr>
                          <w:p w14:paraId="14D9A9D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0.71</w:t>
                            </w:r>
                          </w:p>
                        </w:tc>
                        <w:tc>
                          <w:tcPr>
                            <w:tcW w:w="1600" w:type="dxa"/>
                            <w:vAlign w:val="center"/>
                          </w:tcPr>
                          <w:p w14:paraId="7D561D4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0.70</w:t>
                            </w:r>
                          </w:p>
                        </w:tc>
                        <w:tc>
                          <w:tcPr>
                            <w:tcW w:w="1600" w:type="dxa"/>
                            <w:vAlign w:val="center"/>
                          </w:tcPr>
                          <w:p w14:paraId="6BAE547B"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0.69</w:t>
                            </w:r>
                          </w:p>
                        </w:tc>
                        <w:tc>
                          <w:tcPr>
                            <w:tcW w:w="1600" w:type="dxa"/>
                            <w:vAlign w:val="center"/>
                          </w:tcPr>
                          <w:p w14:paraId="19EBE04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0.70</w:t>
                            </w:r>
                          </w:p>
                        </w:tc>
                      </w:tr>
                      <w:tr w:rsidR="00121867" w:rsidRPr="006B437B" w14:paraId="5AA46240" w14:textId="77777777" w:rsidTr="00733050">
                        <w:trPr>
                          <w:trHeight w:val="404"/>
                        </w:trPr>
                        <w:tc>
                          <w:tcPr>
                            <w:tcW w:w="2411" w:type="dxa"/>
                            <w:vAlign w:val="center"/>
                          </w:tcPr>
                          <w:p w14:paraId="34912317"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RFC</w:t>
                            </w:r>
                          </w:p>
                        </w:tc>
                        <w:tc>
                          <w:tcPr>
                            <w:tcW w:w="1600" w:type="dxa"/>
                            <w:vAlign w:val="center"/>
                          </w:tcPr>
                          <w:p w14:paraId="3EFC09A4"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0.74</w:t>
                            </w:r>
                          </w:p>
                        </w:tc>
                        <w:tc>
                          <w:tcPr>
                            <w:tcW w:w="1600" w:type="dxa"/>
                            <w:vAlign w:val="center"/>
                          </w:tcPr>
                          <w:p w14:paraId="660A9BB6"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0.73</w:t>
                            </w:r>
                          </w:p>
                        </w:tc>
                        <w:tc>
                          <w:tcPr>
                            <w:tcW w:w="1600" w:type="dxa"/>
                            <w:vAlign w:val="center"/>
                          </w:tcPr>
                          <w:p w14:paraId="40048BBB"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0.71</w:t>
                            </w:r>
                          </w:p>
                        </w:tc>
                        <w:tc>
                          <w:tcPr>
                            <w:tcW w:w="1600" w:type="dxa"/>
                            <w:vAlign w:val="center"/>
                          </w:tcPr>
                          <w:p w14:paraId="09714D05" w14:textId="77777777" w:rsidR="00121867" w:rsidRPr="002D1A94" w:rsidRDefault="00121867" w:rsidP="006B437B">
                            <w:pPr>
                              <w:pStyle w:val="ACLText"/>
                              <w:overflowPunct w:val="0"/>
                              <w:spacing w:line="240" w:lineRule="auto"/>
                              <w:suppressOverlap/>
                              <w:jc w:val="center"/>
                              <w:rPr>
                                <w:rFonts w:eastAsia="BiauKai"/>
                                <w:b/>
                                <w:bCs/>
                                <w:color w:val="000000"/>
                                <w:sz w:val="22"/>
                                <w:szCs w:val="22"/>
                                <w:lang w:eastAsia="zh-TW"/>
                              </w:rPr>
                            </w:pPr>
                            <w:r w:rsidRPr="002D1A94">
                              <w:rPr>
                                <w:rFonts w:eastAsia="BiauKai"/>
                                <w:b/>
                                <w:bCs/>
                                <w:color w:val="000000"/>
                                <w:sz w:val="22"/>
                                <w:szCs w:val="22"/>
                                <w:lang w:eastAsia="zh-TW"/>
                              </w:rPr>
                              <w:t>0.73</w:t>
                            </w:r>
                          </w:p>
                        </w:tc>
                      </w:tr>
                      <w:tr w:rsidR="00121867" w:rsidRPr="006B437B" w14:paraId="298BB0F8" w14:textId="77777777" w:rsidTr="00733050">
                        <w:trPr>
                          <w:trHeight w:val="404"/>
                        </w:trPr>
                        <w:tc>
                          <w:tcPr>
                            <w:tcW w:w="2411" w:type="dxa"/>
                            <w:vAlign w:val="center"/>
                          </w:tcPr>
                          <w:p w14:paraId="6F5A1C3F"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SVM</w:t>
                            </w:r>
                          </w:p>
                        </w:tc>
                        <w:tc>
                          <w:tcPr>
                            <w:tcW w:w="1600" w:type="dxa"/>
                            <w:vAlign w:val="center"/>
                          </w:tcPr>
                          <w:p w14:paraId="6EFA856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0.50</w:t>
                            </w:r>
                          </w:p>
                        </w:tc>
                        <w:tc>
                          <w:tcPr>
                            <w:tcW w:w="1600" w:type="dxa"/>
                            <w:vAlign w:val="center"/>
                          </w:tcPr>
                          <w:p w14:paraId="1BDCF5F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0.45</w:t>
                            </w:r>
                          </w:p>
                        </w:tc>
                        <w:tc>
                          <w:tcPr>
                            <w:tcW w:w="1600" w:type="dxa"/>
                            <w:vAlign w:val="center"/>
                          </w:tcPr>
                          <w:p w14:paraId="06D5096F"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0.40</w:t>
                            </w:r>
                          </w:p>
                        </w:tc>
                        <w:tc>
                          <w:tcPr>
                            <w:tcW w:w="1600" w:type="dxa"/>
                            <w:vAlign w:val="center"/>
                          </w:tcPr>
                          <w:p w14:paraId="35D78EBD"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0.45</w:t>
                            </w:r>
                          </w:p>
                        </w:tc>
                      </w:tr>
                      <w:tr w:rsidR="00121867" w:rsidRPr="006B437B" w14:paraId="459C1CB2" w14:textId="77777777" w:rsidTr="00733050">
                        <w:trPr>
                          <w:trHeight w:val="404"/>
                        </w:trPr>
                        <w:tc>
                          <w:tcPr>
                            <w:tcW w:w="2411" w:type="dxa"/>
                            <w:vAlign w:val="center"/>
                          </w:tcPr>
                          <w:p w14:paraId="6F10D86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GBC</w:t>
                            </w:r>
                          </w:p>
                        </w:tc>
                        <w:tc>
                          <w:tcPr>
                            <w:tcW w:w="1600" w:type="dxa"/>
                            <w:vAlign w:val="center"/>
                          </w:tcPr>
                          <w:p w14:paraId="744BF8F5"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c>
                          <w:tcPr>
                            <w:tcW w:w="1600" w:type="dxa"/>
                            <w:vAlign w:val="center"/>
                          </w:tcPr>
                          <w:p w14:paraId="219AB8BB"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c>
                          <w:tcPr>
                            <w:tcW w:w="1600" w:type="dxa"/>
                            <w:vAlign w:val="center"/>
                          </w:tcPr>
                          <w:p w14:paraId="47AD9CCC"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0.65</w:t>
                            </w:r>
                          </w:p>
                        </w:tc>
                        <w:tc>
                          <w:tcPr>
                            <w:tcW w:w="1600" w:type="dxa"/>
                            <w:vAlign w:val="center"/>
                          </w:tcPr>
                          <w:p w14:paraId="6A652728"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0.67</w:t>
                            </w:r>
                          </w:p>
                        </w:tc>
                      </w:tr>
                      <w:tr w:rsidR="00121867" w:rsidRPr="006B437B" w14:paraId="308D40BB" w14:textId="77777777" w:rsidTr="00733050">
                        <w:trPr>
                          <w:trHeight w:val="404"/>
                        </w:trPr>
                        <w:tc>
                          <w:tcPr>
                            <w:tcW w:w="2411" w:type="dxa"/>
                            <w:vAlign w:val="center"/>
                          </w:tcPr>
                          <w:p w14:paraId="1105B97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Perceptron</w:t>
                            </w:r>
                          </w:p>
                        </w:tc>
                        <w:tc>
                          <w:tcPr>
                            <w:tcW w:w="1600" w:type="dxa"/>
                            <w:vAlign w:val="center"/>
                          </w:tcPr>
                          <w:p w14:paraId="23A92483"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0.44</w:t>
                            </w:r>
                          </w:p>
                        </w:tc>
                        <w:tc>
                          <w:tcPr>
                            <w:tcW w:w="1600" w:type="dxa"/>
                            <w:vAlign w:val="center"/>
                          </w:tcPr>
                          <w:p w14:paraId="2AEA68FE"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w:t>
                            </w:r>
                            <w:r>
                              <w:rPr>
                                <w:rFonts w:eastAsia="BiauKai"/>
                                <w:color w:val="000000"/>
                                <w:sz w:val="22"/>
                                <w:szCs w:val="22"/>
                                <w:lang w:eastAsia="zh-TW"/>
                              </w:rPr>
                              <w:t>0</w:t>
                            </w:r>
                          </w:p>
                        </w:tc>
                        <w:tc>
                          <w:tcPr>
                            <w:tcW w:w="1600" w:type="dxa"/>
                            <w:vAlign w:val="center"/>
                          </w:tcPr>
                          <w:p w14:paraId="7DCAA2F9"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0.43</w:t>
                            </w:r>
                          </w:p>
                        </w:tc>
                        <w:tc>
                          <w:tcPr>
                            <w:tcW w:w="1600" w:type="dxa"/>
                            <w:vAlign w:val="center"/>
                          </w:tcPr>
                          <w:p w14:paraId="61DB2E54" w14:textId="77777777" w:rsidR="00121867" w:rsidRPr="006B437B" w:rsidRDefault="00121867" w:rsidP="006B437B">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0.5</w:t>
                            </w:r>
                            <w:r>
                              <w:rPr>
                                <w:rFonts w:eastAsia="BiauKai"/>
                                <w:color w:val="000000"/>
                                <w:sz w:val="22"/>
                                <w:szCs w:val="22"/>
                                <w:lang w:eastAsia="zh-TW"/>
                              </w:rPr>
                              <w:t>0</w:t>
                            </w:r>
                          </w:p>
                        </w:tc>
                      </w:tr>
                    </w:tbl>
                    <w:p w14:paraId="35F91535" w14:textId="77777777" w:rsidR="00121867" w:rsidRDefault="00121867" w:rsidP="00717F0A">
                      <w:pPr>
                        <w:spacing w:beforeLines="50" w:before="120" w:afterLines="50" w:after="120"/>
                        <w:jc w:val="center"/>
                        <w:rPr>
                          <w:rFonts w:ascii="Times New Roman" w:eastAsia="BiauKai" w:hAnsi="Times New Roman" w:cs="Times New Roman"/>
                          <w:sz w:val="22"/>
                          <w:szCs w:val="22"/>
                        </w:rPr>
                      </w:pPr>
                      <w:r w:rsidRPr="006B437B">
                        <w:rPr>
                          <w:rFonts w:ascii="Times New Roman" w:eastAsia="BiauKai" w:hAnsi="Times New Roman" w:cs="Times New Roman"/>
                          <w:color w:val="000000"/>
                        </w:rPr>
                        <w:t>表</w:t>
                      </w:r>
                      <w:r>
                        <w:rPr>
                          <w:rFonts w:ascii="Times New Roman" w:eastAsia="BiauKai" w:hAnsi="Times New Roman" w:cs="Times New Roman"/>
                          <w:color w:val="000000"/>
                        </w:rPr>
                        <w:t>5</w:t>
                      </w:r>
                      <w:r w:rsidRPr="006B437B">
                        <w:rPr>
                          <w:rFonts w:ascii="Times New Roman" w:eastAsia="BiauKai" w:hAnsi="Times New Roman" w:cs="Times New Roman"/>
                          <w:color w:val="000000"/>
                        </w:rPr>
                        <w:t>，</w:t>
                      </w:r>
                      <w:r>
                        <w:rPr>
                          <w:rFonts w:ascii="Times New Roman" w:eastAsia="BiauKai" w:hAnsi="Times New Roman" w:cs="Times New Roman" w:hint="eastAsia"/>
                          <w:color w:val="000000"/>
                        </w:rPr>
                        <w:t>召回率混淆矩陣</w:t>
                      </w:r>
                    </w:p>
                    <w:tbl>
                      <w:tblPr>
                        <w:tblStyle w:val="ad"/>
                        <w:tblW w:w="0" w:type="auto"/>
                        <w:tblLook w:val="04A0" w:firstRow="1" w:lastRow="0" w:firstColumn="1" w:lastColumn="0" w:noHBand="0" w:noVBand="1"/>
                      </w:tblPr>
                      <w:tblGrid>
                        <w:gridCol w:w="2394"/>
                        <w:gridCol w:w="1594"/>
                        <w:gridCol w:w="1596"/>
                        <w:gridCol w:w="1596"/>
                        <w:gridCol w:w="1599"/>
                      </w:tblGrid>
                      <w:tr w:rsidR="00121867" w:rsidRPr="006B437B" w14:paraId="2C075DE1" w14:textId="77777777" w:rsidTr="00B87AD7">
                        <w:trPr>
                          <w:trHeight w:val="418"/>
                        </w:trPr>
                        <w:tc>
                          <w:tcPr>
                            <w:tcW w:w="4015" w:type="dxa"/>
                            <w:gridSpan w:val="2"/>
                            <w:vMerge w:val="restart"/>
                            <w:vAlign w:val="center"/>
                          </w:tcPr>
                          <w:p w14:paraId="2FAF72D6" w14:textId="77777777" w:rsidR="00121867" w:rsidRPr="00AD33D2" w:rsidRDefault="00121867" w:rsidP="00C63F4A">
                            <w:pPr>
                              <w:pStyle w:val="ACLText"/>
                              <w:overflowPunct w:val="0"/>
                              <w:spacing w:line="240" w:lineRule="auto"/>
                              <w:suppressOverlap/>
                              <w:jc w:val="center"/>
                              <w:rPr>
                                <w:rFonts w:eastAsia="BiauKai"/>
                                <w:b/>
                                <w:bCs/>
                                <w:color w:val="000000"/>
                                <w:sz w:val="22"/>
                                <w:szCs w:val="22"/>
                                <w:lang w:eastAsia="zh-TW"/>
                              </w:rPr>
                            </w:pPr>
                            <w:r>
                              <w:rPr>
                                <w:rFonts w:eastAsia="BiauKai" w:hint="eastAsia"/>
                                <w:b/>
                                <w:bCs/>
                                <w:color w:val="000000"/>
                                <w:sz w:val="22"/>
                                <w:szCs w:val="22"/>
                                <w:lang w:eastAsia="zh-TW"/>
                              </w:rPr>
                              <w:t>召回率</w:t>
                            </w:r>
                          </w:p>
                        </w:tc>
                        <w:tc>
                          <w:tcPr>
                            <w:tcW w:w="4818" w:type="dxa"/>
                            <w:gridSpan w:val="3"/>
                            <w:vAlign w:val="center"/>
                          </w:tcPr>
                          <w:p w14:paraId="78D55AC0"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color w:val="000000"/>
                                <w:sz w:val="22"/>
                                <w:szCs w:val="22"/>
                                <w:lang w:eastAsia="zh-TW"/>
                              </w:rPr>
                              <w:t>RFC</w:t>
                            </w:r>
                            <w:r>
                              <w:rPr>
                                <w:rFonts w:eastAsia="BiauKai" w:hint="eastAsia"/>
                                <w:color w:val="000000"/>
                                <w:sz w:val="22"/>
                                <w:szCs w:val="22"/>
                                <w:lang w:eastAsia="zh-TW"/>
                              </w:rPr>
                              <w:t>預測結果</w:t>
                            </w:r>
                          </w:p>
                        </w:tc>
                      </w:tr>
                      <w:tr w:rsidR="00121867" w:rsidRPr="00AD33D2" w14:paraId="33D315D3" w14:textId="77777777" w:rsidTr="00B87AD7">
                        <w:trPr>
                          <w:trHeight w:val="418"/>
                        </w:trPr>
                        <w:tc>
                          <w:tcPr>
                            <w:tcW w:w="4015" w:type="dxa"/>
                            <w:gridSpan w:val="2"/>
                            <w:vMerge/>
                            <w:vAlign w:val="center"/>
                          </w:tcPr>
                          <w:p w14:paraId="31A94A65"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05" w:type="dxa"/>
                            <w:vAlign w:val="center"/>
                          </w:tcPr>
                          <w:p w14:paraId="4697CD5F"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05" w:type="dxa"/>
                            <w:vAlign w:val="center"/>
                          </w:tcPr>
                          <w:p w14:paraId="48AE96B2"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B1</w:t>
                            </w:r>
                          </w:p>
                        </w:tc>
                        <w:tc>
                          <w:tcPr>
                            <w:tcW w:w="1606" w:type="dxa"/>
                            <w:vAlign w:val="center"/>
                          </w:tcPr>
                          <w:p w14:paraId="6CD7F4B1"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B2</w:t>
                            </w:r>
                          </w:p>
                        </w:tc>
                      </w:tr>
                      <w:tr w:rsidR="00121867" w:rsidRPr="00C03468" w14:paraId="45071732" w14:textId="77777777" w:rsidTr="00B87AD7">
                        <w:trPr>
                          <w:trHeight w:val="418"/>
                        </w:trPr>
                        <w:tc>
                          <w:tcPr>
                            <w:tcW w:w="2411" w:type="dxa"/>
                            <w:vMerge w:val="restart"/>
                            <w:vAlign w:val="center"/>
                          </w:tcPr>
                          <w:p w14:paraId="43F90C4E"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hint="eastAsia"/>
                                <w:color w:val="000000"/>
                                <w:sz w:val="22"/>
                                <w:szCs w:val="22"/>
                                <w:lang w:eastAsia="zh-TW"/>
                              </w:rPr>
                              <w:t>專家分級</w:t>
                            </w:r>
                          </w:p>
                        </w:tc>
                        <w:tc>
                          <w:tcPr>
                            <w:tcW w:w="1603" w:type="dxa"/>
                            <w:vAlign w:val="center"/>
                          </w:tcPr>
                          <w:p w14:paraId="4459DF35"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05" w:type="dxa"/>
                            <w:vAlign w:val="center"/>
                          </w:tcPr>
                          <w:p w14:paraId="46D4CA0C"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0.52</w:t>
                            </w:r>
                          </w:p>
                        </w:tc>
                        <w:tc>
                          <w:tcPr>
                            <w:tcW w:w="1605" w:type="dxa"/>
                            <w:vAlign w:val="center"/>
                          </w:tcPr>
                          <w:p w14:paraId="6C58075F"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0.43</w:t>
                            </w:r>
                          </w:p>
                        </w:tc>
                        <w:tc>
                          <w:tcPr>
                            <w:tcW w:w="1606" w:type="dxa"/>
                            <w:vAlign w:val="center"/>
                          </w:tcPr>
                          <w:p w14:paraId="081FBFA0"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0.05</w:t>
                            </w:r>
                          </w:p>
                        </w:tc>
                      </w:tr>
                      <w:tr w:rsidR="00121867" w:rsidRPr="00C03468" w14:paraId="4E24D4E0" w14:textId="77777777" w:rsidTr="00B87AD7">
                        <w:trPr>
                          <w:trHeight w:val="418"/>
                        </w:trPr>
                        <w:tc>
                          <w:tcPr>
                            <w:tcW w:w="2411" w:type="dxa"/>
                            <w:vMerge/>
                            <w:vAlign w:val="center"/>
                          </w:tcPr>
                          <w:p w14:paraId="3C11AA3D"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03" w:type="dxa"/>
                            <w:vAlign w:val="center"/>
                          </w:tcPr>
                          <w:p w14:paraId="0CBCAE2B"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B1</w:t>
                            </w:r>
                          </w:p>
                        </w:tc>
                        <w:tc>
                          <w:tcPr>
                            <w:tcW w:w="1605" w:type="dxa"/>
                            <w:vAlign w:val="center"/>
                          </w:tcPr>
                          <w:p w14:paraId="3D727074"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0.02</w:t>
                            </w:r>
                          </w:p>
                        </w:tc>
                        <w:tc>
                          <w:tcPr>
                            <w:tcW w:w="1605" w:type="dxa"/>
                            <w:vAlign w:val="center"/>
                          </w:tcPr>
                          <w:p w14:paraId="6A50DAE5"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0.84</w:t>
                            </w:r>
                          </w:p>
                        </w:tc>
                        <w:tc>
                          <w:tcPr>
                            <w:tcW w:w="1606" w:type="dxa"/>
                            <w:vAlign w:val="center"/>
                          </w:tcPr>
                          <w:p w14:paraId="3AEA6B58"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0.14</w:t>
                            </w:r>
                          </w:p>
                        </w:tc>
                      </w:tr>
                      <w:tr w:rsidR="00121867" w:rsidRPr="00C03468" w14:paraId="51DD9B94" w14:textId="77777777" w:rsidTr="00B87AD7">
                        <w:trPr>
                          <w:trHeight w:val="418"/>
                        </w:trPr>
                        <w:tc>
                          <w:tcPr>
                            <w:tcW w:w="2411" w:type="dxa"/>
                            <w:vMerge/>
                            <w:vAlign w:val="center"/>
                          </w:tcPr>
                          <w:p w14:paraId="76078145"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03" w:type="dxa"/>
                            <w:vAlign w:val="center"/>
                          </w:tcPr>
                          <w:p w14:paraId="18F7237D" w14:textId="77777777" w:rsidR="00121867" w:rsidRPr="00AD33D2"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B2</w:t>
                            </w:r>
                          </w:p>
                        </w:tc>
                        <w:tc>
                          <w:tcPr>
                            <w:tcW w:w="1605" w:type="dxa"/>
                            <w:vAlign w:val="center"/>
                          </w:tcPr>
                          <w:p w14:paraId="5C1929C8"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0.00</w:t>
                            </w:r>
                          </w:p>
                        </w:tc>
                        <w:tc>
                          <w:tcPr>
                            <w:tcW w:w="1605" w:type="dxa"/>
                            <w:vAlign w:val="center"/>
                          </w:tcPr>
                          <w:p w14:paraId="4C64C069"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0.36</w:t>
                            </w:r>
                          </w:p>
                        </w:tc>
                        <w:tc>
                          <w:tcPr>
                            <w:tcW w:w="1606" w:type="dxa"/>
                            <w:vAlign w:val="center"/>
                          </w:tcPr>
                          <w:p w14:paraId="5036656B" w14:textId="77777777" w:rsidR="00121867" w:rsidRPr="00C03468" w:rsidRDefault="00121867" w:rsidP="00C63F4A">
                            <w:pPr>
                              <w:pStyle w:val="ACLText"/>
                              <w:overflowPunct w:val="0"/>
                              <w:spacing w:line="240" w:lineRule="auto"/>
                              <w:suppressOverlap/>
                              <w:jc w:val="center"/>
                              <w:rPr>
                                <w:rFonts w:eastAsia="BiauKai"/>
                                <w:color w:val="000000"/>
                                <w:sz w:val="22"/>
                                <w:szCs w:val="22"/>
                                <w:lang w:eastAsia="zh-TW"/>
                              </w:rPr>
                            </w:pPr>
                            <w:r w:rsidRPr="00C03468">
                              <w:rPr>
                                <w:rFonts w:eastAsia="BiauKai"/>
                                <w:color w:val="000000"/>
                                <w:sz w:val="22"/>
                                <w:szCs w:val="22"/>
                                <w:lang w:eastAsia="zh-TW"/>
                              </w:rPr>
                              <w:t>0.64</w:t>
                            </w:r>
                          </w:p>
                        </w:tc>
                      </w:tr>
                    </w:tbl>
                    <w:p w14:paraId="3DA65136" w14:textId="77777777" w:rsidR="00121867" w:rsidRPr="00603BCC" w:rsidRDefault="00121867" w:rsidP="00717F0A">
                      <w:pPr>
                        <w:pStyle w:val="ACLText"/>
                        <w:overflowPunct w:val="0"/>
                        <w:spacing w:beforeLines="50" w:before="120" w:afterLines="50" w:after="120" w:line="240" w:lineRule="auto"/>
                        <w:suppressOverlap/>
                        <w:jc w:val="center"/>
                        <w:rPr>
                          <w:rFonts w:eastAsia="BiauKai"/>
                          <w:color w:val="000000"/>
                          <w:lang w:eastAsia="zh-TW"/>
                        </w:rPr>
                      </w:pPr>
                      <w:r w:rsidRPr="00603BCC">
                        <w:rPr>
                          <w:rFonts w:eastAsia="BiauKai"/>
                          <w:color w:val="000000"/>
                          <w:lang w:eastAsia="zh-TW"/>
                        </w:rPr>
                        <w:t>表</w:t>
                      </w:r>
                      <w:r>
                        <w:rPr>
                          <w:rFonts w:eastAsia="BiauKai"/>
                          <w:color w:val="000000"/>
                          <w:lang w:eastAsia="zh-TW"/>
                        </w:rPr>
                        <w:t>6</w:t>
                      </w:r>
                      <w:r>
                        <w:rPr>
                          <w:rFonts w:eastAsia="BiauKai" w:hint="eastAsia"/>
                          <w:color w:val="000000"/>
                          <w:lang w:eastAsia="zh-TW"/>
                        </w:rPr>
                        <w:t>，精確率混淆矩陣</w:t>
                      </w:r>
                    </w:p>
                    <w:tbl>
                      <w:tblPr>
                        <w:tblStyle w:val="ad"/>
                        <w:tblW w:w="8784" w:type="dxa"/>
                        <w:tblLook w:val="04A0" w:firstRow="1" w:lastRow="0" w:firstColumn="1" w:lastColumn="0" w:noHBand="0" w:noVBand="1"/>
                      </w:tblPr>
                      <w:tblGrid>
                        <w:gridCol w:w="2428"/>
                        <w:gridCol w:w="1612"/>
                        <w:gridCol w:w="1611"/>
                        <w:gridCol w:w="1611"/>
                        <w:gridCol w:w="1522"/>
                      </w:tblGrid>
                      <w:tr w:rsidR="00121867" w:rsidRPr="006B437B" w14:paraId="36607607" w14:textId="77777777" w:rsidTr="00733050">
                        <w:trPr>
                          <w:trHeight w:val="409"/>
                        </w:trPr>
                        <w:tc>
                          <w:tcPr>
                            <w:tcW w:w="4040" w:type="dxa"/>
                            <w:gridSpan w:val="2"/>
                            <w:vMerge w:val="restart"/>
                            <w:vAlign w:val="center"/>
                          </w:tcPr>
                          <w:p w14:paraId="3086534B" w14:textId="77777777" w:rsidR="00121867" w:rsidRPr="00AD33D2"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hint="eastAsia"/>
                                <w:b/>
                                <w:bCs/>
                                <w:color w:val="000000"/>
                                <w:sz w:val="22"/>
                                <w:szCs w:val="22"/>
                                <w:lang w:eastAsia="zh-TW"/>
                              </w:rPr>
                              <w:t>精確率</w:t>
                            </w:r>
                          </w:p>
                        </w:tc>
                        <w:tc>
                          <w:tcPr>
                            <w:tcW w:w="4744" w:type="dxa"/>
                            <w:gridSpan w:val="3"/>
                            <w:vAlign w:val="center"/>
                          </w:tcPr>
                          <w:p w14:paraId="2C363372"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color w:val="000000"/>
                                <w:sz w:val="22"/>
                                <w:szCs w:val="22"/>
                                <w:lang w:eastAsia="zh-TW"/>
                              </w:rPr>
                              <w:t>RFC</w:t>
                            </w:r>
                            <w:r>
                              <w:rPr>
                                <w:rFonts w:eastAsia="BiauKai" w:hint="eastAsia"/>
                                <w:color w:val="000000"/>
                                <w:sz w:val="22"/>
                                <w:szCs w:val="22"/>
                                <w:lang w:eastAsia="zh-TW"/>
                              </w:rPr>
                              <w:t>預測結果</w:t>
                            </w:r>
                          </w:p>
                        </w:tc>
                      </w:tr>
                      <w:tr w:rsidR="00121867" w:rsidRPr="002D1A94" w14:paraId="137F4256" w14:textId="77777777" w:rsidTr="00733050">
                        <w:trPr>
                          <w:trHeight w:val="409"/>
                        </w:trPr>
                        <w:tc>
                          <w:tcPr>
                            <w:tcW w:w="4040" w:type="dxa"/>
                            <w:gridSpan w:val="2"/>
                            <w:vMerge/>
                            <w:vAlign w:val="center"/>
                          </w:tcPr>
                          <w:p w14:paraId="2D9CCDAD"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p>
                        </w:tc>
                        <w:tc>
                          <w:tcPr>
                            <w:tcW w:w="1611" w:type="dxa"/>
                            <w:vAlign w:val="center"/>
                          </w:tcPr>
                          <w:p w14:paraId="738B253C"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11" w:type="dxa"/>
                            <w:vAlign w:val="center"/>
                          </w:tcPr>
                          <w:p w14:paraId="3C206243"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color w:val="000000"/>
                                <w:sz w:val="22"/>
                                <w:szCs w:val="22"/>
                                <w:lang w:eastAsia="zh-TW"/>
                              </w:rPr>
                              <w:t>B1</w:t>
                            </w:r>
                          </w:p>
                        </w:tc>
                        <w:tc>
                          <w:tcPr>
                            <w:tcW w:w="1522" w:type="dxa"/>
                            <w:vAlign w:val="center"/>
                          </w:tcPr>
                          <w:p w14:paraId="41667ABB" w14:textId="77777777" w:rsidR="00121867" w:rsidRPr="002D1A94" w:rsidRDefault="00121867" w:rsidP="00C63F4A">
                            <w:pPr>
                              <w:pStyle w:val="ACLText"/>
                              <w:overflowPunct w:val="0"/>
                              <w:spacing w:line="240" w:lineRule="auto"/>
                              <w:suppressOverlap/>
                              <w:jc w:val="center"/>
                              <w:rPr>
                                <w:rFonts w:eastAsia="BiauKai"/>
                                <w:b/>
                                <w:bCs/>
                                <w:color w:val="000000"/>
                                <w:sz w:val="22"/>
                                <w:szCs w:val="22"/>
                                <w:lang w:eastAsia="zh-TW"/>
                              </w:rPr>
                            </w:pPr>
                            <w:r w:rsidRPr="00AD33D2">
                              <w:rPr>
                                <w:rFonts w:eastAsia="BiauKai"/>
                                <w:color w:val="000000"/>
                                <w:sz w:val="22"/>
                                <w:szCs w:val="22"/>
                                <w:lang w:eastAsia="zh-TW"/>
                              </w:rPr>
                              <w:t>B2</w:t>
                            </w:r>
                          </w:p>
                        </w:tc>
                      </w:tr>
                      <w:tr w:rsidR="00121867" w:rsidRPr="006B437B" w14:paraId="5077A6B7" w14:textId="77777777" w:rsidTr="00733050">
                        <w:trPr>
                          <w:trHeight w:val="409"/>
                        </w:trPr>
                        <w:tc>
                          <w:tcPr>
                            <w:tcW w:w="2428" w:type="dxa"/>
                            <w:vMerge w:val="restart"/>
                            <w:vAlign w:val="center"/>
                          </w:tcPr>
                          <w:p w14:paraId="14208E06"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Pr>
                                <w:rFonts w:eastAsia="BiauKai" w:hint="eastAsia"/>
                                <w:color w:val="000000"/>
                                <w:sz w:val="22"/>
                                <w:szCs w:val="22"/>
                                <w:lang w:eastAsia="zh-TW"/>
                              </w:rPr>
                              <w:t>專家分級</w:t>
                            </w:r>
                          </w:p>
                        </w:tc>
                        <w:tc>
                          <w:tcPr>
                            <w:tcW w:w="1612" w:type="dxa"/>
                            <w:vAlign w:val="center"/>
                          </w:tcPr>
                          <w:p w14:paraId="3FF5392C"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hint="eastAsia"/>
                                <w:color w:val="000000"/>
                                <w:sz w:val="22"/>
                                <w:szCs w:val="22"/>
                                <w:lang w:eastAsia="zh-TW"/>
                              </w:rPr>
                              <w:t>未達</w:t>
                            </w:r>
                            <w:r w:rsidRPr="00AD33D2">
                              <w:rPr>
                                <w:rFonts w:eastAsia="BiauKai"/>
                                <w:color w:val="000000"/>
                                <w:sz w:val="22"/>
                                <w:szCs w:val="22"/>
                                <w:lang w:eastAsia="zh-TW"/>
                              </w:rPr>
                              <w:t>B1</w:t>
                            </w:r>
                          </w:p>
                        </w:tc>
                        <w:tc>
                          <w:tcPr>
                            <w:tcW w:w="1611" w:type="dxa"/>
                            <w:vAlign w:val="center"/>
                          </w:tcPr>
                          <w:p w14:paraId="3D9F2147"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92</w:t>
                            </w:r>
                          </w:p>
                        </w:tc>
                        <w:tc>
                          <w:tcPr>
                            <w:tcW w:w="1611" w:type="dxa"/>
                            <w:vAlign w:val="center"/>
                          </w:tcPr>
                          <w:p w14:paraId="1CCC87E6"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14</w:t>
                            </w:r>
                          </w:p>
                        </w:tc>
                        <w:tc>
                          <w:tcPr>
                            <w:tcW w:w="1522" w:type="dxa"/>
                            <w:vAlign w:val="center"/>
                          </w:tcPr>
                          <w:p w14:paraId="6D8633A1"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04</w:t>
                            </w:r>
                          </w:p>
                        </w:tc>
                      </w:tr>
                      <w:tr w:rsidR="00121867" w:rsidRPr="006B437B" w14:paraId="3B75FC56" w14:textId="77777777" w:rsidTr="00733050">
                        <w:trPr>
                          <w:trHeight w:val="409"/>
                        </w:trPr>
                        <w:tc>
                          <w:tcPr>
                            <w:tcW w:w="2428" w:type="dxa"/>
                            <w:vMerge/>
                            <w:vAlign w:val="center"/>
                          </w:tcPr>
                          <w:p w14:paraId="1943A4CE"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12" w:type="dxa"/>
                            <w:vAlign w:val="center"/>
                          </w:tcPr>
                          <w:p w14:paraId="53164302"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B1</w:t>
                            </w:r>
                          </w:p>
                        </w:tc>
                        <w:tc>
                          <w:tcPr>
                            <w:tcW w:w="1611" w:type="dxa"/>
                            <w:vAlign w:val="center"/>
                          </w:tcPr>
                          <w:p w14:paraId="18158B35"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08</w:t>
                            </w:r>
                          </w:p>
                        </w:tc>
                        <w:tc>
                          <w:tcPr>
                            <w:tcW w:w="1611" w:type="dxa"/>
                            <w:vAlign w:val="center"/>
                          </w:tcPr>
                          <w:p w14:paraId="0D8A1DD0"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73</w:t>
                            </w:r>
                          </w:p>
                        </w:tc>
                        <w:tc>
                          <w:tcPr>
                            <w:tcW w:w="1522" w:type="dxa"/>
                            <w:vAlign w:val="center"/>
                          </w:tcPr>
                          <w:p w14:paraId="06A678D3"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32</w:t>
                            </w:r>
                          </w:p>
                        </w:tc>
                      </w:tr>
                      <w:tr w:rsidR="00121867" w:rsidRPr="006B437B" w14:paraId="0C691B01" w14:textId="77777777" w:rsidTr="00733050">
                        <w:trPr>
                          <w:trHeight w:val="409"/>
                        </w:trPr>
                        <w:tc>
                          <w:tcPr>
                            <w:tcW w:w="2428" w:type="dxa"/>
                            <w:vMerge/>
                            <w:vAlign w:val="center"/>
                          </w:tcPr>
                          <w:p w14:paraId="385E463C"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p>
                        </w:tc>
                        <w:tc>
                          <w:tcPr>
                            <w:tcW w:w="1612" w:type="dxa"/>
                            <w:vAlign w:val="center"/>
                          </w:tcPr>
                          <w:p w14:paraId="13B94138"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AD33D2">
                              <w:rPr>
                                <w:rFonts w:eastAsia="BiauKai"/>
                                <w:color w:val="000000"/>
                                <w:sz w:val="22"/>
                                <w:szCs w:val="22"/>
                                <w:lang w:eastAsia="zh-TW"/>
                              </w:rPr>
                              <w:t>B2</w:t>
                            </w:r>
                          </w:p>
                        </w:tc>
                        <w:tc>
                          <w:tcPr>
                            <w:tcW w:w="1611" w:type="dxa"/>
                            <w:vAlign w:val="center"/>
                          </w:tcPr>
                          <w:p w14:paraId="4507B784"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00</w:t>
                            </w:r>
                          </w:p>
                        </w:tc>
                        <w:tc>
                          <w:tcPr>
                            <w:tcW w:w="1611" w:type="dxa"/>
                            <w:vAlign w:val="center"/>
                          </w:tcPr>
                          <w:p w14:paraId="5418294E"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14</w:t>
                            </w:r>
                          </w:p>
                        </w:tc>
                        <w:tc>
                          <w:tcPr>
                            <w:tcW w:w="1522" w:type="dxa"/>
                            <w:vAlign w:val="center"/>
                          </w:tcPr>
                          <w:p w14:paraId="3DF573D2" w14:textId="77777777" w:rsidR="00121867" w:rsidRPr="006B437B" w:rsidRDefault="00121867" w:rsidP="00C63F4A">
                            <w:pPr>
                              <w:pStyle w:val="ACLText"/>
                              <w:overflowPunct w:val="0"/>
                              <w:spacing w:line="240" w:lineRule="auto"/>
                              <w:suppressOverlap/>
                              <w:jc w:val="center"/>
                              <w:rPr>
                                <w:rFonts w:eastAsia="BiauKai"/>
                                <w:color w:val="000000"/>
                                <w:sz w:val="22"/>
                                <w:szCs w:val="22"/>
                                <w:lang w:eastAsia="zh-TW"/>
                              </w:rPr>
                            </w:pPr>
                            <w:r w:rsidRPr="006B437B">
                              <w:rPr>
                                <w:rFonts w:eastAsia="BiauKai"/>
                                <w:color w:val="000000"/>
                                <w:sz w:val="22"/>
                                <w:szCs w:val="22"/>
                                <w:lang w:eastAsia="zh-TW"/>
                              </w:rPr>
                              <w:t>0.</w:t>
                            </w:r>
                            <w:r>
                              <w:rPr>
                                <w:rFonts w:eastAsia="BiauKai"/>
                                <w:color w:val="000000"/>
                                <w:sz w:val="22"/>
                                <w:szCs w:val="22"/>
                                <w:lang w:eastAsia="zh-TW"/>
                              </w:rPr>
                              <w:t>64</w:t>
                            </w:r>
                          </w:p>
                        </w:tc>
                      </w:tr>
                    </w:tbl>
                    <w:p w14:paraId="373DB56E" w14:textId="77777777" w:rsidR="00121867" w:rsidRDefault="00121867" w:rsidP="00717F0A">
                      <w:pPr>
                        <w:spacing w:afterLines="50" w:after="120"/>
                        <w:rPr>
                          <w:rFonts w:ascii="Times New Roman" w:eastAsia="BiauKai" w:hAnsi="Times New Roman" w:cs="Times New Roman"/>
                          <w:sz w:val="22"/>
                          <w:szCs w:val="22"/>
                        </w:rPr>
                      </w:pPr>
                    </w:p>
                    <w:p w14:paraId="5565FC0D" w14:textId="77777777" w:rsidR="00121867" w:rsidRPr="006B437B" w:rsidRDefault="00121867" w:rsidP="00717F0A">
                      <w:pPr>
                        <w:spacing w:afterLines="50" w:after="120"/>
                        <w:rPr>
                          <w:rFonts w:ascii="Times New Roman" w:eastAsia="BiauKai" w:hAnsi="Times New Roman" w:cs="Times New Roman"/>
                          <w:sz w:val="22"/>
                          <w:szCs w:val="22"/>
                        </w:rPr>
                      </w:pPr>
                    </w:p>
                  </w:txbxContent>
                </v:textbox>
                <w10:wrap type="square" anchorx="margin" anchory="page"/>
                <w10:anchorlock/>
              </v:shape>
            </w:pict>
          </mc:Fallback>
        </mc:AlternateContent>
      </w:r>
      <w:r w:rsidR="00251B3C">
        <w:rPr>
          <w:rFonts w:ascii="Times New Roman" w:eastAsia="BiauKai" w:hAnsi="Times New Roman" w:cs="Times New Roman" w:hint="eastAsia"/>
          <w:color w:val="000000"/>
          <w:sz w:val="22"/>
          <w:szCs w:val="22"/>
        </w:rPr>
        <w:t>別</w:t>
      </w:r>
      <w:r w:rsidR="00251B3C">
        <w:rPr>
          <w:rFonts w:ascii="Times New Roman" w:eastAsia="BiauKai" w:hAnsi="Times New Roman" w:cs="Times New Roman"/>
          <w:color w:val="000000"/>
          <w:sz w:val="22"/>
          <w:szCs w:val="22"/>
        </w:rPr>
        <w:t>(</w:t>
      </w:r>
      <w:r w:rsidR="00251B3C">
        <w:rPr>
          <w:rFonts w:ascii="Times New Roman" w:eastAsia="BiauKai" w:hAnsi="Times New Roman" w:cs="Times New Roman" w:hint="eastAsia"/>
          <w:color w:val="000000"/>
          <w:sz w:val="22"/>
          <w:szCs w:val="22"/>
        </w:rPr>
        <w:t>未達</w:t>
      </w:r>
      <w:r w:rsidR="00251B3C">
        <w:rPr>
          <w:rFonts w:ascii="Times New Roman" w:eastAsia="BiauKai" w:hAnsi="Times New Roman" w:cs="Times New Roman" w:hint="eastAsia"/>
          <w:color w:val="000000"/>
          <w:sz w:val="22"/>
          <w:szCs w:val="22"/>
        </w:rPr>
        <w:t>B</w:t>
      </w:r>
      <w:r w:rsidR="00251B3C">
        <w:rPr>
          <w:rFonts w:ascii="Times New Roman" w:eastAsia="BiauKai" w:hAnsi="Times New Roman" w:cs="Times New Roman"/>
          <w:color w:val="000000"/>
          <w:sz w:val="22"/>
          <w:szCs w:val="22"/>
        </w:rPr>
        <w:t>1, B1, B2</w:t>
      </w:r>
      <w:r w:rsidR="00251B3C">
        <w:rPr>
          <w:rFonts w:ascii="Times New Roman" w:eastAsia="BiauKai" w:hAnsi="Times New Roman" w:cs="Times New Roman" w:hint="eastAsia"/>
          <w:color w:val="000000"/>
          <w:sz w:val="22"/>
          <w:szCs w:val="22"/>
        </w:rPr>
        <w:t>)</w:t>
      </w:r>
      <w:r w:rsidR="00251B3C">
        <w:rPr>
          <w:rFonts w:ascii="Times New Roman" w:eastAsia="BiauKai" w:hAnsi="Times New Roman" w:cs="Times New Roman" w:hint="eastAsia"/>
          <w:color w:val="000000"/>
          <w:sz w:val="22"/>
          <w:szCs w:val="22"/>
        </w:rPr>
        <w:t>的加權平均，再</w:t>
      </w:r>
      <w:r w:rsidR="000D38E4" w:rsidRPr="00F33708">
        <w:rPr>
          <w:rFonts w:ascii="Times New Roman" w:eastAsia="BiauKai" w:hAnsi="Times New Roman" w:cs="Times New Roman" w:hint="eastAsia"/>
          <w:color w:val="000000"/>
          <w:sz w:val="22"/>
          <w:szCs w:val="22"/>
        </w:rPr>
        <w:t>由</w:t>
      </w:r>
      <w:r w:rsidR="000D38E4" w:rsidRPr="00F33708">
        <w:rPr>
          <w:rFonts w:ascii="Times New Roman" w:eastAsia="BiauKai" w:hAnsi="Times New Roman" w:cs="Times New Roman"/>
          <w:color w:val="000000"/>
          <w:sz w:val="22"/>
          <w:szCs w:val="22"/>
        </w:rPr>
        <w:t>五次交叉驗證</w:t>
      </w:r>
      <w:r w:rsidR="00251B3C">
        <w:rPr>
          <w:rFonts w:ascii="Times New Roman" w:eastAsia="BiauKai" w:hAnsi="Times New Roman" w:cs="Times New Roman" w:hint="eastAsia"/>
          <w:color w:val="000000"/>
          <w:sz w:val="22"/>
          <w:szCs w:val="22"/>
        </w:rPr>
        <w:t>取得</w:t>
      </w:r>
      <w:r w:rsidR="000D38E4" w:rsidRPr="00F33708">
        <w:rPr>
          <w:rFonts w:ascii="Times New Roman" w:eastAsia="BiauKai" w:hAnsi="Times New Roman" w:cs="Times New Roman"/>
          <w:color w:val="000000"/>
          <w:sz w:val="22"/>
          <w:szCs w:val="22"/>
        </w:rPr>
        <w:t>平均</w:t>
      </w:r>
      <w:r w:rsidR="00E70877">
        <w:rPr>
          <w:rFonts w:ascii="Times New Roman" w:eastAsia="BiauKai" w:hAnsi="Times New Roman" w:cs="Times New Roman" w:hint="eastAsia"/>
          <w:color w:val="000000"/>
          <w:sz w:val="22"/>
          <w:szCs w:val="22"/>
        </w:rPr>
        <w:t>而得到</w:t>
      </w:r>
      <w:r w:rsidR="000D38E4" w:rsidRPr="00F33708">
        <w:rPr>
          <w:rFonts w:ascii="Times New Roman" w:eastAsia="BiauKai" w:hAnsi="Times New Roman" w:cs="Times New Roman"/>
          <w:color w:val="000000"/>
          <w:sz w:val="22"/>
          <w:szCs w:val="22"/>
        </w:rPr>
        <w:t>。</w:t>
      </w:r>
    </w:p>
    <w:p w14:paraId="7278C6CD" w14:textId="1FAA43EC" w:rsidR="00F237B3" w:rsidRDefault="0086610F" w:rsidP="00C63F4A">
      <w:pPr>
        <w:overflowPunct w:val="0"/>
        <w:spacing w:afterLines="30" w:after="72"/>
        <w:ind w:firstLineChars="50" w:firstLine="110"/>
        <w:jc w:val="both"/>
        <w:rPr>
          <w:rFonts w:ascii="Times New Roman" w:eastAsia="BiauKai" w:hAnsi="Times New Roman" w:cs="Times New Roman"/>
          <w:color w:val="000000"/>
          <w:sz w:val="22"/>
          <w:szCs w:val="22"/>
        </w:rPr>
      </w:pPr>
      <w:r w:rsidRPr="00F33708">
        <w:rPr>
          <w:rFonts w:ascii="Times New Roman" w:eastAsia="BiauKai" w:hAnsi="Times New Roman" w:cs="Times New Roman"/>
          <w:color w:val="000000"/>
          <w:sz w:val="22"/>
          <w:szCs w:val="22"/>
        </w:rPr>
        <w:t>表現最好的模型是隨機森林分類器</w:t>
      </w:r>
      <w:r w:rsidR="0069508B">
        <w:rPr>
          <w:rFonts w:ascii="Times New Roman" w:eastAsia="BiauKai" w:hAnsi="Times New Roman" w:cs="Times New Roman"/>
          <w:color w:val="000000"/>
          <w:sz w:val="22"/>
          <w:szCs w:val="22"/>
        </w:rPr>
        <w:t>(RF</w:t>
      </w:r>
      <w:r w:rsidR="00194E44">
        <w:rPr>
          <w:rFonts w:ascii="Times New Roman" w:eastAsia="BiauKai" w:hAnsi="Times New Roman" w:cs="Times New Roman"/>
          <w:color w:val="000000"/>
          <w:sz w:val="22"/>
          <w:szCs w:val="22"/>
        </w:rPr>
        <w:t>C</w:t>
      </w:r>
      <w:r w:rsidR="0069508B">
        <w:rPr>
          <w:rFonts w:ascii="Times New Roman" w:eastAsia="BiauKai" w:hAnsi="Times New Roman" w:cs="Times New Roman"/>
          <w:color w:val="000000"/>
          <w:sz w:val="22"/>
          <w:szCs w:val="22"/>
        </w:rPr>
        <w:t>)</w:t>
      </w:r>
      <w:r w:rsidRPr="00F33708">
        <w:rPr>
          <w:rFonts w:ascii="Times New Roman" w:eastAsia="BiauKai" w:hAnsi="Times New Roman" w:cs="Times New Roman"/>
          <w:color w:val="000000"/>
          <w:sz w:val="22"/>
          <w:szCs w:val="22"/>
        </w:rPr>
        <w:t>，在這個任務中，正確率為</w:t>
      </w:r>
      <w:r w:rsidRPr="00F33708">
        <w:rPr>
          <w:rFonts w:ascii="Times New Roman" w:eastAsia="BiauKai" w:hAnsi="Times New Roman" w:cs="Times New Roman"/>
          <w:color w:val="000000"/>
          <w:sz w:val="22"/>
          <w:szCs w:val="22"/>
        </w:rPr>
        <w:t>73</w:t>
      </w:r>
      <w:r w:rsidRPr="00F33708">
        <w:rPr>
          <w:rFonts w:ascii="Times New Roman" w:eastAsia="BiauKai" w:hAnsi="Times New Roman" w:cs="Times New Roman"/>
          <w:color w:val="000000"/>
          <w:sz w:val="22"/>
          <w:szCs w:val="22"/>
        </w:rPr>
        <w:t>％</w:t>
      </w:r>
      <w:r w:rsidRPr="00F33708">
        <w:rPr>
          <w:rFonts w:ascii="Times New Roman" w:eastAsia="BiauKai" w:hAnsi="Times New Roman" w:cs="Times New Roman"/>
          <w:color w:val="000000"/>
          <w:sz w:val="22"/>
          <w:szCs w:val="22"/>
        </w:rPr>
        <w:t xml:space="preserve">; </w:t>
      </w:r>
      <w:r w:rsidRPr="00F33708">
        <w:rPr>
          <w:rFonts w:ascii="Times New Roman" w:eastAsia="BiauKai" w:hAnsi="Times New Roman" w:cs="Times New Roman"/>
          <w:color w:val="000000"/>
          <w:sz w:val="22"/>
          <w:szCs w:val="22"/>
        </w:rPr>
        <w:t>精確率為</w:t>
      </w:r>
      <w:r w:rsidR="00B84D42">
        <w:rPr>
          <w:rFonts w:ascii="Times New Roman" w:eastAsia="BiauKai" w:hAnsi="Times New Roman" w:cs="Times New Roman" w:hint="eastAsia"/>
          <w:color w:val="000000"/>
          <w:sz w:val="22"/>
          <w:szCs w:val="22"/>
        </w:rPr>
        <w:t>7</w:t>
      </w:r>
      <w:r w:rsidR="00B84D42">
        <w:rPr>
          <w:rFonts w:ascii="Times New Roman" w:eastAsia="BiauKai" w:hAnsi="Times New Roman" w:cs="Times New Roman"/>
          <w:color w:val="000000"/>
          <w:sz w:val="22"/>
          <w:szCs w:val="22"/>
        </w:rPr>
        <w:t>1</w:t>
      </w:r>
      <w:r w:rsidR="00B84D42">
        <w:rPr>
          <w:rFonts w:ascii="Times New Roman" w:eastAsia="BiauKai" w:hAnsi="Times New Roman" w:cs="Times New Roman" w:hint="eastAsia"/>
          <w:color w:val="000000"/>
          <w:sz w:val="22"/>
          <w:szCs w:val="22"/>
        </w:rPr>
        <w:t>％</w:t>
      </w:r>
      <w:r w:rsidRPr="00F33708">
        <w:rPr>
          <w:rFonts w:ascii="Times New Roman" w:eastAsia="BiauKai" w:hAnsi="Times New Roman" w:cs="Times New Roman" w:hint="eastAsia"/>
          <w:color w:val="000000"/>
          <w:sz w:val="22"/>
          <w:szCs w:val="22"/>
        </w:rPr>
        <w:t>，</w:t>
      </w:r>
      <w:r w:rsidR="00B84D42">
        <w:rPr>
          <w:rFonts w:ascii="Times New Roman" w:eastAsia="BiauKai" w:hAnsi="Times New Roman" w:cs="Times New Roman" w:hint="eastAsia"/>
          <w:color w:val="000000"/>
          <w:sz w:val="22"/>
          <w:szCs w:val="22"/>
        </w:rPr>
        <w:t>然而相比之下，</w:t>
      </w:r>
      <w:r w:rsidRPr="00F33708">
        <w:rPr>
          <w:rFonts w:ascii="Times New Roman" w:eastAsia="BiauKai" w:hAnsi="Times New Roman" w:cs="Times New Roman"/>
          <w:color w:val="000000"/>
          <w:sz w:val="22"/>
          <w:szCs w:val="22"/>
        </w:rPr>
        <w:t>隨機森林</w:t>
      </w:r>
      <w:r w:rsidR="00155811">
        <w:rPr>
          <w:rFonts w:ascii="Times New Roman" w:eastAsia="BiauKai" w:hAnsi="Times New Roman" w:cs="Times New Roman" w:hint="eastAsia"/>
          <w:color w:val="000000"/>
          <w:sz w:val="22"/>
          <w:szCs w:val="22"/>
        </w:rPr>
        <w:t>在</w:t>
      </w:r>
      <w:proofErr w:type="gramStart"/>
      <w:r w:rsidR="00B84D42">
        <w:rPr>
          <w:rFonts w:ascii="Times New Roman" w:eastAsia="BiauKai" w:hAnsi="Times New Roman" w:cs="Times New Roman" w:hint="eastAsia"/>
          <w:color w:val="000000"/>
          <w:sz w:val="22"/>
          <w:szCs w:val="22"/>
        </w:rPr>
        <w:t>迴</w:t>
      </w:r>
      <w:proofErr w:type="gramEnd"/>
      <w:r w:rsidRPr="00F33708">
        <w:rPr>
          <w:rFonts w:ascii="Times New Roman" w:eastAsia="BiauKai" w:hAnsi="Times New Roman" w:cs="Times New Roman"/>
          <w:color w:val="000000"/>
          <w:sz w:val="22"/>
          <w:szCs w:val="22"/>
        </w:rPr>
        <w:t>歸模型的表現較差，我們推論是</w:t>
      </w:r>
      <w:r w:rsidR="00A33192">
        <w:rPr>
          <w:rFonts w:ascii="Times New Roman" w:eastAsia="BiauKai" w:hAnsi="Times New Roman" w:cs="Times New Roman" w:hint="eastAsia"/>
          <w:color w:val="000000"/>
          <w:sz w:val="22"/>
          <w:szCs w:val="22"/>
        </w:rPr>
        <w:t>因為</w:t>
      </w:r>
      <w:r w:rsidR="00F84EA9">
        <w:rPr>
          <w:rFonts w:ascii="Times New Roman" w:eastAsia="BiauKai" w:hAnsi="Times New Roman" w:cs="Times New Roman" w:hint="eastAsia"/>
          <w:color w:val="000000"/>
          <w:sz w:val="22"/>
          <w:szCs w:val="22"/>
        </w:rPr>
        <w:t>此</w:t>
      </w:r>
      <w:r w:rsidR="00155811">
        <w:rPr>
          <w:rFonts w:ascii="Times New Roman" w:eastAsia="BiauKai" w:hAnsi="Times New Roman" w:cs="Times New Roman" w:hint="eastAsia"/>
          <w:color w:val="000000"/>
          <w:sz w:val="22"/>
          <w:szCs w:val="22"/>
        </w:rPr>
        <w:t>迴歸模型</w:t>
      </w:r>
      <w:r w:rsidR="00F84EA9">
        <w:rPr>
          <w:rFonts w:ascii="Times New Roman" w:eastAsia="BiauKai" w:hAnsi="Times New Roman" w:cs="Times New Roman" w:hint="eastAsia"/>
          <w:color w:val="000000"/>
          <w:sz w:val="22"/>
          <w:szCs w:val="22"/>
        </w:rPr>
        <w:t>無法</w:t>
      </w:r>
      <w:r w:rsidR="00155811">
        <w:rPr>
          <w:rFonts w:ascii="Times New Roman" w:eastAsia="BiauKai" w:hAnsi="Times New Roman" w:cs="Times New Roman" w:hint="eastAsia"/>
          <w:color w:val="000000"/>
          <w:sz w:val="22"/>
          <w:szCs w:val="22"/>
        </w:rPr>
        <w:t>在超出訓練集的範圍做有效預測，</w:t>
      </w:r>
      <w:r w:rsidR="008D220A">
        <w:rPr>
          <w:rFonts w:ascii="Times New Roman" w:eastAsia="BiauKai" w:hAnsi="Times New Roman" w:cs="Times New Roman" w:hint="eastAsia"/>
          <w:color w:val="000000"/>
          <w:sz w:val="22"/>
          <w:szCs w:val="22"/>
        </w:rPr>
        <w:t>而這可能會導致</w:t>
      </w:r>
      <w:r w:rsidR="00F84EA9">
        <w:rPr>
          <w:rFonts w:ascii="Times New Roman" w:eastAsia="BiauKai" w:hAnsi="Times New Roman" w:cs="Times New Roman" w:hint="eastAsia"/>
          <w:color w:val="000000"/>
          <w:sz w:val="22"/>
          <w:szCs w:val="22"/>
        </w:rPr>
        <w:t>在不同的交叉訓練時，因使用不同特徵</w:t>
      </w:r>
      <w:r w:rsidR="008D220A">
        <w:rPr>
          <w:rFonts w:ascii="Times New Roman" w:eastAsia="BiauKai" w:hAnsi="Times New Roman" w:cs="Times New Roman" w:hint="eastAsia"/>
          <w:color w:val="000000"/>
          <w:sz w:val="22"/>
          <w:szCs w:val="22"/>
        </w:rPr>
        <w:t>進行訓練，</w:t>
      </w:r>
      <w:r w:rsidR="008F4E9D">
        <w:rPr>
          <w:rFonts w:ascii="Times New Roman" w:eastAsia="BiauKai" w:hAnsi="Times New Roman" w:cs="Times New Roman" w:hint="eastAsia"/>
          <w:color w:val="000000"/>
          <w:sz w:val="22"/>
          <w:szCs w:val="22"/>
        </w:rPr>
        <w:t>使此迴歸模型</w:t>
      </w:r>
      <w:r w:rsidR="008D220A">
        <w:rPr>
          <w:rFonts w:ascii="Times New Roman" w:eastAsia="BiauKai" w:hAnsi="Times New Roman" w:cs="Times New Roman" w:hint="eastAsia"/>
          <w:color w:val="000000"/>
          <w:sz w:val="22"/>
          <w:szCs w:val="22"/>
        </w:rPr>
        <w:t>出現過度擬合</w:t>
      </w:r>
      <w:r w:rsidR="00F84EA9">
        <w:rPr>
          <w:rFonts w:ascii="Times New Roman" w:eastAsia="BiauKai" w:hAnsi="Times New Roman" w:cs="Times New Roman" w:hint="eastAsia"/>
          <w:color w:val="000000"/>
          <w:sz w:val="22"/>
          <w:szCs w:val="22"/>
        </w:rPr>
        <w:t>的現象</w:t>
      </w:r>
      <w:r w:rsidR="008D220A">
        <w:rPr>
          <w:rFonts w:ascii="Times New Roman" w:eastAsia="BiauKai" w:hAnsi="Times New Roman" w:cs="Times New Roman" w:hint="eastAsia"/>
          <w:color w:val="000000"/>
          <w:sz w:val="22"/>
          <w:szCs w:val="22"/>
        </w:rPr>
        <w:t>，在我們實驗中，的確</w:t>
      </w:r>
      <w:r w:rsidR="008F4E9D">
        <w:rPr>
          <w:rFonts w:ascii="Times New Roman" w:eastAsia="BiauKai" w:hAnsi="Times New Roman" w:cs="Times New Roman" w:hint="eastAsia"/>
          <w:color w:val="000000"/>
          <w:sz w:val="22"/>
          <w:szCs w:val="22"/>
        </w:rPr>
        <w:t>有一次</w:t>
      </w:r>
      <w:r w:rsidR="008D220A">
        <w:rPr>
          <w:rFonts w:ascii="Times New Roman" w:eastAsia="BiauKai" w:hAnsi="Times New Roman" w:cs="Times New Roman" w:hint="eastAsia"/>
          <w:color w:val="000000"/>
          <w:sz w:val="22"/>
          <w:szCs w:val="22"/>
        </w:rPr>
        <w:t>交叉驗證</w:t>
      </w:r>
      <w:r w:rsidR="008F4E9D">
        <w:rPr>
          <w:rFonts w:ascii="Times New Roman" w:eastAsia="BiauKai" w:hAnsi="Times New Roman" w:cs="Times New Roman" w:hint="eastAsia"/>
          <w:color w:val="000000"/>
          <w:sz w:val="22"/>
          <w:szCs w:val="22"/>
        </w:rPr>
        <w:lastRenderedPageBreak/>
        <w:t>使用與其他驗證稍微不同的特徵，造成此迴歸模型</w:t>
      </w:r>
      <w:r w:rsidR="00F84EA9">
        <w:rPr>
          <w:rFonts w:ascii="Times New Roman" w:eastAsia="BiauKai" w:hAnsi="Times New Roman" w:cs="Times New Roman" w:hint="eastAsia"/>
          <w:color w:val="000000"/>
          <w:sz w:val="22"/>
          <w:szCs w:val="22"/>
        </w:rPr>
        <w:t>獲得異常高的準確率。</w:t>
      </w:r>
    </w:p>
    <w:p w14:paraId="19B5C29F" w14:textId="55860BC4" w:rsidR="00C17D2E" w:rsidRDefault="0069508B" w:rsidP="00C31967">
      <w:pPr>
        <w:overflowPunct w:val="0"/>
        <w:spacing w:afterLines="30" w:after="72"/>
        <w:ind w:firstLineChars="50" w:firstLine="110"/>
        <w:jc w:val="both"/>
        <w:rPr>
          <w:rFonts w:ascii="Times New Roman" w:eastAsia="BiauKai" w:hAnsi="Times New Roman" w:cs="Times New Roman"/>
          <w:color w:val="000000"/>
          <w:sz w:val="22"/>
          <w:szCs w:val="22"/>
        </w:rPr>
      </w:pPr>
      <w:r>
        <w:rPr>
          <w:rFonts w:ascii="Times New Roman" w:eastAsia="BiauKai" w:hAnsi="Times New Roman" w:cs="Times New Roman" w:hint="eastAsia"/>
          <w:color w:val="000000"/>
          <w:sz w:val="22"/>
          <w:szCs w:val="22"/>
        </w:rPr>
        <w:t>從</w:t>
      </w:r>
      <w:proofErr w:type="gramStart"/>
      <w:r>
        <w:rPr>
          <w:rFonts w:ascii="Times New Roman" w:eastAsia="BiauKai" w:hAnsi="Times New Roman" w:cs="Times New Roman" w:hint="eastAsia"/>
          <w:color w:val="000000"/>
          <w:sz w:val="22"/>
          <w:szCs w:val="22"/>
        </w:rPr>
        <w:t>迴</w:t>
      </w:r>
      <w:proofErr w:type="gramEnd"/>
      <w:r>
        <w:rPr>
          <w:rFonts w:ascii="Times New Roman" w:eastAsia="BiauKai" w:hAnsi="Times New Roman" w:cs="Times New Roman" w:hint="eastAsia"/>
          <w:color w:val="000000"/>
          <w:sz w:val="22"/>
          <w:szCs w:val="22"/>
        </w:rPr>
        <w:t>歸模型來看，簡單的迴歸模型</w:t>
      </w:r>
      <w:r w:rsidR="00C31967">
        <w:rPr>
          <w:rFonts w:ascii="Times New Roman" w:eastAsia="BiauKai" w:hAnsi="Times New Roman" w:cs="Times New Roman"/>
          <w:color w:val="000000"/>
          <w:sz w:val="22"/>
          <w:szCs w:val="22"/>
        </w:rPr>
        <w:t>(SLR)</w:t>
      </w:r>
      <w:r>
        <w:rPr>
          <w:rFonts w:ascii="Times New Roman" w:eastAsia="BiauKai" w:hAnsi="Times New Roman" w:cs="Times New Roman" w:hint="eastAsia"/>
          <w:color w:val="000000"/>
          <w:sz w:val="22"/>
          <w:szCs w:val="22"/>
        </w:rPr>
        <w:t>就能有</w:t>
      </w:r>
      <w:r>
        <w:rPr>
          <w:rFonts w:ascii="Times New Roman" w:eastAsia="BiauKai" w:hAnsi="Times New Roman" w:cs="Times New Roman" w:hint="eastAsia"/>
          <w:color w:val="000000"/>
          <w:sz w:val="22"/>
          <w:szCs w:val="22"/>
        </w:rPr>
        <w:t>6</w:t>
      </w:r>
      <w:r>
        <w:rPr>
          <w:rFonts w:ascii="Times New Roman" w:eastAsia="BiauKai" w:hAnsi="Times New Roman" w:cs="Times New Roman"/>
          <w:color w:val="000000"/>
          <w:sz w:val="22"/>
          <w:szCs w:val="22"/>
        </w:rPr>
        <w:t>5</w:t>
      </w:r>
      <w:r>
        <w:rPr>
          <w:rFonts w:ascii="Times New Roman" w:eastAsia="BiauKai" w:hAnsi="Times New Roman" w:cs="Times New Roman" w:hint="eastAsia"/>
          <w:color w:val="000000"/>
          <w:sz w:val="22"/>
          <w:szCs w:val="22"/>
        </w:rPr>
        <w:t>％的表現，除了</w:t>
      </w:r>
      <w:r w:rsidR="00C31967">
        <w:rPr>
          <w:rFonts w:ascii="Times New Roman" w:eastAsia="BiauKai" w:hAnsi="Times New Roman" w:cs="Times New Roman" w:hint="eastAsia"/>
          <w:color w:val="000000"/>
          <w:sz w:val="22"/>
          <w:szCs w:val="22"/>
        </w:rPr>
        <w:t>隨機森林迴歸模型</w:t>
      </w:r>
      <w:r w:rsidR="00C31967">
        <w:rPr>
          <w:rFonts w:ascii="Times New Roman" w:eastAsia="BiauKai" w:hAnsi="Times New Roman" w:cs="Times New Roman" w:hint="eastAsia"/>
          <w:color w:val="000000"/>
          <w:sz w:val="22"/>
          <w:szCs w:val="22"/>
        </w:rPr>
        <w:t>(</w:t>
      </w:r>
      <w:r w:rsidR="00C31967">
        <w:rPr>
          <w:rFonts w:ascii="Times New Roman" w:eastAsia="BiauKai" w:hAnsi="Times New Roman" w:cs="Times New Roman"/>
          <w:color w:val="000000"/>
          <w:sz w:val="22"/>
          <w:szCs w:val="22"/>
        </w:rPr>
        <w:t>RFR)</w:t>
      </w:r>
      <w:r>
        <w:rPr>
          <w:rFonts w:ascii="Times New Roman" w:eastAsia="BiauKai" w:hAnsi="Times New Roman" w:cs="Times New Roman" w:hint="eastAsia"/>
          <w:color w:val="000000"/>
          <w:sz w:val="22"/>
          <w:szCs w:val="22"/>
        </w:rPr>
        <w:t>之外，</w:t>
      </w:r>
      <w:r w:rsidR="00C31967">
        <w:rPr>
          <w:rFonts w:ascii="Times New Roman" w:eastAsia="BiauKai" w:hAnsi="Times New Roman" w:cs="Times New Roman" w:hint="eastAsia"/>
          <w:color w:val="000000"/>
          <w:sz w:val="22"/>
          <w:szCs w:val="22"/>
        </w:rPr>
        <w:t>支持向量迴歸</w:t>
      </w:r>
      <w:r w:rsidR="00C31967">
        <w:rPr>
          <w:rFonts w:ascii="Times New Roman" w:eastAsia="BiauKai" w:hAnsi="Times New Roman" w:cs="Times New Roman" w:hint="eastAsia"/>
          <w:color w:val="000000"/>
          <w:sz w:val="22"/>
          <w:szCs w:val="22"/>
        </w:rPr>
        <w:t>(</w:t>
      </w:r>
      <w:r w:rsidR="00C31967">
        <w:rPr>
          <w:rFonts w:ascii="Times New Roman" w:eastAsia="BiauKai" w:hAnsi="Times New Roman" w:cs="Times New Roman"/>
          <w:color w:val="000000"/>
          <w:sz w:val="22"/>
          <w:szCs w:val="22"/>
        </w:rPr>
        <w:t>SVR)</w:t>
      </w:r>
      <w:r w:rsidRPr="00F33708">
        <w:rPr>
          <w:rFonts w:ascii="Times New Roman" w:eastAsia="BiauKai" w:hAnsi="Times New Roman" w:cs="Times New Roman"/>
          <w:color w:val="000000"/>
          <w:sz w:val="22"/>
          <w:szCs w:val="22"/>
        </w:rPr>
        <w:t>、</w:t>
      </w:r>
      <w:proofErr w:type="gramStart"/>
      <w:r w:rsidR="00C31967">
        <w:rPr>
          <w:rFonts w:ascii="Times New Roman" w:eastAsia="BiauKai" w:hAnsi="Times New Roman" w:cs="Times New Roman" w:hint="eastAsia"/>
          <w:color w:val="000000"/>
          <w:sz w:val="22"/>
          <w:szCs w:val="22"/>
        </w:rPr>
        <w:t>多變項線性</w:t>
      </w:r>
      <w:proofErr w:type="gramEnd"/>
      <w:r w:rsidR="00C31967">
        <w:rPr>
          <w:rFonts w:ascii="Times New Roman" w:eastAsia="BiauKai" w:hAnsi="Times New Roman" w:cs="Times New Roman" w:hint="eastAsia"/>
          <w:color w:val="000000"/>
          <w:sz w:val="22"/>
          <w:szCs w:val="22"/>
        </w:rPr>
        <w:t>迴歸</w:t>
      </w:r>
      <w:r w:rsidR="00C31967">
        <w:rPr>
          <w:rFonts w:ascii="Times New Roman" w:eastAsia="BiauKai" w:hAnsi="Times New Roman" w:cs="Times New Roman"/>
          <w:color w:val="000000"/>
          <w:sz w:val="22"/>
          <w:szCs w:val="22"/>
        </w:rPr>
        <w:t>(</w:t>
      </w:r>
      <w:r>
        <w:rPr>
          <w:rFonts w:ascii="Times New Roman" w:eastAsia="BiauKai" w:hAnsi="Times New Roman" w:cs="Times New Roman" w:hint="eastAsia"/>
          <w:color w:val="000000"/>
          <w:sz w:val="22"/>
          <w:szCs w:val="22"/>
        </w:rPr>
        <w:t>M</w:t>
      </w:r>
      <w:r>
        <w:rPr>
          <w:rFonts w:ascii="Times New Roman" w:eastAsia="BiauKai" w:hAnsi="Times New Roman" w:cs="Times New Roman"/>
          <w:color w:val="000000"/>
          <w:sz w:val="22"/>
          <w:szCs w:val="22"/>
        </w:rPr>
        <w:t>LR</w:t>
      </w:r>
      <w:r w:rsidR="00C31967">
        <w:rPr>
          <w:rFonts w:ascii="Times New Roman" w:eastAsia="BiauKai" w:hAnsi="Times New Roman" w:cs="Times New Roman"/>
          <w:color w:val="000000"/>
          <w:sz w:val="22"/>
          <w:szCs w:val="22"/>
        </w:rPr>
        <w:t>)</w:t>
      </w:r>
      <w:proofErr w:type="gramStart"/>
      <w:r>
        <w:rPr>
          <w:rFonts w:ascii="Times New Roman" w:eastAsia="BiauKai" w:hAnsi="Times New Roman" w:cs="Times New Roman" w:hint="eastAsia"/>
          <w:color w:val="000000"/>
          <w:sz w:val="22"/>
          <w:szCs w:val="22"/>
        </w:rPr>
        <w:t>與</w:t>
      </w:r>
      <w:r w:rsidR="00C31967" w:rsidRPr="00C31967">
        <w:rPr>
          <w:rFonts w:ascii="Times New Roman" w:eastAsia="BiauKai" w:hAnsi="Times New Roman" w:cs="Times New Roman"/>
          <w:color w:val="000000"/>
          <w:sz w:val="22"/>
          <w:szCs w:val="22"/>
        </w:rPr>
        <w:t>梯</w:t>
      </w:r>
      <w:proofErr w:type="gramEnd"/>
      <w:r w:rsidR="00C31967" w:rsidRPr="00C31967">
        <w:rPr>
          <w:rFonts w:ascii="Times New Roman" w:eastAsia="BiauKai" w:hAnsi="Times New Roman" w:cs="Times New Roman"/>
          <w:color w:val="000000"/>
          <w:sz w:val="22"/>
          <w:szCs w:val="22"/>
        </w:rPr>
        <w:t>度提升迴歸</w:t>
      </w:r>
      <w:r w:rsidR="00C31967">
        <w:rPr>
          <w:rFonts w:ascii="Times New Roman" w:eastAsia="BiauKai" w:hAnsi="Times New Roman" w:cs="Times New Roman" w:hint="eastAsia"/>
          <w:color w:val="000000"/>
          <w:sz w:val="22"/>
          <w:szCs w:val="22"/>
        </w:rPr>
        <w:t>(</w:t>
      </w:r>
      <w:r>
        <w:rPr>
          <w:rFonts w:ascii="Times New Roman" w:eastAsia="BiauKai" w:hAnsi="Times New Roman" w:cs="Times New Roman"/>
          <w:color w:val="000000"/>
          <w:sz w:val="22"/>
          <w:szCs w:val="22"/>
        </w:rPr>
        <w:t>GB</w:t>
      </w:r>
      <w:r w:rsidR="00C31967">
        <w:rPr>
          <w:rFonts w:ascii="Times New Roman" w:eastAsia="BiauKai" w:hAnsi="Times New Roman" w:cs="Times New Roman"/>
          <w:color w:val="000000"/>
          <w:sz w:val="22"/>
          <w:szCs w:val="22"/>
        </w:rPr>
        <w:t>R)</w:t>
      </w:r>
      <w:r>
        <w:rPr>
          <w:rFonts w:ascii="Times New Roman" w:eastAsia="BiauKai" w:hAnsi="Times New Roman" w:cs="Times New Roman" w:hint="eastAsia"/>
          <w:color w:val="000000"/>
          <w:sz w:val="22"/>
          <w:szCs w:val="22"/>
        </w:rPr>
        <w:t>的準確率都為</w:t>
      </w:r>
      <w:r>
        <w:rPr>
          <w:rFonts w:ascii="Times New Roman" w:eastAsia="BiauKai" w:hAnsi="Times New Roman" w:cs="Times New Roman"/>
          <w:color w:val="000000"/>
          <w:sz w:val="22"/>
          <w:szCs w:val="22"/>
        </w:rPr>
        <w:t>67</w:t>
      </w:r>
      <w:r>
        <w:rPr>
          <w:rFonts w:ascii="Times New Roman" w:eastAsia="BiauKai" w:hAnsi="Times New Roman" w:cs="Times New Roman" w:hint="eastAsia"/>
          <w:color w:val="000000"/>
          <w:sz w:val="22"/>
          <w:szCs w:val="22"/>
        </w:rPr>
        <w:t>％</w:t>
      </w:r>
      <w:r w:rsidRPr="00F33708">
        <w:rPr>
          <w:rFonts w:ascii="Times New Roman" w:eastAsia="BiauKai" w:hAnsi="Times New Roman" w:cs="Times New Roman" w:hint="eastAsia"/>
          <w:color w:val="000000"/>
          <w:sz w:val="22"/>
          <w:szCs w:val="22"/>
        </w:rPr>
        <w:t>，</w:t>
      </w:r>
      <w:r>
        <w:rPr>
          <w:rFonts w:ascii="Times New Roman" w:eastAsia="BiauKai" w:hAnsi="Times New Roman" w:cs="Times New Roman" w:hint="eastAsia"/>
          <w:color w:val="000000"/>
          <w:sz w:val="22"/>
          <w:szCs w:val="22"/>
        </w:rPr>
        <w:t>而</w:t>
      </w:r>
      <w:r>
        <w:rPr>
          <w:rFonts w:ascii="Times New Roman" w:eastAsia="BiauKai" w:hAnsi="Times New Roman" w:cs="Times New Roman"/>
          <w:color w:val="000000"/>
          <w:sz w:val="22"/>
          <w:szCs w:val="22"/>
        </w:rPr>
        <w:t>SVR</w:t>
      </w:r>
      <w:r>
        <w:rPr>
          <w:rFonts w:ascii="Times New Roman" w:eastAsia="BiauKai" w:hAnsi="Times New Roman" w:cs="Times New Roman" w:hint="eastAsia"/>
          <w:color w:val="000000"/>
          <w:sz w:val="22"/>
          <w:szCs w:val="22"/>
        </w:rPr>
        <w:t>的表現又較突出</w:t>
      </w:r>
      <w:r w:rsidR="004B227A">
        <w:rPr>
          <w:rFonts w:ascii="Times New Roman" w:eastAsia="BiauKai" w:hAnsi="Times New Roman" w:cs="Times New Roman" w:hint="eastAsia"/>
          <w:color w:val="000000"/>
          <w:sz w:val="22"/>
          <w:szCs w:val="22"/>
        </w:rPr>
        <w:t>。</w:t>
      </w:r>
      <w:r w:rsidR="009074A1">
        <w:rPr>
          <w:rFonts w:ascii="Times New Roman" w:eastAsia="BiauKai" w:hAnsi="Times New Roman" w:cs="Times New Roman" w:hint="eastAsia"/>
          <w:color w:val="000000"/>
          <w:sz w:val="22"/>
          <w:szCs w:val="22"/>
        </w:rPr>
        <w:t>實驗</w:t>
      </w:r>
      <w:r w:rsidR="00194E44">
        <w:rPr>
          <w:rFonts w:ascii="Times New Roman" w:eastAsia="BiauKai" w:hAnsi="Times New Roman" w:cs="Times New Roman" w:hint="eastAsia"/>
          <w:color w:val="000000"/>
          <w:sz w:val="22"/>
          <w:szCs w:val="22"/>
        </w:rPr>
        <w:t>中的</w:t>
      </w:r>
      <w:proofErr w:type="gramStart"/>
      <w:r>
        <w:rPr>
          <w:rFonts w:ascii="Times New Roman" w:eastAsia="BiauKai" w:hAnsi="Times New Roman" w:cs="Times New Roman" w:hint="eastAsia"/>
          <w:color w:val="000000"/>
          <w:sz w:val="22"/>
          <w:szCs w:val="22"/>
        </w:rPr>
        <w:t>迴</w:t>
      </w:r>
      <w:proofErr w:type="gramEnd"/>
      <w:r>
        <w:rPr>
          <w:rFonts w:ascii="Times New Roman" w:eastAsia="BiauKai" w:hAnsi="Times New Roman" w:cs="Times New Roman" w:hint="eastAsia"/>
          <w:color w:val="000000"/>
          <w:sz w:val="22"/>
          <w:szCs w:val="22"/>
        </w:rPr>
        <w:t>歸模型</w:t>
      </w:r>
      <w:r w:rsidR="00194E44">
        <w:rPr>
          <w:rFonts w:ascii="Times New Roman" w:eastAsia="BiauKai" w:hAnsi="Times New Roman" w:cs="Times New Roman" w:hint="eastAsia"/>
          <w:color w:val="000000"/>
          <w:sz w:val="22"/>
          <w:szCs w:val="22"/>
        </w:rPr>
        <w:t>皆沒辦法勝過最好的</w:t>
      </w:r>
      <w:r w:rsidR="00C31967">
        <w:rPr>
          <w:rFonts w:ascii="Times New Roman" w:eastAsia="BiauKai" w:hAnsi="Times New Roman" w:cs="Times New Roman" w:hint="eastAsia"/>
          <w:color w:val="000000"/>
          <w:sz w:val="22"/>
          <w:szCs w:val="22"/>
        </w:rPr>
        <w:t>分類</w:t>
      </w:r>
      <w:r w:rsidR="009074A1">
        <w:rPr>
          <w:rFonts w:ascii="Times New Roman" w:eastAsia="BiauKai" w:hAnsi="Times New Roman" w:cs="Times New Roman" w:hint="eastAsia"/>
          <w:color w:val="000000"/>
          <w:sz w:val="22"/>
          <w:szCs w:val="22"/>
        </w:rPr>
        <w:t>模型</w:t>
      </w:r>
      <w:r w:rsidR="000D38E4" w:rsidRPr="00F33708">
        <w:rPr>
          <w:rFonts w:ascii="Times New Roman" w:eastAsia="BiauKai" w:hAnsi="Times New Roman" w:cs="Times New Roman"/>
          <w:color w:val="000000"/>
          <w:sz w:val="22"/>
          <w:szCs w:val="22"/>
        </w:rPr>
        <w:t>，</w:t>
      </w:r>
      <w:r w:rsidR="00194E44">
        <w:rPr>
          <w:rFonts w:ascii="Times New Roman" w:eastAsia="BiauKai" w:hAnsi="Times New Roman" w:cs="Times New Roman" w:hint="eastAsia"/>
          <w:color w:val="000000"/>
          <w:sz w:val="22"/>
          <w:szCs w:val="22"/>
        </w:rPr>
        <w:t>但</w:t>
      </w:r>
      <w:r w:rsidR="000D38E4" w:rsidRPr="00F33708">
        <w:rPr>
          <w:rFonts w:ascii="Times New Roman" w:eastAsia="BiauKai" w:hAnsi="Times New Roman" w:cs="Times New Roman"/>
          <w:color w:val="000000"/>
          <w:sz w:val="22"/>
          <w:szCs w:val="22"/>
        </w:rPr>
        <w:t>總體</w:t>
      </w:r>
      <w:r w:rsidR="004B227A">
        <w:rPr>
          <w:rFonts w:ascii="Times New Roman" w:eastAsia="BiauKai" w:hAnsi="Times New Roman" w:cs="Times New Roman" w:hint="eastAsia"/>
          <w:color w:val="000000"/>
          <w:sz w:val="22"/>
          <w:szCs w:val="22"/>
        </w:rPr>
        <w:t>表現</w:t>
      </w:r>
      <w:r w:rsidR="000D38E4" w:rsidRPr="00F33708">
        <w:rPr>
          <w:rFonts w:ascii="Times New Roman" w:eastAsia="BiauKai" w:hAnsi="Times New Roman" w:cs="Times New Roman"/>
          <w:color w:val="000000"/>
          <w:sz w:val="22"/>
          <w:szCs w:val="22"/>
        </w:rPr>
        <w:t>比分類模型</w:t>
      </w:r>
      <w:r w:rsidR="00BA5BF9" w:rsidRPr="00F33708">
        <w:rPr>
          <w:rFonts w:ascii="Times New Roman" w:eastAsia="BiauKai" w:hAnsi="Times New Roman" w:cs="Times New Roman"/>
          <w:color w:val="000000"/>
          <w:sz w:val="22"/>
          <w:szCs w:val="22"/>
        </w:rPr>
        <w:t>穩定</w:t>
      </w:r>
      <w:r w:rsidR="000D38E4" w:rsidRPr="00F33708">
        <w:rPr>
          <w:rFonts w:ascii="Times New Roman" w:eastAsia="BiauKai" w:hAnsi="Times New Roman" w:cs="Times New Roman"/>
          <w:color w:val="000000"/>
          <w:sz w:val="22"/>
          <w:szCs w:val="22"/>
        </w:rPr>
        <w:t>，</w:t>
      </w:r>
      <w:r w:rsidR="004B227A">
        <w:rPr>
          <w:rFonts w:ascii="Times New Roman" w:eastAsia="BiauKai" w:hAnsi="Times New Roman" w:cs="Times New Roman" w:hint="eastAsia"/>
          <w:color w:val="000000"/>
          <w:sz w:val="22"/>
          <w:szCs w:val="22"/>
        </w:rPr>
        <w:t>其中，</w:t>
      </w:r>
      <w:r w:rsidR="000D38E4" w:rsidRPr="00F33708">
        <w:rPr>
          <w:rFonts w:ascii="Times New Roman" w:eastAsia="BiauKai" w:hAnsi="Times New Roman" w:cs="Times New Roman"/>
          <w:color w:val="000000"/>
          <w:sz w:val="22"/>
          <w:szCs w:val="22"/>
        </w:rPr>
        <w:t>在分類模型上</w:t>
      </w:r>
      <w:r w:rsidR="004B227A">
        <w:rPr>
          <w:rFonts w:ascii="Times New Roman" w:eastAsia="BiauKai" w:hAnsi="Times New Roman" w:cs="Times New Roman" w:hint="eastAsia"/>
          <w:color w:val="000000"/>
          <w:sz w:val="22"/>
          <w:szCs w:val="22"/>
        </w:rPr>
        <w:t>表現較差</w:t>
      </w:r>
      <w:r w:rsidR="00810433" w:rsidRPr="00F33708">
        <w:rPr>
          <w:rFonts w:ascii="Times New Roman" w:eastAsia="BiauKai" w:hAnsi="Times New Roman" w:cs="Times New Roman"/>
          <w:color w:val="000000"/>
          <w:sz w:val="22"/>
          <w:szCs w:val="22"/>
        </w:rPr>
        <w:t>的</w:t>
      </w:r>
      <w:r w:rsidR="00BA5BF9" w:rsidRPr="00F33708">
        <w:rPr>
          <w:rFonts w:ascii="Times New Roman" w:eastAsia="BiauKai" w:hAnsi="Times New Roman" w:cs="Times New Roman"/>
          <w:color w:val="000000"/>
          <w:sz w:val="22"/>
          <w:szCs w:val="22"/>
        </w:rPr>
        <w:t>支持向量機</w:t>
      </w:r>
      <w:r w:rsidR="004B227A">
        <w:rPr>
          <w:rFonts w:ascii="Times New Roman" w:eastAsia="BiauKai" w:hAnsi="Times New Roman" w:cs="Times New Roman" w:hint="eastAsia"/>
          <w:color w:val="000000"/>
          <w:sz w:val="22"/>
          <w:szCs w:val="22"/>
        </w:rPr>
        <w:t>(</w:t>
      </w:r>
      <w:r w:rsidR="004B227A">
        <w:rPr>
          <w:rFonts w:ascii="Times New Roman" w:eastAsia="BiauKai" w:hAnsi="Times New Roman" w:cs="Times New Roman"/>
          <w:color w:val="000000"/>
          <w:sz w:val="22"/>
          <w:szCs w:val="22"/>
        </w:rPr>
        <w:t>SVM)</w:t>
      </w:r>
      <w:r w:rsidR="00810433" w:rsidRPr="00F33708">
        <w:rPr>
          <w:rFonts w:ascii="Times New Roman" w:eastAsia="BiauKai" w:hAnsi="Times New Roman" w:cs="Times New Roman"/>
          <w:color w:val="000000"/>
          <w:sz w:val="22"/>
          <w:szCs w:val="22"/>
        </w:rPr>
        <w:t>和</w:t>
      </w:r>
      <w:r w:rsidR="00BA5BF9" w:rsidRPr="00F33708">
        <w:rPr>
          <w:rFonts w:ascii="Times New Roman" w:eastAsia="BiauKai" w:hAnsi="Times New Roman" w:cs="Times New Roman"/>
          <w:color w:val="000000"/>
          <w:sz w:val="22"/>
          <w:szCs w:val="22"/>
        </w:rPr>
        <w:t>線性分類感知器</w:t>
      </w:r>
      <w:r w:rsidR="004B227A">
        <w:rPr>
          <w:rFonts w:ascii="Times New Roman" w:eastAsia="BiauKai" w:hAnsi="Times New Roman" w:cs="Times New Roman" w:hint="eastAsia"/>
          <w:color w:val="000000"/>
          <w:sz w:val="22"/>
          <w:szCs w:val="22"/>
        </w:rPr>
        <w:t>(</w:t>
      </w:r>
      <w:r w:rsidR="004B227A">
        <w:rPr>
          <w:rFonts w:ascii="Times New Roman" w:eastAsia="BiauKai" w:hAnsi="Times New Roman" w:cs="Times New Roman"/>
          <w:color w:val="000000"/>
          <w:sz w:val="22"/>
          <w:szCs w:val="22"/>
        </w:rPr>
        <w:t>Perception)</w:t>
      </w:r>
      <w:r w:rsidR="004B227A">
        <w:rPr>
          <w:rFonts w:ascii="Times New Roman" w:eastAsia="BiauKai" w:hAnsi="Times New Roman" w:cs="Times New Roman" w:hint="eastAsia"/>
          <w:color w:val="000000"/>
          <w:sz w:val="22"/>
          <w:szCs w:val="22"/>
        </w:rPr>
        <w:t>，我們推測原因是</w:t>
      </w:r>
      <w:r w:rsidR="00810433" w:rsidRPr="00F33708">
        <w:rPr>
          <w:rFonts w:ascii="Times New Roman" w:eastAsia="BiauKai" w:hAnsi="Times New Roman" w:cs="Times New Roman"/>
          <w:color w:val="000000"/>
          <w:sz w:val="22"/>
          <w:szCs w:val="22"/>
        </w:rPr>
        <w:t>易受到</w:t>
      </w:r>
      <w:r w:rsidR="00BA5BF9" w:rsidRPr="00F33708">
        <w:rPr>
          <w:rFonts w:ascii="Times New Roman" w:eastAsia="BiauKai" w:hAnsi="Times New Roman" w:cs="Times New Roman"/>
          <w:color w:val="000000"/>
          <w:sz w:val="22"/>
          <w:szCs w:val="22"/>
        </w:rPr>
        <w:t>資料量</w:t>
      </w:r>
      <w:r w:rsidR="004B227A">
        <w:rPr>
          <w:rFonts w:ascii="Times New Roman" w:eastAsia="BiauKai" w:hAnsi="Times New Roman" w:cs="Times New Roman" w:hint="eastAsia"/>
          <w:color w:val="000000"/>
          <w:sz w:val="22"/>
          <w:szCs w:val="22"/>
        </w:rPr>
        <w:t>不足或標記信度不夠的極端資料</w:t>
      </w:r>
      <w:r w:rsidR="00BA5BF9" w:rsidRPr="00F33708">
        <w:rPr>
          <w:rFonts w:ascii="Times New Roman" w:eastAsia="BiauKai" w:hAnsi="Times New Roman" w:cs="Times New Roman"/>
          <w:color w:val="000000"/>
          <w:sz w:val="22"/>
          <w:szCs w:val="22"/>
        </w:rPr>
        <w:t>之</w:t>
      </w:r>
      <w:r w:rsidR="00810433" w:rsidRPr="00F33708">
        <w:rPr>
          <w:rFonts w:ascii="Times New Roman" w:eastAsia="BiauKai" w:hAnsi="Times New Roman" w:cs="Times New Roman"/>
          <w:color w:val="000000"/>
          <w:sz w:val="22"/>
          <w:szCs w:val="22"/>
        </w:rPr>
        <w:t>影響</w:t>
      </w:r>
      <w:r w:rsidR="00BA5BF9" w:rsidRPr="00F33708">
        <w:rPr>
          <w:rFonts w:ascii="Times New Roman" w:eastAsia="BiauKai" w:hAnsi="Times New Roman" w:cs="Times New Roman"/>
          <w:color w:val="000000"/>
          <w:sz w:val="22"/>
          <w:szCs w:val="22"/>
        </w:rPr>
        <w:t>。</w:t>
      </w:r>
    </w:p>
    <w:p w14:paraId="00A0FFC6" w14:textId="3F4820F0" w:rsidR="00484299" w:rsidRPr="00484299" w:rsidRDefault="00484299" w:rsidP="00484299">
      <w:pPr>
        <w:pStyle w:val="ACLSubsection"/>
        <w:numPr>
          <w:ilvl w:val="2"/>
          <w:numId w:val="3"/>
        </w:numPr>
        <w:rPr>
          <w:rFonts w:eastAsia="標楷體"/>
          <w:lang w:eastAsia="zh-TW"/>
        </w:rPr>
      </w:pPr>
      <w:r w:rsidRPr="00A35829">
        <w:rPr>
          <w:rFonts w:eastAsia="標楷體" w:hint="eastAsia"/>
          <w:lang w:eastAsia="zh-TW"/>
        </w:rPr>
        <w:t xml:space="preserve"> </w:t>
      </w:r>
      <w:r>
        <w:rPr>
          <w:rFonts w:eastAsia="標楷體" w:hint="eastAsia"/>
          <w:lang w:eastAsia="zh-TW"/>
        </w:rPr>
        <w:t>系統表現</w:t>
      </w:r>
      <w:r>
        <w:rPr>
          <w:rFonts w:eastAsia="標楷體"/>
          <w:lang w:eastAsia="zh-TW"/>
        </w:rPr>
        <w:t xml:space="preserve"> </w:t>
      </w:r>
      <w:r w:rsidRPr="00A35829">
        <w:rPr>
          <w:rFonts w:eastAsia="標楷體"/>
          <w:lang w:eastAsia="zh-TW"/>
        </w:rPr>
        <w:t xml:space="preserve"> (</w:t>
      </w:r>
      <w:r>
        <w:rPr>
          <w:rFonts w:eastAsia="標楷體"/>
          <w:lang w:eastAsia="zh-TW"/>
        </w:rPr>
        <w:t>Performance Overview</w:t>
      </w:r>
      <w:r w:rsidRPr="00A35829">
        <w:rPr>
          <w:rFonts w:eastAsia="標楷體" w:hint="eastAsia"/>
          <w:lang w:eastAsia="zh-TW"/>
        </w:rPr>
        <w:t>)</w:t>
      </w:r>
      <w:r w:rsidR="00F237B3" w:rsidRPr="00F237B3">
        <w:rPr>
          <w:rFonts w:eastAsia="標楷體"/>
          <w:noProof/>
          <w:lang w:val="zh-TW" w:eastAsia="zh-TW"/>
        </w:rPr>
        <w:t xml:space="preserve"> </w:t>
      </w:r>
    </w:p>
    <w:p w14:paraId="7F6ACF19" w14:textId="3DB24029" w:rsidR="00BD4420" w:rsidRDefault="003E0F30" w:rsidP="006B14A8">
      <w:pPr>
        <w:overflowPunct w:val="0"/>
        <w:ind w:firstLineChars="50" w:firstLine="110"/>
        <w:jc w:val="both"/>
        <w:rPr>
          <w:rFonts w:ascii="Times New Roman" w:eastAsia="BiauKai" w:hAnsi="Times New Roman" w:cs="Times New Roman"/>
          <w:color w:val="000000"/>
          <w:sz w:val="22"/>
          <w:szCs w:val="22"/>
        </w:rPr>
      </w:pPr>
      <w:r>
        <w:rPr>
          <w:rFonts w:ascii="Times New Roman" w:eastAsia="BiauKai" w:hAnsi="Times New Roman" w:cs="Times New Roman" w:hint="eastAsia"/>
          <w:color w:val="000000"/>
          <w:sz w:val="22"/>
          <w:szCs w:val="22"/>
        </w:rPr>
        <w:t>我們使用混淆矩陣來比較隨機森林分類器在預測結果跟人工分級上的分佈。</w:t>
      </w:r>
      <w:r w:rsidR="00B27B1F">
        <w:rPr>
          <w:rFonts w:ascii="Times New Roman" w:eastAsia="BiauKai" w:hAnsi="Times New Roman" w:cs="Times New Roman" w:hint="eastAsia"/>
          <w:color w:val="000000"/>
          <w:sz w:val="22"/>
          <w:szCs w:val="22"/>
        </w:rPr>
        <w:t>在</w:t>
      </w:r>
      <w:r w:rsidR="00B27B1F">
        <w:rPr>
          <w:rFonts w:ascii="Times New Roman" w:eastAsia="BiauKai" w:hAnsi="Times New Roman" w:cs="Times New Roman"/>
          <w:color w:val="000000"/>
          <w:sz w:val="22"/>
          <w:szCs w:val="22"/>
        </w:rPr>
        <w:t>103</w:t>
      </w:r>
      <w:r w:rsidR="00B27B1F">
        <w:rPr>
          <w:rFonts w:ascii="Times New Roman" w:eastAsia="BiauKai" w:hAnsi="Times New Roman" w:cs="Times New Roman" w:hint="eastAsia"/>
          <w:color w:val="000000"/>
          <w:sz w:val="22"/>
          <w:szCs w:val="22"/>
        </w:rPr>
        <w:t>份資料中，根據專家實際分級的結果：未達</w:t>
      </w:r>
      <w:r w:rsidR="00B27B1F">
        <w:rPr>
          <w:rFonts w:ascii="Times New Roman" w:eastAsia="BiauKai" w:hAnsi="Times New Roman" w:cs="Times New Roman"/>
          <w:color w:val="000000"/>
          <w:sz w:val="22"/>
          <w:szCs w:val="22"/>
        </w:rPr>
        <w:t>B1</w:t>
      </w:r>
      <w:r w:rsidR="00B27B1F">
        <w:rPr>
          <w:rFonts w:ascii="Times New Roman" w:eastAsia="BiauKai" w:hAnsi="Times New Roman" w:cs="Times New Roman" w:hint="eastAsia"/>
          <w:color w:val="000000"/>
          <w:sz w:val="22"/>
          <w:szCs w:val="22"/>
        </w:rPr>
        <w:t>實際人數為</w:t>
      </w:r>
      <w:r w:rsidR="00B27B1F">
        <w:rPr>
          <w:rFonts w:ascii="Times New Roman" w:eastAsia="BiauKai" w:hAnsi="Times New Roman" w:cs="Times New Roman"/>
          <w:color w:val="000000"/>
          <w:sz w:val="22"/>
          <w:szCs w:val="22"/>
        </w:rPr>
        <w:t>21</w:t>
      </w:r>
      <w:r w:rsidR="00B27B1F">
        <w:rPr>
          <w:rFonts w:ascii="Times New Roman" w:eastAsia="BiauKai" w:hAnsi="Times New Roman" w:cs="Times New Roman" w:hint="eastAsia"/>
          <w:color w:val="000000"/>
          <w:sz w:val="22"/>
          <w:szCs w:val="22"/>
        </w:rPr>
        <w:t>人；達</w:t>
      </w:r>
      <w:r w:rsidR="00B27B1F">
        <w:rPr>
          <w:rFonts w:ascii="Times New Roman" w:eastAsia="BiauKai" w:hAnsi="Times New Roman" w:cs="Times New Roman"/>
          <w:color w:val="000000"/>
          <w:sz w:val="22"/>
          <w:szCs w:val="22"/>
        </w:rPr>
        <w:t>B1</w:t>
      </w:r>
      <w:r w:rsidR="00B27B1F">
        <w:rPr>
          <w:rFonts w:ascii="Times New Roman" w:eastAsia="BiauKai" w:hAnsi="Times New Roman" w:cs="Times New Roman" w:hint="eastAsia"/>
          <w:color w:val="000000"/>
          <w:sz w:val="22"/>
          <w:szCs w:val="22"/>
        </w:rPr>
        <w:t>者有</w:t>
      </w:r>
      <w:r w:rsidR="00B27B1F">
        <w:rPr>
          <w:rFonts w:ascii="Times New Roman" w:eastAsia="BiauKai" w:hAnsi="Times New Roman" w:cs="Times New Roman"/>
          <w:color w:val="000000"/>
          <w:sz w:val="22"/>
          <w:szCs w:val="22"/>
        </w:rPr>
        <w:t>57</w:t>
      </w:r>
      <w:r w:rsidR="00B27B1F">
        <w:rPr>
          <w:rFonts w:ascii="Times New Roman" w:eastAsia="BiauKai" w:hAnsi="Times New Roman" w:cs="Times New Roman" w:hint="eastAsia"/>
          <w:color w:val="000000"/>
          <w:sz w:val="22"/>
          <w:szCs w:val="22"/>
        </w:rPr>
        <w:t>人；而</w:t>
      </w:r>
      <w:r w:rsidR="00B27B1F">
        <w:rPr>
          <w:rFonts w:ascii="Times New Roman" w:eastAsia="BiauKai" w:hAnsi="Times New Roman" w:cs="Times New Roman"/>
          <w:color w:val="000000"/>
          <w:sz w:val="22"/>
          <w:szCs w:val="22"/>
        </w:rPr>
        <w:t>B2</w:t>
      </w:r>
      <w:r w:rsidR="00B27B1F">
        <w:rPr>
          <w:rFonts w:ascii="Times New Roman" w:eastAsia="BiauKai" w:hAnsi="Times New Roman" w:cs="Times New Roman" w:hint="eastAsia"/>
          <w:color w:val="000000"/>
          <w:sz w:val="22"/>
          <w:szCs w:val="22"/>
        </w:rPr>
        <w:t>程度者為</w:t>
      </w:r>
      <w:r w:rsidR="00B27B1F">
        <w:rPr>
          <w:rFonts w:ascii="Times New Roman" w:eastAsia="BiauKai" w:hAnsi="Times New Roman" w:cs="Times New Roman"/>
          <w:color w:val="000000"/>
          <w:sz w:val="22"/>
          <w:szCs w:val="22"/>
        </w:rPr>
        <w:t>25</w:t>
      </w:r>
      <w:r w:rsidR="00B27B1F">
        <w:rPr>
          <w:rFonts w:ascii="Times New Roman" w:eastAsia="BiauKai" w:hAnsi="Times New Roman" w:cs="Times New Roman" w:hint="eastAsia"/>
          <w:color w:val="000000"/>
          <w:sz w:val="22"/>
          <w:szCs w:val="22"/>
        </w:rPr>
        <w:t>人。</w:t>
      </w:r>
      <w:r w:rsidR="00AD33D2">
        <w:rPr>
          <w:rFonts w:ascii="Times New Roman" w:eastAsia="BiauKai" w:hAnsi="Times New Roman" w:cs="Times New Roman" w:hint="eastAsia"/>
          <w:color w:val="000000"/>
          <w:sz w:val="22"/>
          <w:szCs w:val="22"/>
        </w:rPr>
        <w:t>以召回率</w:t>
      </w:r>
      <w:r w:rsidR="007E4417" w:rsidDel="007E4417">
        <w:rPr>
          <w:rFonts w:ascii="Times New Roman" w:eastAsia="BiauKai" w:hAnsi="Times New Roman" w:cs="Times New Roman" w:hint="eastAsia"/>
          <w:color w:val="000000"/>
          <w:sz w:val="22"/>
          <w:szCs w:val="22"/>
        </w:rPr>
        <w:t xml:space="preserve"> </w:t>
      </w:r>
      <w:r>
        <w:rPr>
          <w:rFonts w:ascii="Times New Roman" w:eastAsia="BiauKai" w:hAnsi="Times New Roman" w:cs="Times New Roman"/>
          <w:color w:val="000000"/>
          <w:sz w:val="22"/>
          <w:szCs w:val="22"/>
        </w:rPr>
        <w:t>(</w:t>
      </w:r>
      <w:r w:rsidR="00BD4420">
        <w:rPr>
          <w:rFonts w:ascii="Times New Roman" w:eastAsia="BiauKai" w:hAnsi="Times New Roman" w:cs="Times New Roman" w:hint="eastAsia"/>
          <w:color w:val="000000"/>
          <w:sz w:val="22"/>
          <w:szCs w:val="22"/>
        </w:rPr>
        <w:t>表</w:t>
      </w:r>
      <w:r w:rsidR="00BD4420">
        <w:rPr>
          <w:rFonts w:ascii="Times New Roman" w:eastAsia="BiauKai" w:hAnsi="Times New Roman" w:cs="Times New Roman"/>
          <w:color w:val="000000"/>
          <w:sz w:val="22"/>
          <w:szCs w:val="22"/>
        </w:rPr>
        <w:t>5</w:t>
      </w:r>
      <w:r>
        <w:rPr>
          <w:rFonts w:ascii="Times New Roman" w:eastAsia="BiauKai" w:hAnsi="Times New Roman" w:cs="Times New Roman"/>
          <w:color w:val="000000"/>
          <w:sz w:val="22"/>
          <w:szCs w:val="22"/>
        </w:rPr>
        <w:t>)</w:t>
      </w:r>
      <w:r w:rsidR="00AD33D2">
        <w:rPr>
          <w:rFonts w:ascii="Times New Roman" w:eastAsia="BiauKai" w:hAnsi="Times New Roman" w:cs="Times New Roman" w:hint="eastAsia"/>
          <w:color w:val="000000"/>
          <w:sz w:val="22"/>
          <w:szCs w:val="22"/>
        </w:rPr>
        <w:t>來看，</w:t>
      </w:r>
      <w:r w:rsidR="00A37D31">
        <w:rPr>
          <w:rFonts w:ascii="Times New Roman" w:eastAsia="BiauKai" w:hAnsi="Times New Roman" w:cs="Times New Roman" w:hint="eastAsia"/>
          <w:color w:val="000000"/>
          <w:sz w:val="22"/>
          <w:szCs w:val="22"/>
        </w:rPr>
        <w:t>所有為</w:t>
      </w:r>
      <w:r w:rsidR="00B27B1F">
        <w:rPr>
          <w:rFonts w:ascii="Times New Roman" w:eastAsia="BiauKai" w:hAnsi="Times New Roman" w:cs="Times New Roman"/>
          <w:color w:val="000000"/>
          <w:sz w:val="22"/>
          <w:szCs w:val="22"/>
        </w:rPr>
        <w:t>B1</w:t>
      </w:r>
      <w:r w:rsidR="00A37D31">
        <w:rPr>
          <w:rFonts w:ascii="Times New Roman" w:eastAsia="BiauKai" w:hAnsi="Times New Roman" w:cs="Times New Roman" w:hint="eastAsia"/>
          <w:color w:val="000000"/>
          <w:sz w:val="22"/>
          <w:szCs w:val="22"/>
        </w:rPr>
        <w:t>程度的學生中</w:t>
      </w:r>
      <w:r w:rsidR="00FB55BA">
        <w:rPr>
          <w:rFonts w:ascii="Times New Roman" w:eastAsia="BiauKai" w:hAnsi="Times New Roman" w:cs="Times New Roman" w:hint="eastAsia"/>
          <w:color w:val="000000"/>
          <w:sz w:val="22"/>
          <w:szCs w:val="22"/>
        </w:rPr>
        <w:t>分級模型預測的</w:t>
      </w:r>
      <w:r w:rsidR="00E70877">
        <w:rPr>
          <w:rFonts w:ascii="Times New Roman" w:eastAsia="BiauKai" w:hAnsi="Times New Roman" w:cs="Times New Roman" w:hint="eastAsia"/>
          <w:color w:val="000000"/>
          <w:sz w:val="22"/>
          <w:szCs w:val="22"/>
        </w:rPr>
        <w:t>召回</w:t>
      </w:r>
      <w:r w:rsidR="00FB55BA">
        <w:rPr>
          <w:rFonts w:ascii="Times New Roman" w:eastAsia="BiauKai" w:hAnsi="Times New Roman" w:cs="Times New Roman" w:hint="eastAsia"/>
          <w:color w:val="000000"/>
          <w:sz w:val="22"/>
          <w:szCs w:val="22"/>
        </w:rPr>
        <w:t>率能達到</w:t>
      </w:r>
      <w:r w:rsidR="00FB55BA">
        <w:rPr>
          <w:rFonts w:ascii="Times New Roman" w:eastAsia="BiauKai" w:hAnsi="Times New Roman" w:cs="Times New Roman"/>
          <w:color w:val="000000"/>
          <w:sz w:val="22"/>
          <w:szCs w:val="22"/>
        </w:rPr>
        <w:t>84</w:t>
      </w:r>
      <w:r w:rsidR="00FB55BA">
        <w:rPr>
          <w:rFonts w:ascii="Times New Roman" w:eastAsia="BiauKai" w:hAnsi="Times New Roman" w:cs="Times New Roman" w:hint="eastAsia"/>
          <w:color w:val="000000"/>
          <w:sz w:val="22"/>
          <w:szCs w:val="22"/>
        </w:rPr>
        <w:t>％</w:t>
      </w:r>
      <w:r w:rsidR="00BD4420">
        <w:rPr>
          <w:rFonts w:ascii="Times New Roman" w:eastAsia="BiauKai" w:hAnsi="Times New Roman" w:cs="Times New Roman" w:hint="eastAsia"/>
          <w:color w:val="000000"/>
          <w:sz w:val="22"/>
          <w:szCs w:val="22"/>
        </w:rPr>
        <w:t>，</w:t>
      </w:r>
      <w:r w:rsidR="007E4417">
        <w:rPr>
          <w:rFonts w:ascii="Times New Roman" w:eastAsia="BiauKai" w:hAnsi="Times New Roman" w:cs="Times New Roman" w:hint="eastAsia"/>
          <w:color w:val="000000"/>
          <w:sz w:val="22"/>
          <w:szCs w:val="22"/>
        </w:rPr>
        <w:t>大多可被模型歸類為</w:t>
      </w:r>
      <w:r w:rsidR="00BD4420">
        <w:rPr>
          <w:rFonts w:ascii="Times New Roman" w:eastAsia="BiauKai" w:hAnsi="Times New Roman" w:cs="Times New Roman"/>
          <w:color w:val="000000"/>
          <w:sz w:val="22"/>
          <w:szCs w:val="22"/>
        </w:rPr>
        <w:t>B1</w:t>
      </w:r>
      <w:r w:rsidR="00BD4420">
        <w:rPr>
          <w:rFonts w:ascii="Times New Roman" w:eastAsia="BiauKai" w:hAnsi="Times New Roman" w:cs="Times New Roman" w:hint="eastAsia"/>
          <w:color w:val="000000"/>
          <w:sz w:val="22"/>
          <w:szCs w:val="22"/>
        </w:rPr>
        <w:t>等級</w:t>
      </w:r>
      <w:r w:rsidR="007E4417">
        <w:rPr>
          <w:rFonts w:ascii="Times New Roman" w:eastAsia="BiauKai" w:hAnsi="Times New Roman" w:cs="Times New Roman" w:hint="eastAsia"/>
          <w:color w:val="000000"/>
          <w:sz w:val="22"/>
          <w:szCs w:val="22"/>
        </w:rPr>
        <w:t>，但從</w:t>
      </w:r>
      <w:r w:rsidR="00FB55BA">
        <w:rPr>
          <w:rFonts w:ascii="Times New Roman" w:eastAsia="BiauKai" w:hAnsi="Times New Roman" w:cs="Times New Roman" w:hint="eastAsia"/>
          <w:color w:val="000000"/>
          <w:sz w:val="22"/>
          <w:szCs w:val="22"/>
        </w:rPr>
        <w:t>精確率</w:t>
      </w:r>
      <w:r w:rsidR="007E4417">
        <w:rPr>
          <w:rFonts w:ascii="Times New Roman" w:eastAsia="BiauKai" w:hAnsi="Times New Roman" w:cs="Times New Roman" w:hint="eastAsia"/>
          <w:color w:val="000000"/>
          <w:sz w:val="22"/>
          <w:szCs w:val="22"/>
        </w:rPr>
        <w:t xml:space="preserve"> (</w:t>
      </w:r>
      <w:r w:rsidR="007E4417">
        <w:rPr>
          <w:rFonts w:ascii="Times New Roman" w:eastAsia="BiauKai" w:hAnsi="Times New Roman" w:cs="Times New Roman" w:hint="eastAsia"/>
          <w:color w:val="000000"/>
          <w:sz w:val="22"/>
          <w:szCs w:val="22"/>
        </w:rPr>
        <w:t>表</w:t>
      </w:r>
      <w:r w:rsidR="007E4417">
        <w:rPr>
          <w:rFonts w:ascii="Times New Roman" w:eastAsia="BiauKai" w:hAnsi="Times New Roman" w:cs="Times New Roman"/>
          <w:color w:val="000000"/>
          <w:sz w:val="22"/>
          <w:szCs w:val="22"/>
        </w:rPr>
        <w:t xml:space="preserve">6) </w:t>
      </w:r>
      <w:r w:rsidR="007E4417">
        <w:rPr>
          <w:rFonts w:ascii="Times New Roman" w:eastAsia="BiauKai" w:hAnsi="Times New Roman" w:cs="Times New Roman" w:hint="eastAsia"/>
          <w:color w:val="000000"/>
          <w:sz w:val="22"/>
          <w:szCs w:val="22"/>
        </w:rPr>
        <w:t>的角度來看，</w:t>
      </w:r>
      <w:r w:rsidR="007E4417">
        <w:rPr>
          <w:rFonts w:ascii="Times New Roman" w:eastAsia="BiauKai" w:hAnsi="Times New Roman" w:cs="Times New Roman" w:hint="eastAsia"/>
          <w:color w:val="000000"/>
          <w:sz w:val="22"/>
          <w:szCs w:val="22"/>
        </w:rPr>
        <w:t>B</w:t>
      </w:r>
      <w:r w:rsidR="007E4417">
        <w:rPr>
          <w:rFonts w:ascii="Times New Roman" w:eastAsia="BiauKai" w:hAnsi="Times New Roman" w:cs="Times New Roman"/>
          <w:color w:val="000000"/>
          <w:sz w:val="22"/>
          <w:szCs w:val="22"/>
        </w:rPr>
        <w:t>1</w:t>
      </w:r>
      <w:r w:rsidR="007E4417">
        <w:rPr>
          <w:rFonts w:ascii="Times New Roman" w:eastAsia="BiauKai" w:hAnsi="Times New Roman" w:cs="Times New Roman" w:hint="eastAsia"/>
          <w:color w:val="000000"/>
          <w:sz w:val="22"/>
          <w:szCs w:val="22"/>
        </w:rPr>
        <w:t>的</w:t>
      </w:r>
      <w:r w:rsidR="007E4417">
        <w:rPr>
          <w:rFonts w:ascii="Times New Roman" w:eastAsia="BiauKai" w:hAnsi="Times New Roman" w:cs="Times New Roman"/>
          <w:color w:val="000000"/>
          <w:sz w:val="22"/>
          <w:szCs w:val="22"/>
        </w:rPr>
        <w:t>73%</w:t>
      </w:r>
      <w:r w:rsidR="007E4417">
        <w:rPr>
          <w:rFonts w:ascii="Times New Roman" w:eastAsia="BiauKai" w:hAnsi="Times New Roman" w:cs="Times New Roman" w:hint="eastAsia"/>
          <w:color w:val="000000"/>
          <w:sz w:val="22"/>
          <w:szCs w:val="22"/>
        </w:rPr>
        <w:t>精確率則</w:t>
      </w:r>
      <w:proofErr w:type="gramStart"/>
      <w:r w:rsidR="007E4417">
        <w:rPr>
          <w:rFonts w:ascii="Times New Roman" w:eastAsia="BiauKai" w:hAnsi="Times New Roman" w:cs="Times New Roman" w:hint="eastAsia"/>
          <w:color w:val="000000"/>
          <w:sz w:val="22"/>
          <w:szCs w:val="22"/>
        </w:rPr>
        <w:t>稍差</w:t>
      </w:r>
      <w:r w:rsidR="00E70877">
        <w:rPr>
          <w:rFonts w:ascii="Times New Roman" w:eastAsia="BiauKai" w:hAnsi="Times New Roman" w:cs="Times New Roman" w:hint="eastAsia"/>
          <w:color w:val="000000"/>
          <w:sz w:val="22"/>
          <w:szCs w:val="22"/>
        </w:rPr>
        <w:t>於</w:t>
      </w:r>
      <w:r w:rsidR="007E4417">
        <w:rPr>
          <w:rFonts w:ascii="Times New Roman" w:eastAsia="BiauKai" w:hAnsi="Times New Roman" w:cs="Times New Roman" w:hint="eastAsia"/>
          <w:color w:val="000000"/>
          <w:sz w:val="22"/>
          <w:szCs w:val="22"/>
        </w:rPr>
        <w:t>未</w:t>
      </w:r>
      <w:proofErr w:type="gramEnd"/>
      <w:r w:rsidR="007E4417">
        <w:rPr>
          <w:rFonts w:ascii="Times New Roman" w:eastAsia="BiauKai" w:hAnsi="Times New Roman" w:cs="Times New Roman" w:hint="eastAsia"/>
          <w:color w:val="000000"/>
          <w:sz w:val="22"/>
          <w:szCs w:val="22"/>
        </w:rPr>
        <w:t>達</w:t>
      </w:r>
      <w:r w:rsidR="007E4417">
        <w:rPr>
          <w:rFonts w:ascii="Times New Roman" w:eastAsia="BiauKai" w:hAnsi="Times New Roman" w:cs="Times New Roman"/>
          <w:color w:val="000000"/>
          <w:sz w:val="22"/>
          <w:szCs w:val="22"/>
        </w:rPr>
        <w:t>B1</w:t>
      </w:r>
      <w:r w:rsidR="007E4417">
        <w:rPr>
          <w:rFonts w:ascii="Times New Roman" w:eastAsia="BiauKai" w:hAnsi="Times New Roman" w:cs="Times New Roman" w:hint="eastAsia"/>
          <w:color w:val="000000"/>
          <w:sz w:val="22"/>
          <w:szCs w:val="22"/>
        </w:rPr>
        <w:t>的</w:t>
      </w:r>
      <w:r w:rsidR="00E70877">
        <w:rPr>
          <w:rFonts w:ascii="Times New Roman" w:eastAsia="BiauKai" w:hAnsi="Times New Roman" w:cs="Times New Roman"/>
          <w:color w:val="000000"/>
          <w:sz w:val="22"/>
          <w:szCs w:val="22"/>
        </w:rPr>
        <w:t>92</w:t>
      </w:r>
      <w:r w:rsidR="00E70877">
        <w:rPr>
          <w:rFonts w:ascii="Times New Roman" w:eastAsia="BiauKai" w:hAnsi="Times New Roman" w:cs="Times New Roman" w:hint="eastAsia"/>
          <w:color w:val="000000"/>
          <w:sz w:val="22"/>
          <w:szCs w:val="22"/>
        </w:rPr>
        <w:t>％</w:t>
      </w:r>
      <w:r w:rsidR="007E4417">
        <w:rPr>
          <w:rFonts w:ascii="Times New Roman" w:eastAsia="BiauKai" w:hAnsi="Times New Roman" w:cs="Times New Roman" w:hint="eastAsia"/>
          <w:color w:val="000000"/>
          <w:sz w:val="22"/>
          <w:szCs w:val="22"/>
        </w:rPr>
        <w:t>精確率</w:t>
      </w:r>
      <w:r w:rsidR="006B14A8">
        <w:rPr>
          <w:rFonts w:ascii="Times New Roman" w:eastAsia="BiauKai" w:hAnsi="Times New Roman" w:cs="Times New Roman" w:hint="eastAsia"/>
          <w:color w:val="000000"/>
          <w:sz w:val="22"/>
          <w:szCs w:val="22"/>
        </w:rPr>
        <w:t>。</w:t>
      </w:r>
    </w:p>
    <w:p w14:paraId="3255A038" w14:textId="11C0476A" w:rsidR="006B14A8" w:rsidRDefault="00BD4420" w:rsidP="006B14A8">
      <w:pPr>
        <w:overflowPunct w:val="0"/>
        <w:ind w:firstLineChars="50" w:firstLine="110"/>
        <w:jc w:val="both"/>
        <w:rPr>
          <w:rFonts w:ascii="Times New Roman" w:eastAsia="BiauKai" w:hAnsi="Times New Roman" w:cs="Times New Roman"/>
          <w:color w:val="000000"/>
          <w:sz w:val="22"/>
          <w:szCs w:val="22"/>
        </w:rPr>
      </w:pPr>
      <w:r>
        <w:rPr>
          <w:rFonts w:ascii="Times New Roman" w:eastAsia="BiauKai" w:hAnsi="Times New Roman" w:cs="Times New Roman" w:hint="eastAsia"/>
          <w:color w:val="000000"/>
          <w:sz w:val="22"/>
          <w:szCs w:val="22"/>
        </w:rPr>
        <w:t>綜合兩張表</w:t>
      </w:r>
      <w:r w:rsidR="003E0F30">
        <w:rPr>
          <w:rFonts w:ascii="Times New Roman" w:eastAsia="BiauKai" w:hAnsi="Times New Roman" w:cs="Times New Roman" w:hint="eastAsia"/>
          <w:color w:val="000000"/>
          <w:sz w:val="22"/>
          <w:szCs w:val="22"/>
        </w:rPr>
        <w:t>格</w:t>
      </w:r>
      <w:r>
        <w:rPr>
          <w:rFonts w:ascii="Times New Roman" w:eastAsia="BiauKai" w:hAnsi="Times New Roman" w:cs="Times New Roman" w:hint="eastAsia"/>
          <w:color w:val="000000"/>
          <w:sz w:val="22"/>
          <w:szCs w:val="22"/>
        </w:rPr>
        <w:t>，我們發現</w:t>
      </w:r>
      <w:r w:rsidR="00A37D31">
        <w:rPr>
          <w:rFonts w:ascii="Times New Roman" w:eastAsia="BiauKai" w:hAnsi="Times New Roman" w:cs="Times New Roman" w:hint="eastAsia"/>
          <w:color w:val="000000"/>
          <w:sz w:val="22"/>
          <w:szCs w:val="22"/>
        </w:rPr>
        <w:t>機器若是沒有正確預測實際的分級，</w:t>
      </w:r>
      <w:r w:rsidR="00FB55BA">
        <w:rPr>
          <w:rFonts w:ascii="Times New Roman" w:eastAsia="BiauKai" w:hAnsi="Times New Roman" w:cs="Times New Roman" w:hint="eastAsia"/>
          <w:color w:val="000000"/>
          <w:sz w:val="22"/>
          <w:szCs w:val="22"/>
        </w:rPr>
        <w:t>大部分的</w:t>
      </w:r>
      <w:r w:rsidR="00A37D31">
        <w:rPr>
          <w:rFonts w:ascii="Times New Roman" w:eastAsia="BiauKai" w:hAnsi="Times New Roman" w:cs="Times New Roman" w:hint="eastAsia"/>
          <w:color w:val="000000"/>
          <w:sz w:val="22"/>
          <w:szCs w:val="22"/>
        </w:rPr>
        <w:t>誤差也能</w:t>
      </w:r>
      <w:r w:rsidR="00FB55BA">
        <w:rPr>
          <w:rFonts w:ascii="Times New Roman" w:eastAsia="BiauKai" w:hAnsi="Times New Roman" w:cs="Times New Roman" w:hint="eastAsia"/>
          <w:color w:val="000000"/>
          <w:sz w:val="22"/>
          <w:szCs w:val="22"/>
        </w:rPr>
        <w:t>落在一</w:t>
      </w:r>
      <w:r>
        <w:rPr>
          <w:rFonts w:ascii="Times New Roman" w:eastAsia="BiauKai" w:hAnsi="Times New Roman" w:cs="Times New Roman" w:hint="eastAsia"/>
          <w:color w:val="000000"/>
          <w:sz w:val="22"/>
          <w:szCs w:val="22"/>
        </w:rPr>
        <w:t>個</w:t>
      </w:r>
      <w:r w:rsidR="00FB55BA">
        <w:rPr>
          <w:rFonts w:ascii="Times New Roman" w:eastAsia="BiauKai" w:hAnsi="Times New Roman" w:cs="Times New Roman" w:hint="eastAsia"/>
          <w:color w:val="000000"/>
          <w:sz w:val="22"/>
          <w:szCs w:val="22"/>
        </w:rPr>
        <w:t>級距以內。</w:t>
      </w:r>
      <w:r>
        <w:rPr>
          <w:rFonts w:ascii="Times New Roman" w:eastAsia="BiauKai" w:hAnsi="Times New Roman" w:cs="Times New Roman" w:hint="eastAsia"/>
          <w:color w:val="000000"/>
          <w:sz w:val="22"/>
          <w:szCs w:val="22"/>
        </w:rPr>
        <w:t>而這也反應和實際專家分級</w:t>
      </w:r>
      <w:r w:rsidR="006B14A8">
        <w:rPr>
          <w:rFonts w:ascii="Times New Roman" w:eastAsia="BiauKai" w:hAnsi="Times New Roman" w:cs="Times New Roman" w:hint="eastAsia"/>
          <w:color w:val="000000"/>
          <w:sz w:val="22"/>
          <w:szCs w:val="22"/>
        </w:rPr>
        <w:t>情境，在</w:t>
      </w:r>
      <w:r w:rsidR="003E0F30">
        <w:rPr>
          <w:rFonts w:ascii="Times New Roman" w:eastAsia="BiauKai" w:hAnsi="Times New Roman" w:cs="Times New Roman" w:hint="eastAsia"/>
          <w:color w:val="000000"/>
          <w:sz w:val="22"/>
          <w:szCs w:val="22"/>
        </w:rPr>
        <w:t>實際處理</w:t>
      </w:r>
      <w:r w:rsidR="006B14A8">
        <w:rPr>
          <w:rFonts w:ascii="Times New Roman" w:eastAsia="BiauKai" w:hAnsi="Times New Roman" w:cs="Times New Roman" w:hint="eastAsia"/>
          <w:color w:val="000000"/>
          <w:sz w:val="22"/>
          <w:szCs w:val="22"/>
        </w:rPr>
        <w:t>資料的過程中，</w:t>
      </w:r>
      <w:r w:rsidR="003E0F30">
        <w:rPr>
          <w:rFonts w:ascii="Times New Roman" w:eastAsia="BiauKai" w:hAnsi="Times New Roman" w:cs="Times New Roman" w:hint="eastAsia"/>
          <w:color w:val="000000"/>
          <w:sz w:val="22"/>
          <w:szCs w:val="22"/>
        </w:rPr>
        <w:t>評分</w:t>
      </w:r>
      <w:r w:rsidR="006B14A8">
        <w:rPr>
          <w:rFonts w:ascii="Times New Roman" w:eastAsia="BiauKai" w:hAnsi="Times New Roman" w:cs="Times New Roman" w:hint="eastAsia"/>
          <w:color w:val="000000"/>
          <w:sz w:val="22"/>
          <w:szCs w:val="22"/>
        </w:rPr>
        <w:t>專家也會有落差一個級距的情形。</w:t>
      </w:r>
    </w:p>
    <w:p w14:paraId="7B8678F1" w14:textId="58DB7162" w:rsidR="00C428D1" w:rsidRPr="00F33708" w:rsidRDefault="006B14A8" w:rsidP="006B14A8">
      <w:pPr>
        <w:overflowPunct w:val="0"/>
        <w:ind w:firstLineChars="50" w:firstLine="110"/>
        <w:jc w:val="both"/>
        <w:rPr>
          <w:rFonts w:ascii="Times New Roman" w:eastAsia="BiauKai" w:hAnsi="Times New Roman" w:cs="Times New Roman"/>
          <w:color w:val="000000"/>
          <w:sz w:val="22"/>
          <w:szCs w:val="22"/>
        </w:rPr>
      </w:pPr>
      <w:r>
        <w:rPr>
          <w:rFonts w:ascii="Times New Roman" w:eastAsia="BiauKai" w:hAnsi="Times New Roman" w:cs="Times New Roman" w:hint="eastAsia"/>
          <w:color w:val="000000"/>
          <w:sz w:val="22"/>
          <w:szCs w:val="22"/>
        </w:rPr>
        <w:t>因此，相比</w:t>
      </w:r>
      <w:r w:rsidR="00C428D1" w:rsidRPr="00F33708">
        <w:rPr>
          <w:rFonts w:ascii="Times New Roman" w:eastAsia="BiauKai" w:hAnsi="Times New Roman" w:cs="Times New Roman" w:hint="eastAsia"/>
          <w:color w:val="000000"/>
          <w:sz w:val="22"/>
          <w:szCs w:val="22"/>
        </w:rPr>
        <w:t>人工標記，</w:t>
      </w:r>
      <w:r>
        <w:rPr>
          <w:rFonts w:ascii="Times New Roman" w:eastAsia="BiauKai" w:hAnsi="Times New Roman" w:cs="Times New Roman" w:hint="eastAsia"/>
          <w:color w:val="000000"/>
          <w:sz w:val="22"/>
          <w:szCs w:val="22"/>
        </w:rPr>
        <w:t>專家之間</w:t>
      </w:r>
      <w:r w:rsidR="00C428D1" w:rsidRPr="00F33708">
        <w:rPr>
          <w:rFonts w:ascii="Times New Roman" w:eastAsia="BiauKai" w:hAnsi="Times New Roman" w:cs="Times New Roman" w:hint="eastAsia"/>
          <w:color w:val="000000"/>
          <w:sz w:val="22"/>
          <w:szCs w:val="22"/>
        </w:rPr>
        <w:t>音</w:t>
      </w:r>
      <w:r w:rsidR="00C428D1" w:rsidRPr="00F33708">
        <w:rPr>
          <w:rFonts w:ascii="Times New Roman" w:eastAsia="BiauKai" w:hAnsi="Times New Roman" w:cs="Times New Roman"/>
          <w:color w:val="000000"/>
          <w:sz w:val="22"/>
          <w:szCs w:val="22"/>
        </w:rPr>
        <w:t>韻面向的相關係數只屬於一般信度</w:t>
      </w:r>
      <w:r w:rsidR="00EA359A">
        <w:rPr>
          <w:rFonts w:ascii="Times New Roman" w:eastAsia="BiauKai" w:hAnsi="Times New Roman" w:cs="Times New Roman"/>
          <w:color w:val="000000"/>
          <w:sz w:val="22"/>
          <w:szCs w:val="22"/>
        </w:rPr>
        <w:t>(Moderate)</w:t>
      </w:r>
      <w:r w:rsidR="00C428D1" w:rsidRPr="00F33708">
        <w:rPr>
          <w:rFonts w:ascii="Times New Roman" w:eastAsia="BiauKai" w:hAnsi="Times New Roman" w:cs="Times New Roman" w:hint="eastAsia"/>
          <w:color w:val="000000"/>
          <w:sz w:val="22"/>
          <w:szCs w:val="22"/>
        </w:rPr>
        <w:t>，</w:t>
      </w:r>
      <w:r w:rsidR="00C428D1" w:rsidRPr="00F33708">
        <w:rPr>
          <w:rFonts w:ascii="Times New Roman" w:eastAsia="BiauKai" w:hAnsi="Times New Roman" w:cs="Times New Roman"/>
          <w:color w:val="000000"/>
          <w:sz w:val="22"/>
          <w:szCs w:val="22"/>
        </w:rPr>
        <w:t>而機器的準確率都有六、七成，反應機器的表現相較於人為判斷可以相對客觀穩定。</w:t>
      </w:r>
    </w:p>
    <w:p w14:paraId="11FDF29B" w14:textId="693E7456" w:rsidR="00F237B3" w:rsidRPr="00BB04BE" w:rsidRDefault="00174CF9" w:rsidP="00F237B3">
      <w:pPr>
        <w:pStyle w:val="ACLSection"/>
        <w:numPr>
          <w:ilvl w:val="0"/>
          <w:numId w:val="3"/>
        </w:numPr>
        <w:ind w:left="403" w:hanging="403"/>
        <w:rPr>
          <w:rFonts w:eastAsia="標楷體"/>
          <w:lang w:eastAsia="zh-TW"/>
        </w:rPr>
      </w:pPr>
      <w:r w:rsidRPr="00603BCC">
        <w:rPr>
          <w:rFonts w:eastAsia="標楷體"/>
          <w:lang w:eastAsia="zh-TW"/>
        </w:rPr>
        <w:t>結論</w:t>
      </w:r>
      <w:r w:rsidR="007836B4" w:rsidRPr="00603BCC">
        <w:rPr>
          <w:rFonts w:eastAsia="標楷體"/>
          <w:lang w:eastAsia="zh-TW"/>
        </w:rPr>
        <w:t xml:space="preserve"> (</w:t>
      </w:r>
      <w:r w:rsidRPr="00603BCC">
        <w:rPr>
          <w:rFonts w:eastAsia="標楷體"/>
          <w:lang w:eastAsia="zh-TW"/>
        </w:rPr>
        <w:t>Conclusion</w:t>
      </w:r>
      <w:r w:rsidR="007836B4" w:rsidRPr="00603BCC">
        <w:rPr>
          <w:rFonts w:eastAsia="標楷體"/>
          <w:lang w:eastAsia="zh-TW"/>
        </w:rPr>
        <w:t xml:space="preserve">) </w:t>
      </w:r>
    </w:p>
    <w:p w14:paraId="1F5618A8" w14:textId="23CE1A1A" w:rsidR="00490093" w:rsidRPr="00F33708" w:rsidRDefault="00174CF9" w:rsidP="00A66EE2">
      <w:pPr>
        <w:pStyle w:val="ACLText"/>
        <w:overflowPunct w:val="0"/>
        <w:rPr>
          <w:rFonts w:eastAsia="BiauKai"/>
          <w:color w:val="000000"/>
          <w:sz w:val="22"/>
          <w:szCs w:val="22"/>
          <w:lang w:eastAsia="zh-TW"/>
        </w:rPr>
      </w:pPr>
      <w:r w:rsidRPr="00F33708">
        <w:rPr>
          <w:rFonts w:eastAsia="BiauKai"/>
          <w:color w:val="000000"/>
          <w:sz w:val="22"/>
          <w:szCs w:val="22"/>
        </w:rPr>
        <w:t>本論文</w:t>
      </w:r>
      <w:r w:rsidR="0080197A" w:rsidRPr="00F33708">
        <w:rPr>
          <w:rFonts w:eastAsia="BiauKai"/>
          <w:color w:val="000000"/>
          <w:sz w:val="22"/>
          <w:szCs w:val="22"/>
          <w:lang w:eastAsia="zh-TW"/>
        </w:rPr>
        <w:t>是第一篇針對</w:t>
      </w:r>
      <w:r w:rsidR="003E00B5">
        <w:rPr>
          <w:rFonts w:eastAsia="BiauKai"/>
          <w:color w:val="000000"/>
          <w:sz w:val="22"/>
          <w:szCs w:val="22"/>
          <w:lang w:eastAsia="zh-TW"/>
        </w:rPr>
        <w:t>臺</w:t>
      </w:r>
      <w:r w:rsidRPr="00F33708">
        <w:rPr>
          <w:rFonts w:eastAsia="BiauKai"/>
          <w:color w:val="000000"/>
          <w:sz w:val="22"/>
          <w:szCs w:val="22"/>
        </w:rPr>
        <w:t>灣大</w:t>
      </w:r>
      <w:r w:rsidR="0080197A" w:rsidRPr="00F33708">
        <w:rPr>
          <w:rFonts w:eastAsia="BiauKai"/>
          <w:color w:val="000000"/>
          <w:sz w:val="22"/>
          <w:szCs w:val="22"/>
          <w:lang w:val="de-DE" w:eastAsia="zh-TW"/>
        </w:rPr>
        <w:t>學生發音</w:t>
      </w:r>
      <w:r w:rsidR="0080197A" w:rsidRPr="00F33708">
        <w:rPr>
          <w:rFonts w:eastAsia="BiauKai" w:hint="eastAsia"/>
          <w:color w:val="000000"/>
          <w:sz w:val="22"/>
          <w:szCs w:val="22"/>
          <w:lang w:val="de-DE" w:eastAsia="zh-TW"/>
        </w:rPr>
        <w:t>之</w:t>
      </w:r>
      <w:r w:rsidR="0080197A" w:rsidRPr="00F33708">
        <w:rPr>
          <w:rFonts w:eastAsia="BiauKai"/>
          <w:color w:val="000000"/>
          <w:sz w:val="22"/>
          <w:szCs w:val="22"/>
          <w:lang w:val="de-DE" w:eastAsia="zh-TW"/>
        </w:rPr>
        <w:t>研究。使用語音學的觀點</w:t>
      </w:r>
      <w:r w:rsidR="00A66EE2" w:rsidRPr="00F33708">
        <w:rPr>
          <w:rFonts w:eastAsia="BiauKai"/>
          <w:color w:val="000000"/>
          <w:sz w:val="22"/>
          <w:szCs w:val="22"/>
          <w:lang w:val="de-DE" w:eastAsia="zh-TW"/>
        </w:rPr>
        <w:t>切入</w:t>
      </w:r>
      <w:r w:rsidR="0080197A" w:rsidRPr="00F33708">
        <w:rPr>
          <w:rFonts w:eastAsia="BiauKai"/>
          <w:color w:val="000000"/>
          <w:sz w:val="22"/>
          <w:szCs w:val="22"/>
          <w:lang w:val="de-DE" w:eastAsia="zh-TW"/>
        </w:rPr>
        <w:t>，探討如何為</w:t>
      </w:r>
      <w:r w:rsidR="00A66EE2" w:rsidRPr="00F33708">
        <w:rPr>
          <w:rFonts w:eastAsia="BiauKai"/>
          <w:color w:val="000000"/>
          <w:sz w:val="22"/>
          <w:szCs w:val="22"/>
          <w:lang w:val="de-DE" w:eastAsia="zh-TW"/>
        </w:rPr>
        <w:t>英</w:t>
      </w:r>
      <w:r w:rsidR="00A66EE2" w:rsidRPr="00F33708">
        <w:rPr>
          <w:rFonts w:eastAsia="BiauKai"/>
          <w:color w:val="000000"/>
          <w:sz w:val="22"/>
          <w:szCs w:val="22"/>
          <w:lang w:val="de-DE" w:eastAsia="zh-TW"/>
        </w:rPr>
        <w:t>語學習者的</w:t>
      </w:r>
      <w:r w:rsidR="0080197A" w:rsidRPr="00F33708">
        <w:rPr>
          <w:rFonts w:eastAsia="BiauKai"/>
          <w:color w:val="000000"/>
          <w:sz w:val="22"/>
          <w:szCs w:val="22"/>
          <w:lang w:val="de-DE" w:eastAsia="zh-TW"/>
        </w:rPr>
        <w:t>口說音韻精熟度分級</w:t>
      </w:r>
      <w:r w:rsidR="00A66EE2" w:rsidRPr="00F33708">
        <w:rPr>
          <w:rFonts w:eastAsia="BiauKai"/>
          <w:color w:val="000000"/>
          <w:sz w:val="22"/>
          <w:szCs w:val="22"/>
          <w:lang w:val="de-DE" w:eastAsia="zh-TW"/>
        </w:rPr>
        <w:t>，</w:t>
      </w:r>
      <w:r w:rsidRPr="00F33708">
        <w:rPr>
          <w:rFonts w:eastAsia="BiauKai"/>
          <w:color w:val="000000"/>
          <w:sz w:val="22"/>
          <w:szCs w:val="22"/>
        </w:rPr>
        <w:t>並且應用機器學習的模型，達到自動化分級</w:t>
      </w:r>
      <w:r w:rsidR="00A66EE2" w:rsidRPr="00F33708">
        <w:rPr>
          <w:rFonts w:eastAsia="BiauKai"/>
          <w:color w:val="000000"/>
          <w:sz w:val="22"/>
          <w:szCs w:val="22"/>
          <w:lang w:eastAsia="zh-TW"/>
        </w:rPr>
        <w:t>英語精熟度</w:t>
      </w:r>
      <w:r w:rsidRPr="00F33708">
        <w:rPr>
          <w:rFonts w:eastAsia="BiauKai"/>
          <w:color w:val="000000"/>
          <w:sz w:val="22"/>
          <w:szCs w:val="22"/>
        </w:rPr>
        <w:t>的目的。從實驗結果發現，</w:t>
      </w:r>
      <w:r w:rsidR="00A66EE2" w:rsidRPr="00F33708">
        <w:rPr>
          <w:rFonts w:eastAsia="BiauKai"/>
          <w:color w:val="000000"/>
          <w:sz w:val="22"/>
          <w:szCs w:val="22"/>
          <w:lang w:eastAsia="zh-TW"/>
        </w:rPr>
        <w:t>傳統的</w:t>
      </w:r>
      <w:proofErr w:type="gramStart"/>
      <w:r w:rsidR="00A66EE2" w:rsidRPr="00F33708">
        <w:rPr>
          <w:rFonts w:eastAsia="BiauKai"/>
          <w:color w:val="000000"/>
          <w:sz w:val="22"/>
          <w:szCs w:val="22"/>
          <w:lang w:eastAsia="zh-TW"/>
        </w:rPr>
        <w:t>迴</w:t>
      </w:r>
      <w:proofErr w:type="gramEnd"/>
      <w:r w:rsidR="00A66EE2" w:rsidRPr="00F33708">
        <w:rPr>
          <w:rFonts w:eastAsia="BiauKai"/>
          <w:color w:val="000000"/>
          <w:sz w:val="22"/>
          <w:szCs w:val="22"/>
          <w:lang w:eastAsia="zh-TW"/>
        </w:rPr>
        <w:t>歸模型做法</w:t>
      </w:r>
      <w:r w:rsidRPr="00F33708">
        <w:rPr>
          <w:rFonts w:eastAsia="BiauKai"/>
          <w:color w:val="000000"/>
          <w:sz w:val="22"/>
          <w:szCs w:val="22"/>
        </w:rPr>
        <w:t>就能有良好的成效，若使用隨機森林分類</w:t>
      </w:r>
      <w:r w:rsidR="00C7769E">
        <w:rPr>
          <w:rFonts w:eastAsia="BiauKai" w:hint="eastAsia"/>
          <w:color w:val="000000"/>
          <w:sz w:val="22"/>
          <w:szCs w:val="22"/>
          <w:lang w:eastAsia="zh-TW"/>
        </w:rPr>
        <w:t>器</w:t>
      </w:r>
      <w:r w:rsidRPr="00F33708">
        <w:rPr>
          <w:rFonts w:eastAsia="BiauKai" w:hint="eastAsia"/>
          <w:color w:val="000000"/>
          <w:sz w:val="22"/>
          <w:szCs w:val="22"/>
          <w:lang w:eastAsia="zh-TW"/>
        </w:rPr>
        <w:t>則</w:t>
      </w:r>
      <w:r w:rsidRPr="00F33708">
        <w:rPr>
          <w:rFonts w:eastAsia="BiauKai"/>
          <w:color w:val="000000"/>
          <w:sz w:val="22"/>
          <w:szCs w:val="22"/>
        </w:rPr>
        <w:t>能再提高準確率。未來我們將</w:t>
      </w:r>
      <w:r w:rsidR="00AD0A4A">
        <w:rPr>
          <w:rFonts w:eastAsia="BiauKai" w:hint="eastAsia"/>
          <w:color w:val="000000"/>
          <w:sz w:val="22"/>
          <w:szCs w:val="22"/>
          <w:lang w:eastAsia="zh-TW"/>
        </w:rPr>
        <w:t>把持續時間加入至韻律面向，也加入</w:t>
      </w:r>
      <w:r w:rsidRPr="00F33708">
        <w:rPr>
          <w:rFonts w:eastAsia="BiauKai" w:hint="eastAsia"/>
          <w:color w:val="000000"/>
          <w:sz w:val="22"/>
          <w:szCs w:val="22"/>
          <w:lang w:eastAsia="zh-TW"/>
        </w:rPr>
        <w:t>不</w:t>
      </w:r>
      <w:r w:rsidRPr="00F33708">
        <w:rPr>
          <w:rFonts w:eastAsia="BiauKai"/>
          <w:color w:val="000000"/>
          <w:sz w:val="22"/>
          <w:szCs w:val="22"/>
        </w:rPr>
        <w:t>同的特徵，如：內容及文法特徵，</w:t>
      </w:r>
      <w:r w:rsidR="00AD0A4A">
        <w:rPr>
          <w:rFonts w:eastAsia="BiauKai" w:hint="eastAsia"/>
          <w:color w:val="000000"/>
          <w:sz w:val="22"/>
          <w:szCs w:val="22"/>
          <w:lang w:eastAsia="zh-TW"/>
        </w:rPr>
        <w:t>至本英語精熟度評測系統，</w:t>
      </w:r>
      <w:r w:rsidRPr="00F33708">
        <w:rPr>
          <w:rFonts w:eastAsia="BiauKai" w:hint="eastAsia"/>
          <w:color w:val="000000"/>
          <w:sz w:val="22"/>
          <w:szCs w:val="22"/>
          <w:lang w:eastAsia="zh-TW"/>
        </w:rPr>
        <w:t>以</w:t>
      </w:r>
      <w:r w:rsidRPr="00F33708">
        <w:rPr>
          <w:rFonts w:eastAsia="BiauKai"/>
          <w:color w:val="000000"/>
          <w:sz w:val="22"/>
          <w:szCs w:val="22"/>
        </w:rPr>
        <w:t>期達到更全面的英</w:t>
      </w:r>
      <w:r w:rsidR="00A66EE2" w:rsidRPr="00F33708">
        <w:rPr>
          <w:rFonts w:eastAsia="BiauKai"/>
          <w:color w:val="000000"/>
          <w:sz w:val="22"/>
          <w:szCs w:val="22"/>
          <w:lang w:eastAsia="zh-TW"/>
        </w:rPr>
        <w:t>語</w:t>
      </w:r>
      <w:r w:rsidRPr="00F33708">
        <w:rPr>
          <w:rFonts w:eastAsia="BiauKai"/>
          <w:color w:val="000000"/>
          <w:sz w:val="22"/>
          <w:szCs w:val="22"/>
        </w:rPr>
        <w:t>能力自動化分析，</w:t>
      </w:r>
      <w:r w:rsidR="00A66EE2" w:rsidRPr="00F33708">
        <w:rPr>
          <w:rFonts w:eastAsia="BiauKai"/>
          <w:color w:val="000000"/>
          <w:sz w:val="22"/>
          <w:szCs w:val="22"/>
          <w:lang w:eastAsia="zh-TW"/>
        </w:rPr>
        <w:t>並</w:t>
      </w:r>
      <w:r w:rsidRPr="00F33708">
        <w:rPr>
          <w:rFonts w:eastAsia="BiauKai"/>
          <w:color w:val="000000"/>
          <w:sz w:val="22"/>
          <w:szCs w:val="22"/>
        </w:rPr>
        <w:t>給予</w:t>
      </w:r>
      <w:r w:rsidR="00A66EE2" w:rsidRPr="00F33708">
        <w:rPr>
          <w:rFonts w:eastAsia="BiauKai"/>
          <w:color w:val="000000"/>
          <w:sz w:val="22"/>
          <w:szCs w:val="22"/>
          <w:lang w:eastAsia="zh-TW"/>
        </w:rPr>
        <w:t>英語學習者</w:t>
      </w:r>
      <w:r w:rsidRPr="00F33708">
        <w:rPr>
          <w:rFonts w:eastAsia="BiauKai"/>
          <w:color w:val="000000"/>
          <w:sz w:val="22"/>
          <w:szCs w:val="22"/>
        </w:rPr>
        <w:t>更</w:t>
      </w:r>
      <w:proofErr w:type="gramStart"/>
      <w:r w:rsidRPr="00F33708">
        <w:rPr>
          <w:rFonts w:eastAsia="BiauKai"/>
          <w:color w:val="000000"/>
          <w:sz w:val="22"/>
          <w:szCs w:val="22"/>
        </w:rPr>
        <w:t>清楚的</w:t>
      </w:r>
      <w:proofErr w:type="gramEnd"/>
      <w:r w:rsidRPr="00F33708">
        <w:rPr>
          <w:rFonts w:eastAsia="BiauKai"/>
          <w:color w:val="000000"/>
          <w:sz w:val="22"/>
          <w:szCs w:val="22"/>
        </w:rPr>
        <w:t>回饋，進而幫助</w:t>
      </w:r>
      <w:r w:rsidR="00A66EE2" w:rsidRPr="00F33708">
        <w:rPr>
          <w:rFonts w:eastAsia="BiauKai"/>
          <w:color w:val="000000"/>
          <w:sz w:val="22"/>
          <w:szCs w:val="22"/>
          <w:lang w:val="de-DE" w:eastAsia="zh-TW"/>
        </w:rPr>
        <w:t>學習者</w:t>
      </w:r>
      <w:r w:rsidRPr="00F33708">
        <w:rPr>
          <w:rFonts w:eastAsia="BiauKai"/>
          <w:color w:val="000000"/>
          <w:sz w:val="22"/>
          <w:szCs w:val="22"/>
          <w:lang w:eastAsia="zh-TW"/>
        </w:rPr>
        <w:t>提</w:t>
      </w:r>
      <w:r w:rsidRPr="00F33708">
        <w:rPr>
          <w:rFonts w:eastAsia="BiauKai"/>
          <w:color w:val="000000"/>
          <w:sz w:val="22"/>
          <w:szCs w:val="22"/>
        </w:rPr>
        <w:t>升整體的英</w:t>
      </w:r>
      <w:r w:rsidR="00A66EE2" w:rsidRPr="00F33708">
        <w:rPr>
          <w:rFonts w:eastAsia="BiauKai"/>
          <w:color w:val="000000"/>
          <w:sz w:val="22"/>
          <w:szCs w:val="22"/>
          <w:lang w:eastAsia="zh-TW"/>
        </w:rPr>
        <w:t>語</w:t>
      </w:r>
      <w:r w:rsidRPr="00F33708">
        <w:rPr>
          <w:rFonts w:eastAsia="BiauKai"/>
          <w:color w:val="000000"/>
          <w:sz w:val="22"/>
          <w:szCs w:val="22"/>
        </w:rPr>
        <w:t>能力。</w:t>
      </w:r>
      <w:proofErr w:type="gramStart"/>
      <w:r w:rsidR="003B3E8C">
        <w:rPr>
          <w:rFonts w:eastAsia="BiauKai" w:hint="eastAsia"/>
          <w:color w:val="000000"/>
          <w:sz w:val="22"/>
          <w:szCs w:val="22"/>
          <w:lang w:eastAsia="zh-TW"/>
        </w:rPr>
        <w:t>此外，</w:t>
      </w:r>
      <w:proofErr w:type="gramEnd"/>
      <w:r w:rsidR="003B3E8C">
        <w:rPr>
          <w:rFonts w:eastAsia="BiauKai" w:hint="eastAsia"/>
          <w:color w:val="000000"/>
          <w:sz w:val="22"/>
          <w:szCs w:val="22"/>
          <w:lang w:eastAsia="zh-TW"/>
        </w:rPr>
        <w:t>本次實驗因受限於少量資料，未能使用深度學習架構，未來除了會</w:t>
      </w:r>
      <w:r w:rsidR="0098078E">
        <w:rPr>
          <w:rFonts w:eastAsia="BiauKai" w:hint="eastAsia"/>
          <w:color w:val="000000"/>
          <w:sz w:val="22"/>
          <w:szCs w:val="22"/>
          <w:lang w:eastAsia="zh-TW"/>
        </w:rPr>
        <w:t>擴增</w:t>
      </w:r>
      <w:r w:rsidR="003B3E8C">
        <w:rPr>
          <w:rFonts w:eastAsia="BiauKai" w:hint="eastAsia"/>
          <w:color w:val="000000"/>
          <w:sz w:val="22"/>
          <w:szCs w:val="22"/>
          <w:lang w:eastAsia="zh-TW"/>
        </w:rPr>
        <w:t>相關語料</w:t>
      </w:r>
      <w:r w:rsidR="0098078E">
        <w:rPr>
          <w:rFonts w:eastAsia="BiauKai" w:hint="eastAsia"/>
          <w:color w:val="000000"/>
          <w:sz w:val="22"/>
          <w:szCs w:val="22"/>
          <w:lang w:eastAsia="zh-TW"/>
        </w:rPr>
        <w:t>外</w:t>
      </w:r>
      <w:r w:rsidR="003B3E8C">
        <w:rPr>
          <w:rFonts w:eastAsia="BiauKai" w:hint="eastAsia"/>
          <w:color w:val="000000"/>
          <w:sz w:val="22"/>
          <w:szCs w:val="22"/>
          <w:lang w:eastAsia="zh-TW"/>
        </w:rPr>
        <w:t>，</w:t>
      </w:r>
      <w:r w:rsidR="0098078E">
        <w:rPr>
          <w:rFonts w:eastAsia="BiauKai" w:hint="eastAsia"/>
          <w:color w:val="000000"/>
          <w:sz w:val="22"/>
          <w:szCs w:val="22"/>
          <w:lang w:eastAsia="zh-TW"/>
        </w:rPr>
        <w:t>也會</w:t>
      </w:r>
      <w:r w:rsidR="003B3E8C">
        <w:rPr>
          <w:rFonts w:eastAsia="BiauKai" w:hint="eastAsia"/>
          <w:color w:val="000000"/>
          <w:sz w:val="22"/>
          <w:szCs w:val="22"/>
          <w:lang w:eastAsia="zh-TW"/>
        </w:rPr>
        <w:t>探討少資源語料的訓練方向。</w:t>
      </w:r>
    </w:p>
    <w:p w14:paraId="459C7026" w14:textId="1C4C3A4C" w:rsidR="00490093" w:rsidRPr="00603BCC" w:rsidRDefault="0080197A" w:rsidP="00490093">
      <w:pPr>
        <w:pStyle w:val="ACLReferencesHeader"/>
        <w:rPr>
          <w:rFonts w:eastAsia="標楷體"/>
        </w:rPr>
      </w:pPr>
      <w:r w:rsidRPr="00603BCC">
        <w:rPr>
          <w:rFonts w:eastAsia="標楷體"/>
          <w:lang w:eastAsia="zh-TW"/>
        </w:rPr>
        <w:t>參考文獻</w:t>
      </w:r>
      <w:r w:rsidR="007836B4" w:rsidRPr="00603BCC">
        <w:rPr>
          <w:rFonts w:eastAsia="標楷體"/>
          <w:lang w:eastAsia="zh-TW"/>
        </w:rPr>
        <w:t xml:space="preserve"> (</w:t>
      </w:r>
      <w:r w:rsidR="00490093" w:rsidRPr="00603BCC">
        <w:rPr>
          <w:rFonts w:eastAsia="標楷體"/>
        </w:rPr>
        <w:t>References</w:t>
      </w:r>
      <w:r w:rsidR="007836B4" w:rsidRPr="00603BCC">
        <w:rPr>
          <w:rFonts w:eastAsia="標楷體"/>
          <w:lang w:eastAsia="zh-TW"/>
        </w:rPr>
        <w:t xml:space="preserve">) </w:t>
      </w:r>
    </w:p>
    <w:p w14:paraId="39D341BD" w14:textId="4AEF3F78" w:rsidR="002A32AF" w:rsidRPr="00733050" w:rsidRDefault="0029058C" w:rsidP="003F5AD0">
      <w:pPr>
        <w:pStyle w:val="ACLReferencesText"/>
        <w:overflowPunct w:val="0"/>
        <w:ind w:left="232" w:hanging="232"/>
        <w:rPr>
          <w:rFonts w:eastAsia="標楷體"/>
        </w:rPr>
      </w:pPr>
      <w:bookmarkStart w:id="58" w:name="Yu2015"/>
      <w:bookmarkEnd w:id="58"/>
      <w:r w:rsidRPr="00733050">
        <w:rPr>
          <w:rFonts w:eastAsia="標楷體"/>
        </w:rPr>
        <w:t>Zhou</w:t>
      </w:r>
      <w:r w:rsidR="00D17AAB" w:rsidRPr="00733050">
        <w:rPr>
          <w:rFonts w:eastAsia="標楷體"/>
        </w:rPr>
        <w:t xml:space="preserve"> </w:t>
      </w:r>
      <w:r w:rsidRPr="00733050">
        <w:rPr>
          <w:rFonts w:eastAsia="標楷體"/>
        </w:rPr>
        <w:t xml:space="preserve">Yu, Vikram </w:t>
      </w:r>
      <w:proofErr w:type="spellStart"/>
      <w:r w:rsidRPr="00733050">
        <w:rPr>
          <w:rFonts w:eastAsia="標楷體"/>
        </w:rPr>
        <w:t>Ramanarayanan</w:t>
      </w:r>
      <w:proofErr w:type="spellEnd"/>
      <w:r w:rsidRPr="00733050">
        <w:rPr>
          <w:rFonts w:eastAsia="標楷體"/>
        </w:rPr>
        <w:t xml:space="preserve">, David </w:t>
      </w:r>
      <w:proofErr w:type="spellStart"/>
      <w:r w:rsidRPr="00733050">
        <w:rPr>
          <w:rFonts w:eastAsia="標楷體"/>
        </w:rPr>
        <w:t>Suendermann-Oeft</w:t>
      </w:r>
      <w:proofErr w:type="spellEnd"/>
      <w:r w:rsidRPr="00733050">
        <w:rPr>
          <w:rFonts w:eastAsia="標楷體"/>
        </w:rPr>
        <w:t xml:space="preserve">, </w:t>
      </w:r>
      <w:proofErr w:type="spellStart"/>
      <w:r w:rsidRPr="00733050">
        <w:rPr>
          <w:rFonts w:eastAsia="標楷體"/>
        </w:rPr>
        <w:t>Xinhao</w:t>
      </w:r>
      <w:proofErr w:type="spellEnd"/>
      <w:r w:rsidRPr="00733050">
        <w:rPr>
          <w:rFonts w:eastAsia="標楷體"/>
        </w:rPr>
        <w:t xml:space="preserve"> Wang, Klaus </w:t>
      </w:r>
      <w:proofErr w:type="spellStart"/>
      <w:r w:rsidRPr="00733050">
        <w:rPr>
          <w:rFonts w:eastAsia="標楷體"/>
        </w:rPr>
        <w:t>Zechner</w:t>
      </w:r>
      <w:proofErr w:type="spellEnd"/>
      <w:r w:rsidRPr="00733050">
        <w:rPr>
          <w:rFonts w:eastAsia="標楷體"/>
        </w:rPr>
        <w:t xml:space="preserve">, Lei Chen, </w:t>
      </w:r>
      <w:proofErr w:type="spellStart"/>
      <w:r w:rsidRPr="00733050">
        <w:rPr>
          <w:rFonts w:eastAsia="標楷體"/>
        </w:rPr>
        <w:t>Jidong</w:t>
      </w:r>
      <w:proofErr w:type="spellEnd"/>
      <w:r w:rsidRPr="00733050">
        <w:rPr>
          <w:rFonts w:eastAsia="標楷體"/>
        </w:rPr>
        <w:t xml:space="preserve"> Tao</w:t>
      </w:r>
      <w:r w:rsidR="00B30094">
        <w:rPr>
          <w:rFonts w:eastAsia="標楷體"/>
        </w:rPr>
        <w:t>,</w:t>
      </w:r>
      <w:r w:rsidRPr="00733050">
        <w:rPr>
          <w:rFonts w:eastAsia="標楷體"/>
        </w:rPr>
        <w:t xml:space="preserve"> and Yao Qian. 2015. Using bidirectional </w:t>
      </w:r>
      <w:proofErr w:type="spellStart"/>
      <w:r w:rsidRPr="00733050">
        <w:rPr>
          <w:rFonts w:eastAsia="標楷體"/>
        </w:rPr>
        <w:t>lstm</w:t>
      </w:r>
      <w:proofErr w:type="spellEnd"/>
      <w:r w:rsidRPr="00733050">
        <w:rPr>
          <w:rFonts w:eastAsia="標楷體"/>
        </w:rPr>
        <w:t xml:space="preserve"> recurrent neural networks to learn high-level abstractions of sequential features for automated scoring of non-native spontaneous speech.</w:t>
      </w:r>
      <w:r w:rsidR="00335DED" w:rsidRPr="00733050">
        <w:rPr>
          <w:rFonts w:eastAsia="標楷體"/>
        </w:rPr>
        <w:t xml:space="preserve"> In</w:t>
      </w:r>
      <w:r w:rsidR="00335DED" w:rsidRPr="00733050">
        <w:rPr>
          <w:rFonts w:eastAsia="標楷體"/>
          <w:i/>
          <w:iCs/>
        </w:rPr>
        <w:t xml:space="preserve"> Proceedings of</w:t>
      </w:r>
      <w:r w:rsidRPr="00733050">
        <w:rPr>
          <w:rFonts w:eastAsia="標楷體"/>
        </w:rPr>
        <w:t xml:space="preserve"> </w:t>
      </w:r>
      <w:r w:rsidRPr="00733050">
        <w:rPr>
          <w:rFonts w:eastAsia="標楷體"/>
          <w:i/>
          <w:iCs/>
        </w:rPr>
        <w:t xml:space="preserve">IEEE Workshop on Automatic Speech Recognition and </w:t>
      </w:r>
      <w:r w:rsidR="00380D7C" w:rsidRPr="00733050">
        <w:rPr>
          <w:rFonts w:eastAsia="標楷體"/>
          <w:i/>
          <w:iCs/>
        </w:rPr>
        <w:t>Understanding (</w:t>
      </w:r>
      <w:r w:rsidRPr="00733050">
        <w:rPr>
          <w:rFonts w:eastAsia="標楷體"/>
          <w:i/>
          <w:iCs/>
        </w:rPr>
        <w:t>ASRU</w:t>
      </w:r>
      <w:r w:rsidR="00380D7C" w:rsidRPr="00733050">
        <w:rPr>
          <w:rFonts w:eastAsia="標楷體"/>
          <w:i/>
          <w:iCs/>
        </w:rPr>
        <w:t>)</w:t>
      </w:r>
      <w:r w:rsidR="00380D7C" w:rsidRPr="00733050">
        <w:rPr>
          <w:rFonts w:eastAsia="標楷體"/>
        </w:rPr>
        <w:t>,</w:t>
      </w:r>
      <w:r w:rsidRPr="00733050">
        <w:rPr>
          <w:rFonts w:eastAsia="標楷體"/>
        </w:rPr>
        <w:t xml:space="preserve"> pp. 338-345</w:t>
      </w:r>
      <w:r w:rsidR="00D17AAB" w:rsidRPr="00733050">
        <w:rPr>
          <w:rFonts w:eastAsia="標楷體"/>
        </w:rPr>
        <w:t>.</w:t>
      </w:r>
    </w:p>
    <w:p w14:paraId="5561C092" w14:textId="3DB56FCA" w:rsidR="00490093" w:rsidRPr="00733050" w:rsidRDefault="0029058C" w:rsidP="003F5AD0">
      <w:pPr>
        <w:pStyle w:val="ACLReferencesText"/>
        <w:overflowPunct w:val="0"/>
        <w:ind w:left="232" w:hanging="232"/>
        <w:rPr>
          <w:rFonts w:eastAsia="標楷體"/>
          <w:color w:val="000000" w:themeColor="text1"/>
          <w:lang w:eastAsia="en-US"/>
        </w:rPr>
      </w:pPr>
      <w:bookmarkStart w:id="59" w:name="kim2022"/>
      <w:bookmarkEnd w:id="59"/>
      <w:proofErr w:type="spellStart"/>
      <w:r w:rsidRPr="00733050">
        <w:rPr>
          <w:rFonts w:eastAsia="標楷體"/>
        </w:rPr>
        <w:t>Eesung</w:t>
      </w:r>
      <w:proofErr w:type="spellEnd"/>
      <w:r w:rsidR="00490093" w:rsidRPr="00733050">
        <w:rPr>
          <w:rFonts w:eastAsia="標楷體"/>
        </w:rPr>
        <w:t xml:space="preserve"> </w:t>
      </w:r>
      <w:r w:rsidRPr="00733050">
        <w:t>Kim, Jae-</w:t>
      </w:r>
      <w:proofErr w:type="spellStart"/>
      <w:r w:rsidRPr="00733050">
        <w:t>Jin</w:t>
      </w:r>
      <w:proofErr w:type="spellEnd"/>
      <w:r w:rsidRPr="00733050">
        <w:t xml:space="preserve"> Jeon, </w:t>
      </w:r>
      <w:proofErr w:type="spellStart"/>
      <w:r w:rsidRPr="00733050">
        <w:t>Hyeji</w:t>
      </w:r>
      <w:proofErr w:type="spellEnd"/>
      <w:r w:rsidRPr="00733050">
        <w:t xml:space="preserve"> </w:t>
      </w:r>
      <w:proofErr w:type="spellStart"/>
      <w:r w:rsidRPr="00733050">
        <w:t>Seo</w:t>
      </w:r>
      <w:proofErr w:type="spellEnd"/>
      <w:r w:rsidRPr="00733050">
        <w:t xml:space="preserve">, </w:t>
      </w:r>
      <w:r w:rsidR="00B30094">
        <w:t xml:space="preserve">and </w:t>
      </w:r>
      <w:proofErr w:type="spellStart"/>
      <w:r w:rsidRPr="00733050">
        <w:t>Hoon</w:t>
      </w:r>
      <w:proofErr w:type="spellEnd"/>
      <w:r w:rsidRPr="00733050">
        <w:t xml:space="preserve"> Kim. 2022</w:t>
      </w:r>
      <w:r w:rsidRPr="00733050">
        <w:rPr>
          <w:i/>
          <w:iCs/>
        </w:rPr>
        <w:t xml:space="preserve">. </w:t>
      </w:r>
      <w:r w:rsidRPr="00733050">
        <w:t xml:space="preserve">Automatic Pronunciation Assessment </w:t>
      </w:r>
      <w:r w:rsidRPr="00733050">
        <w:rPr>
          <w:color w:val="000000" w:themeColor="text1"/>
        </w:rPr>
        <w:t xml:space="preserve">using Self-Supervised Speech Representation Learning. </w:t>
      </w:r>
      <w:r w:rsidR="00335DED" w:rsidRPr="00733050">
        <w:rPr>
          <w:color w:val="000000" w:themeColor="text1"/>
        </w:rPr>
        <w:t xml:space="preserve">In </w:t>
      </w:r>
      <w:r w:rsidR="00335DED" w:rsidRPr="00733050">
        <w:rPr>
          <w:i/>
          <w:iCs/>
          <w:color w:val="000000" w:themeColor="text1"/>
        </w:rPr>
        <w:t>Proceeding</w:t>
      </w:r>
      <w:r w:rsidR="00181A2C" w:rsidRPr="00733050">
        <w:rPr>
          <w:i/>
          <w:iCs/>
          <w:color w:val="000000" w:themeColor="text1"/>
        </w:rPr>
        <w:t>s of</w:t>
      </w:r>
      <w:r w:rsidR="00335DED" w:rsidRPr="00733050">
        <w:rPr>
          <w:i/>
          <w:iCs/>
          <w:color w:val="000000" w:themeColor="text1"/>
        </w:rPr>
        <w:t xml:space="preserve"> </w:t>
      </w:r>
      <w:proofErr w:type="spellStart"/>
      <w:r w:rsidRPr="00733050">
        <w:rPr>
          <w:i/>
          <w:iCs/>
          <w:color w:val="000000" w:themeColor="text1"/>
        </w:rPr>
        <w:t>Interspeech</w:t>
      </w:r>
      <w:proofErr w:type="spellEnd"/>
      <w:r w:rsidRPr="00733050">
        <w:rPr>
          <w:color w:val="000000" w:themeColor="text1"/>
        </w:rPr>
        <w:t>.</w:t>
      </w:r>
    </w:p>
    <w:p w14:paraId="5854E573" w14:textId="7A544087" w:rsidR="00490093" w:rsidRPr="00733050" w:rsidRDefault="0029058C" w:rsidP="003F5AD0">
      <w:pPr>
        <w:pStyle w:val="ACLReferencesText"/>
        <w:overflowPunct w:val="0"/>
        <w:ind w:left="232" w:hanging="232"/>
        <w:rPr>
          <w:rFonts w:eastAsia="標楷體"/>
          <w:color w:val="000000" w:themeColor="text1"/>
        </w:rPr>
      </w:pPr>
      <w:bookmarkStart w:id="60" w:name="Chen2016"/>
      <w:bookmarkStart w:id="61" w:name="Gusfield1997"/>
      <w:bookmarkEnd w:id="60"/>
      <w:r w:rsidRPr="00733050">
        <w:rPr>
          <w:rFonts w:eastAsia="標楷體"/>
          <w:color w:val="000000" w:themeColor="text1"/>
        </w:rPr>
        <w:t xml:space="preserve">Nancy F. Chen and </w:t>
      </w:r>
      <w:proofErr w:type="spellStart"/>
      <w:r w:rsidRPr="00733050">
        <w:rPr>
          <w:rFonts w:eastAsia="標楷體"/>
          <w:color w:val="000000" w:themeColor="text1"/>
        </w:rPr>
        <w:t>Haizhou</w:t>
      </w:r>
      <w:proofErr w:type="spellEnd"/>
      <w:r w:rsidRPr="00733050">
        <w:rPr>
          <w:rFonts w:eastAsia="標楷體"/>
          <w:color w:val="000000" w:themeColor="text1"/>
        </w:rPr>
        <w:t xml:space="preserve"> Li. 2016. Computer-assisted pronunciation training: From pronunciation scoring towards spoken language learning. </w:t>
      </w:r>
      <w:r w:rsidR="00181A2C" w:rsidRPr="00733050">
        <w:rPr>
          <w:rFonts w:eastAsia="標楷體"/>
          <w:color w:val="000000" w:themeColor="text1"/>
        </w:rPr>
        <w:t xml:space="preserve">In </w:t>
      </w:r>
      <w:r w:rsidR="00181A2C" w:rsidRPr="00733050">
        <w:rPr>
          <w:rFonts w:eastAsia="標楷體"/>
          <w:i/>
          <w:iCs/>
          <w:color w:val="000000" w:themeColor="text1"/>
        </w:rPr>
        <w:t xml:space="preserve">Proceedings of </w:t>
      </w:r>
      <w:r w:rsidRPr="00733050">
        <w:rPr>
          <w:rFonts w:eastAsia="標楷體"/>
          <w:i/>
          <w:iCs/>
          <w:color w:val="000000" w:themeColor="text1"/>
        </w:rPr>
        <w:t xml:space="preserve">Asia-Pacific Signal and Information Processing Association Annual Summit and </w:t>
      </w:r>
      <w:r w:rsidR="00380D7C" w:rsidRPr="00733050">
        <w:rPr>
          <w:rFonts w:eastAsia="標楷體"/>
          <w:i/>
          <w:iCs/>
          <w:color w:val="000000" w:themeColor="text1"/>
        </w:rPr>
        <w:t>Conference (</w:t>
      </w:r>
      <w:r w:rsidRPr="00733050">
        <w:rPr>
          <w:rFonts w:eastAsia="標楷體"/>
          <w:i/>
          <w:iCs/>
          <w:color w:val="000000" w:themeColor="text1"/>
        </w:rPr>
        <w:t>APSIPA</w:t>
      </w:r>
      <w:r w:rsidR="00181A2C" w:rsidRPr="00733050">
        <w:rPr>
          <w:rFonts w:eastAsia="標楷體"/>
          <w:i/>
          <w:iCs/>
          <w:color w:val="000000" w:themeColor="text1"/>
        </w:rPr>
        <w:t xml:space="preserve"> ASC</w:t>
      </w:r>
      <w:r w:rsidR="00380D7C" w:rsidRPr="00733050">
        <w:rPr>
          <w:rFonts w:eastAsia="標楷體"/>
          <w:i/>
          <w:iCs/>
          <w:color w:val="000000" w:themeColor="text1"/>
        </w:rPr>
        <w:t>),</w:t>
      </w:r>
      <w:r w:rsidRPr="00733050">
        <w:rPr>
          <w:rFonts w:eastAsia="標楷體"/>
          <w:color w:val="000000" w:themeColor="text1"/>
        </w:rPr>
        <w:t xml:space="preserve"> pp. 1-7.</w:t>
      </w:r>
    </w:p>
    <w:p w14:paraId="61BE30DD" w14:textId="338FB078" w:rsidR="00490093" w:rsidRPr="00733050" w:rsidRDefault="0029058C" w:rsidP="003F5AD0">
      <w:pPr>
        <w:pStyle w:val="ACLReferencesText"/>
        <w:overflowPunct w:val="0"/>
        <w:ind w:left="232" w:hanging="232"/>
        <w:rPr>
          <w:rFonts w:eastAsia="標楷體"/>
          <w:color w:val="000000" w:themeColor="text1"/>
          <w:lang w:eastAsia="en-US"/>
        </w:rPr>
      </w:pPr>
      <w:bookmarkStart w:id="62" w:name="Wang2018"/>
      <w:bookmarkEnd w:id="62"/>
      <w:r w:rsidRPr="00733050">
        <w:rPr>
          <w:rFonts w:eastAsia="標楷體"/>
          <w:color w:val="000000" w:themeColor="text1"/>
          <w:lang w:eastAsia="en-US"/>
        </w:rPr>
        <w:t>Y</w:t>
      </w:r>
      <w:r w:rsidR="00A63F20" w:rsidRPr="00733050">
        <w:rPr>
          <w:rFonts w:eastAsia="標楷體"/>
          <w:color w:val="000000" w:themeColor="text1"/>
          <w:lang w:eastAsia="en-US"/>
        </w:rPr>
        <w:t>u</w:t>
      </w:r>
      <w:r w:rsidRPr="00733050">
        <w:rPr>
          <w:rFonts w:eastAsia="標楷體"/>
          <w:color w:val="000000" w:themeColor="text1"/>
          <w:lang w:eastAsia="en-US"/>
        </w:rPr>
        <w:t xml:space="preserve"> </w:t>
      </w:r>
      <w:r w:rsidRPr="00733050">
        <w:rPr>
          <w:color w:val="000000" w:themeColor="text1"/>
        </w:rPr>
        <w:t>Wang, M</w:t>
      </w:r>
      <w:r w:rsidR="00374ACD" w:rsidRPr="00733050">
        <w:rPr>
          <w:color w:val="000000" w:themeColor="text1"/>
        </w:rPr>
        <w:t>ark</w:t>
      </w:r>
      <w:r w:rsidRPr="00733050">
        <w:rPr>
          <w:color w:val="000000" w:themeColor="text1"/>
        </w:rPr>
        <w:t xml:space="preserve"> Gales, </w:t>
      </w:r>
      <w:r w:rsidR="00822D30" w:rsidRPr="00733050">
        <w:rPr>
          <w:color w:val="000000" w:themeColor="text1"/>
        </w:rPr>
        <w:t xml:space="preserve">Katherine M. </w:t>
      </w:r>
      <w:proofErr w:type="spellStart"/>
      <w:r w:rsidR="00822D30" w:rsidRPr="00733050">
        <w:rPr>
          <w:color w:val="000000" w:themeColor="text1"/>
        </w:rPr>
        <w:t>Knill</w:t>
      </w:r>
      <w:proofErr w:type="spellEnd"/>
      <w:r w:rsidRPr="00733050">
        <w:rPr>
          <w:color w:val="000000" w:themeColor="text1"/>
        </w:rPr>
        <w:t xml:space="preserve">, </w:t>
      </w:r>
      <w:r w:rsidR="00362B44" w:rsidRPr="00733050">
        <w:rPr>
          <w:color w:val="000000" w:themeColor="text1"/>
        </w:rPr>
        <w:t xml:space="preserve">Kostas J. </w:t>
      </w:r>
      <w:proofErr w:type="spellStart"/>
      <w:r w:rsidR="00362B44" w:rsidRPr="00733050">
        <w:rPr>
          <w:color w:val="000000" w:themeColor="text1"/>
        </w:rPr>
        <w:t>Kyriakopoulos</w:t>
      </w:r>
      <w:proofErr w:type="spellEnd"/>
      <w:r w:rsidRPr="00733050">
        <w:rPr>
          <w:color w:val="000000" w:themeColor="text1"/>
        </w:rPr>
        <w:t xml:space="preserve">, </w:t>
      </w:r>
      <w:r w:rsidR="00927C34" w:rsidRPr="00733050">
        <w:rPr>
          <w:color w:val="000000" w:themeColor="text1"/>
        </w:rPr>
        <w:t xml:space="preserve">Andrey </w:t>
      </w:r>
      <w:proofErr w:type="spellStart"/>
      <w:r w:rsidR="00927C34" w:rsidRPr="00733050">
        <w:rPr>
          <w:color w:val="000000" w:themeColor="text1"/>
        </w:rPr>
        <w:t>Malinin</w:t>
      </w:r>
      <w:proofErr w:type="spellEnd"/>
      <w:r w:rsidRPr="00733050">
        <w:rPr>
          <w:color w:val="000000" w:themeColor="text1"/>
        </w:rPr>
        <w:t xml:space="preserve">, </w:t>
      </w:r>
      <w:proofErr w:type="spellStart"/>
      <w:r w:rsidR="00927C34" w:rsidRPr="00733050">
        <w:rPr>
          <w:color w:val="000000" w:themeColor="text1"/>
        </w:rPr>
        <w:t>Rogier</w:t>
      </w:r>
      <w:proofErr w:type="spellEnd"/>
      <w:r w:rsidR="00927C34" w:rsidRPr="00733050">
        <w:rPr>
          <w:color w:val="000000" w:themeColor="text1"/>
        </w:rPr>
        <w:t xml:space="preserve"> van Dalen</w:t>
      </w:r>
      <w:r w:rsidRPr="00733050">
        <w:rPr>
          <w:color w:val="000000" w:themeColor="text1"/>
        </w:rPr>
        <w:t xml:space="preserve">, </w:t>
      </w:r>
      <w:r w:rsidR="00B30094">
        <w:rPr>
          <w:color w:val="000000" w:themeColor="text1"/>
        </w:rPr>
        <w:t xml:space="preserve">and </w:t>
      </w:r>
      <w:r w:rsidRPr="00733050">
        <w:rPr>
          <w:color w:val="000000" w:themeColor="text1"/>
        </w:rPr>
        <w:t xml:space="preserve">M. Rashid. 2018. Towards automatic assessment of spontaneous spoken English. </w:t>
      </w:r>
      <w:r w:rsidRPr="00733050">
        <w:rPr>
          <w:i/>
          <w:iCs/>
          <w:color w:val="000000" w:themeColor="text1"/>
        </w:rPr>
        <w:t>Speech Communication</w:t>
      </w:r>
      <w:r w:rsidR="00181A2C" w:rsidRPr="00733050">
        <w:rPr>
          <w:i/>
          <w:iCs/>
          <w:color w:val="000000" w:themeColor="text1"/>
        </w:rPr>
        <w:t>,</w:t>
      </w:r>
      <w:r w:rsidRPr="00733050">
        <w:rPr>
          <w:i/>
          <w:iCs/>
          <w:color w:val="000000" w:themeColor="text1"/>
        </w:rPr>
        <w:t xml:space="preserve"> </w:t>
      </w:r>
      <w:r w:rsidRPr="00733050">
        <w:rPr>
          <w:color w:val="000000" w:themeColor="text1"/>
        </w:rPr>
        <w:t>104</w:t>
      </w:r>
      <w:r w:rsidR="00F916F8" w:rsidRPr="00733050">
        <w:rPr>
          <w:color w:val="000000" w:themeColor="text1"/>
        </w:rPr>
        <w:t>,</w:t>
      </w:r>
      <w:r w:rsidRPr="00733050">
        <w:rPr>
          <w:color w:val="000000" w:themeColor="text1"/>
        </w:rPr>
        <w:t xml:space="preserve"> 47-56.</w:t>
      </w:r>
    </w:p>
    <w:p w14:paraId="4FBA4CB4" w14:textId="250278E3" w:rsidR="00490093" w:rsidRPr="00733050" w:rsidRDefault="0029058C" w:rsidP="003F5AD0">
      <w:pPr>
        <w:pStyle w:val="ACLReferencesText"/>
        <w:overflowPunct w:val="0"/>
        <w:ind w:left="232" w:hanging="232"/>
        <w:rPr>
          <w:rFonts w:eastAsia="標楷體"/>
          <w:color w:val="000000" w:themeColor="text1"/>
        </w:rPr>
      </w:pPr>
      <w:bookmarkStart w:id="63" w:name="Loukina2019"/>
      <w:bookmarkEnd w:id="63"/>
      <w:proofErr w:type="spellStart"/>
      <w:r w:rsidRPr="00733050">
        <w:rPr>
          <w:rFonts w:eastAsia="標楷體"/>
          <w:color w:val="000000" w:themeColor="text1"/>
        </w:rPr>
        <w:t>Anastassia</w:t>
      </w:r>
      <w:proofErr w:type="spellEnd"/>
      <w:r w:rsidRPr="00733050">
        <w:rPr>
          <w:rFonts w:eastAsia="標楷體"/>
          <w:color w:val="000000" w:themeColor="text1"/>
        </w:rPr>
        <w:t xml:space="preserve"> </w:t>
      </w:r>
      <w:proofErr w:type="spellStart"/>
      <w:r w:rsidRPr="00733050">
        <w:rPr>
          <w:rFonts w:eastAsia="標楷體"/>
          <w:color w:val="000000" w:themeColor="text1"/>
        </w:rPr>
        <w:t>Loukina</w:t>
      </w:r>
      <w:proofErr w:type="spellEnd"/>
      <w:r w:rsidRPr="00733050">
        <w:rPr>
          <w:rFonts w:eastAsia="標楷體"/>
          <w:color w:val="000000" w:themeColor="text1"/>
        </w:rPr>
        <w:t xml:space="preserve"> and </w:t>
      </w:r>
      <w:proofErr w:type="spellStart"/>
      <w:r w:rsidRPr="00733050">
        <w:rPr>
          <w:rFonts w:eastAsia="標楷體"/>
          <w:color w:val="000000" w:themeColor="text1"/>
        </w:rPr>
        <w:t>Su-Youn</w:t>
      </w:r>
      <w:proofErr w:type="spellEnd"/>
      <w:r w:rsidRPr="00733050">
        <w:rPr>
          <w:rFonts w:eastAsia="標楷體"/>
          <w:color w:val="000000" w:themeColor="text1"/>
        </w:rPr>
        <w:t xml:space="preserve"> Yoon. 2019</w:t>
      </w:r>
      <w:r w:rsidR="00181A2C" w:rsidRPr="00733050">
        <w:rPr>
          <w:rFonts w:eastAsia="標楷體"/>
          <w:color w:val="000000" w:themeColor="text1"/>
        </w:rPr>
        <w:t>.</w:t>
      </w:r>
      <w:r w:rsidRPr="00733050">
        <w:rPr>
          <w:rFonts w:eastAsia="標楷體"/>
          <w:color w:val="000000" w:themeColor="text1"/>
        </w:rPr>
        <w:t xml:space="preserve"> Scoring and filtering models for automated speech scoring. In Klaus Z. and Keelan E. </w:t>
      </w:r>
      <w:r w:rsidR="007836B4" w:rsidRPr="00733050">
        <w:rPr>
          <w:rFonts w:eastAsia="標楷體"/>
          <w:color w:val="000000" w:themeColor="text1"/>
        </w:rPr>
        <w:t xml:space="preserve"> (</w:t>
      </w:r>
      <w:r w:rsidRPr="00733050">
        <w:rPr>
          <w:rFonts w:eastAsia="標楷體"/>
          <w:color w:val="000000" w:themeColor="text1"/>
        </w:rPr>
        <w:t>Eds</w:t>
      </w:r>
      <w:r w:rsidR="007836B4" w:rsidRPr="00733050">
        <w:rPr>
          <w:rFonts w:eastAsia="標楷體"/>
          <w:color w:val="000000" w:themeColor="text1"/>
        </w:rPr>
        <w:t>)</w:t>
      </w:r>
      <w:r w:rsidRPr="00733050">
        <w:rPr>
          <w:rFonts w:eastAsia="標楷體"/>
          <w:color w:val="000000" w:themeColor="text1"/>
        </w:rPr>
        <w:t xml:space="preserve">, </w:t>
      </w:r>
      <w:r w:rsidRPr="00733050">
        <w:rPr>
          <w:rFonts w:eastAsia="標楷體"/>
          <w:i/>
          <w:iCs/>
          <w:color w:val="000000" w:themeColor="text1"/>
        </w:rPr>
        <w:t>Automated Speaking Assessment</w:t>
      </w:r>
      <w:r w:rsidR="00F9443B" w:rsidRPr="00733050">
        <w:rPr>
          <w:rFonts w:eastAsia="標楷體"/>
          <w:color w:val="000000" w:themeColor="text1"/>
        </w:rPr>
        <w:t xml:space="preserve">. </w:t>
      </w:r>
      <w:r w:rsidRPr="00733050">
        <w:rPr>
          <w:rFonts w:eastAsia="標楷體"/>
          <w:color w:val="000000" w:themeColor="text1"/>
        </w:rPr>
        <w:t xml:space="preserve">pp.75-97. </w:t>
      </w:r>
      <w:r w:rsidR="00490093" w:rsidRPr="00733050">
        <w:rPr>
          <w:rFonts w:eastAsia="標楷體"/>
          <w:color w:val="000000" w:themeColor="text1"/>
        </w:rPr>
        <w:t xml:space="preserve"> </w:t>
      </w:r>
    </w:p>
    <w:p w14:paraId="5059E04E" w14:textId="42DAE02C" w:rsidR="0029058C" w:rsidRPr="00733050" w:rsidRDefault="00E6537B" w:rsidP="003F5AD0">
      <w:pPr>
        <w:pStyle w:val="ACLReferencesText"/>
        <w:overflowPunct w:val="0"/>
        <w:ind w:left="232" w:hanging="232"/>
        <w:rPr>
          <w:rFonts w:eastAsia="標楷體"/>
          <w:color w:val="000000" w:themeColor="text1"/>
        </w:rPr>
      </w:pPr>
      <w:bookmarkStart w:id="64" w:name="Chao2022"/>
      <w:bookmarkEnd w:id="64"/>
      <w:r w:rsidRPr="00733050">
        <w:rPr>
          <w:rFonts w:eastAsia="標楷體"/>
          <w:color w:val="000000" w:themeColor="text1"/>
        </w:rPr>
        <w:t>Fu-</w:t>
      </w:r>
      <w:proofErr w:type="gramStart"/>
      <w:r w:rsidRPr="00733050">
        <w:rPr>
          <w:rFonts w:eastAsia="標楷體"/>
          <w:color w:val="000000" w:themeColor="text1"/>
        </w:rPr>
        <w:t>An</w:t>
      </w:r>
      <w:proofErr w:type="gramEnd"/>
      <w:r w:rsidRPr="00733050">
        <w:rPr>
          <w:rFonts w:eastAsia="標楷體"/>
          <w:color w:val="000000" w:themeColor="text1"/>
        </w:rPr>
        <w:t xml:space="preserve"> Chao, Tien-Hong Lo, Tzu-I Wu, Yao-Ting Sung, </w:t>
      </w:r>
      <w:r w:rsidR="00B30094">
        <w:rPr>
          <w:rFonts w:eastAsia="標楷體"/>
          <w:color w:val="000000" w:themeColor="text1"/>
        </w:rPr>
        <w:t xml:space="preserve">and </w:t>
      </w:r>
      <w:r w:rsidRPr="00733050">
        <w:rPr>
          <w:rFonts w:eastAsia="標楷體"/>
          <w:color w:val="000000" w:themeColor="text1"/>
        </w:rPr>
        <w:t>Berlin Chen.</w:t>
      </w:r>
      <w:r w:rsidR="0029058C" w:rsidRPr="00733050">
        <w:rPr>
          <w:rFonts w:eastAsia="標楷體"/>
          <w:color w:val="000000" w:themeColor="text1"/>
        </w:rPr>
        <w:t xml:space="preserve"> </w:t>
      </w:r>
      <w:r w:rsidRPr="00733050">
        <w:rPr>
          <w:rFonts w:eastAsia="標楷體"/>
          <w:color w:val="000000" w:themeColor="text1"/>
        </w:rPr>
        <w:t xml:space="preserve">2022. 3M: An Effective Multi-view, Multi-granularity, and Multi-aspect </w:t>
      </w:r>
      <w:r w:rsidRPr="00733050">
        <w:rPr>
          <w:rFonts w:eastAsia="標楷體"/>
          <w:color w:val="000000" w:themeColor="text1"/>
        </w:rPr>
        <w:lastRenderedPageBreak/>
        <w:t xml:space="preserve">Modeling Approach to English Pronunciation Assessment, </w:t>
      </w:r>
      <w:proofErr w:type="spellStart"/>
      <w:r w:rsidRPr="00733050">
        <w:rPr>
          <w:rFonts w:eastAsia="標楷體"/>
          <w:i/>
          <w:iCs/>
          <w:color w:val="000000" w:themeColor="text1"/>
        </w:rPr>
        <w:t>arXiv</w:t>
      </w:r>
      <w:proofErr w:type="spellEnd"/>
      <w:r w:rsidRPr="00733050">
        <w:rPr>
          <w:rFonts w:eastAsia="標楷體"/>
          <w:i/>
          <w:iCs/>
          <w:color w:val="000000" w:themeColor="text1"/>
        </w:rPr>
        <w:t xml:space="preserve"> preprint arXiv:2208.09110</w:t>
      </w:r>
      <w:r w:rsidRPr="00733050">
        <w:rPr>
          <w:rFonts w:eastAsia="標楷體"/>
          <w:color w:val="000000" w:themeColor="text1"/>
        </w:rPr>
        <w:t>.</w:t>
      </w:r>
    </w:p>
    <w:p w14:paraId="02E83830" w14:textId="0FE543B1" w:rsidR="00A82B1E" w:rsidRPr="00733050" w:rsidRDefault="0029058C" w:rsidP="003F5AD0">
      <w:pPr>
        <w:pStyle w:val="ACLReferencesText"/>
        <w:overflowPunct w:val="0"/>
        <w:ind w:left="232" w:hanging="232"/>
        <w:rPr>
          <w:color w:val="000000" w:themeColor="text1"/>
        </w:rPr>
      </w:pPr>
      <w:bookmarkStart w:id="65" w:name="Dong2004"/>
      <w:bookmarkEnd w:id="65"/>
      <w:r w:rsidRPr="00733050">
        <w:rPr>
          <w:rFonts w:eastAsia="標楷體"/>
          <w:color w:val="000000" w:themeColor="text1"/>
          <w:lang w:eastAsia="en-US"/>
        </w:rPr>
        <w:t>Bin</w:t>
      </w:r>
      <w:r w:rsidR="00490093" w:rsidRPr="00733050">
        <w:rPr>
          <w:rFonts w:eastAsia="標楷體"/>
          <w:color w:val="000000" w:themeColor="text1"/>
          <w:lang w:eastAsia="en-US"/>
        </w:rPr>
        <w:t xml:space="preserve"> </w:t>
      </w:r>
      <w:r w:rsidRPr="00733050">
        <w:rPr>
          <w:color w:val="000000" w:themeColor="text1"/>
        </w:rPr>
        <w:t xml:space="preserve">Dong, </w:t>
      </w:r>
      <w:proofErr w:type="spellStart"/>
      <w:r w:rsidRPr="00733050">
        <w:rPr>
          <w:color w:val="000000" w:themeColor="text1"/>
        </w:rPr>
        <w:t>Qingwei</w:t>
      </w:r>
      <w:proofErr w:type="spellEnd"/>
      <w:r w:rsidRPr="00733050">
        <w:rPr>
          <w:color w:val="000000" w:themeColor="text1"/>
        </w:rPr>
        <w:t xml:space="preserve"> Zhao, </w:t>
      </w:r>
      <w:proofErr w:type="spellStart"/>
      <w:r w:rsidRPr="00733050">
        <w:rPr>
          <w:color w:val="000000" w:themeColor="text1"/>
        </w:rPr>
        <w:t>Jianping</w:t>
      </w:r>
      <w:proofErr w:type="spellEnd"/>
      <w:r w:rsidRPr="00733050">
        <w:rPr>
          <w:color w:val="000000" w:themeColor="text1"/>
        </w:rPr>
        <w:t xml:space="preserve"> Zhang, </w:t>
      </w:r>
      <w:r w:rsidR="00B30094">
        <w:rPr>
          <w:color w:val="000000" w:themeColor="text1"/>
        </w:rPr>
        <w:t xml:space="preserve">and </w:t>
      </w:r>
      <w:proofErr w:type="spellStart"/>
      <w:r w:rsidRPr="00733050">
        <w:rPr>
          <w:color w:val="000000" w:themeColor="text1"/>
        </w:rPr>
        <w:t>Yonghong</w:t>
      </w:r>
      <w:proofErr w:type="spellEnd"/>
      <w:r w:rsidRPr="00733050">
        <w:rPr>
          <w:color w:val="000000" w:themeColor="text1"/>
        </w:rPr>
        <w:t xml:space="preserve"> Yan. 2004. Automatic assessment of pronunciation quality, in </w:t>
      </w:r>
      <w:r w:rsidRPr="00733050">
        <w:rPr>
          <w:i/>
          <w:iCs/>
          <w:color w:val="000000" w:themeColor="text1"/>
        </w:rPr>
        <w:t>Proceedings of ISCSLP</w:t>
      </w:r>
      <w:r w:rsidRPr="00733050">
        <w:rPr>
          <w:color w:val="000000" w:themeColor="text1"/>
        </w:rPr>
        <w:t>, pp. 137–140.</w:t>
      </w:r>
      <w:bookmarkEnd w:id="61"/>
    </w:p>
    <w:p w14:paraId="71084B54" w14:textId="6C2779D2" w:rsidR="00D502C6" w:rsidRPr="00733050" w:rsidRDefault="00BD691E" w:rsidP="00D502C6">
      <w:pPr>
        <w:pStyle w:val="ACLReferencesText"/>
        <w:overflowPunct w:val="0"/>
        <w:ind w:left="232" w:hanging="232"/>
        <w:rPr>
          <w:color w:val="000000" w:themeColor="text1"/>
        </w:rPr>
      </w:pPr>
      <w:bookmarkStart w:id="66" w:name="Witt2020"/>
      <w:bookmarkEnd w:id="66"/>
      <w:r w:rsidRPr="00733050">
        <w:rPr>
          <w:color w:val="000000" w:themeColor="text1"/>
        </w:rPr>
        <w:t>Silke Maren Witt</w:t>
      </w:r>
      <w:r w:rsidR="004863F3" w:rsidRPr="00733050">
        <w:rPr>
          <w:color w:val="000000" w:themeColor="text1"/>
        </w:rPr>
        <w:t xml:space="preserve"> and </w:t>
      </w:r>
      <w:r w:rsidRPr="00733050">
        <w:rPr>
          <w:color w:val="000000" w:themeColor="text1"/>
        </w:rPr>
        <w:t>Steve Young</w:t>
      </w:r>
      <w:r w:rsidR="00181A2C" w:rsidRPr="00733050">
        <w:rPr>
          <w:color w:val="000000" w:themeColor="text1"/>
        </w:rPr>
        <w:t>.</w:t>
      </w:r>
      <w:r w:rsidR="004863F3" w:rsidRPr="00733050">
        <w:rPr>
          <w:color w:val="000000" w:themeColor="text1"/>
        </w:rPr>
        <w:t xml:space="preserve"> </w:t>
      </w:r>
      <w:r w:rsidR="00181A2C" w:rsidRPr="00733050">
        <w:rPr>
          <w:color w:val="000000" w:themeColor="text1"/>
        </w:rPr>
        <w:t>20</w:t>
      </w:r>
      <w:r w:rsidR="00EC39EB" w:rsidRPr="00733050">
        <w:rPr>
          <w:color w:val="000000" w:themeColor="text1"/>
        </w:rPr>
        <w:t>0</w:t>
      </w:r>
      <w:r w:rsidR="00181A2C" w:rsidRPr="00733050">
        <w:rPr>
          <w:color w:val="000000" w:themeColor="text1"/>
        </w:rPr>
        <w:t xml:space="preserve">0. </w:t>
      </w:r>
      <w:r w:rsidR="004863F3" w:rsidRPr="00733050">
        <w:rPr>
          <w:color w:val="000000" w:themeColor="text1"/>
        </w:rPr>
        <w:t xml:space="preserve">Phone-level pronunciation scoring and assessment for interactive language learning,” </w:t>
      </w:r>
      <w:r w:rsidR="004863F3" w:rsidRPr="00733050">
        <w:rPr>
          <w:i/>
          <w:iCs/>
          <w:color w:val="000000" w:themeColor="text1"/>
        </w:rPr>
        <w:t>Speech Communication</w:t>
      </w:r>
      <w:r w:rsidR="007454C2" w:rsidRPr="00733050">
        <w:rPr>
          <w:color w:val="000000" w:themeColor="text1"/>
        </w:rPr>
        <w:t>.</w:t>
      </w:r>
    </w:p>
    <w:p w14:paraId="1D29F8DF" w14:textId="4DA99D72" w:rsidR="003F5AD0" w:rsidRPr="00733050" w:rsidRDefault="00D502C6" w:rsidP="00D502C6">
      <w:pPr>
        <w:pStyle w:val="ACLReferencesText"/>
        <w:overflowPunct w:val="0"/>
        <w:ind w:left="232" w:hanging="232"/>
        <w:rPr>
          <w:color w:val="000000" w:themeColor="text1"/>
        </w:rPr>
      </w:pPr>
      <w:bookmarkStart w:id="67" w:name="Povey2018"/>
      <w:bookmarkEnd w:id="67"/>
      <w:r w:rsidRPr="00733050">
        <w:rPr>
          <w:color w:val="000000" w:themeColor="text1"/>
        </w:rPr>
        <w:t xml:space="preserve">Daniel Povey, </w:t>
      </w:r>
      <w:proofErr w:type="spellStart"/>
      <w:r w:rsidRPr="00733050">
        <w:rPr>
          <w:color w:val="000000" w:themeColor="text1"/>
        </w:rPr>
        <w:t>Gaofeng</w:t>
      </w:r>
      <w:proofErr w:type="spellEnd"/>
      <w:r w:rsidRPr="00733050">
        <w:rPr>
          <w:color w:val="000000" w:themeColor="text1"/>
        </w:rPr>
        <w:t xml:space="preserve"> Cheng, </w:t>
      </w:r>
      <w:proofErr w:type="spellStart"/>
      <w:r w:rsidRPr="00733050">
        <w:rPr>
          <w:color w:val="000000" w:themeColor="text1"/>
        </w:rPr>
        <w:t>Yiming</w:t>
      </w:r>
      <w:proofErr w:type="spellEnd"/>
      <w:r w:rsidRPr="00733050">
        <w:rPr>
          <w:color w:val="000000" w:themeColor="text1"/>
        </w:rPr>
        <w:t xml:space="preserve"> Wang, </w:t>
      </w:r>
      <w:proofErr w:type="spellStart"/>
      <w:r w:rsidRPr="00733050">
        <w:rPr>
          <w:color w:val="000000" w:themeColor="text1"/>
        </w:rPr>
        <w:t>Ke</w:t>
      </w:r>
      <w:proofErr w:type="spellEnd"/>
      <w:r w:rsidRPr="00733050">
        <w:rPr>
          <w:color w:val="000000" w:themeColor="text1"/>
        </w:rPr>
        <w:t xml:space="preserve"> Li, Hainan Xu, </w:t>
      </w:r>
      <w:proofErr w:type="spellStart"/>
      <w:r w:rsidRPr="00733050">
        <w:rPr>
          <w:color w:val="000000" w:themeColor="text1"/>
        </w:rPr>
        <w:t>Mahsa</w:t>
      </w:r>
      <w:proofErr w:type="spellEnd"/>
      <w:r w:rsidRPr="00733050">
        <w:rPr>
          <w:color w:val="000000" w:themeColor="text1"/>
        </w:rPr>
        <w:t xml:space="preserve"> </w:t>
      </w:r>
      <w:proofErr w:type="spellStart"/>
      <w:r w:rsidRPr="00733050">
        <w:rPr>
          <w:color w:val="000000" w:themeColor="text1"/>
        </w:rPr>
        <w:t>Yarmohamadi</w:t>
      </w:r>
      <w:proofErr w:type="spellEnd"/>
      <w:r w:rsidRPr="00733050">
        <w:rPr>
          <w:color w:val="000000" w:themeColor="text1"/>
        </w:rPr>
        <w:t xml:space="preserve">, and Sanjeev </w:t>
      </w:r>
      <w:proofErr w:type="spellStart"/>
      <w:r w:rsidRPr="00733050">
        <w:rPr>
          <w:color w:val="000000" w:themeColor="text1"/>
        </w:rPr>
        <w:t>Khudanpur</w:t>
      </w:r>
      <w:proofErr w:type="spellEnd"/>
      <w:r w:rsidRPr="00733050">
        <w:rPr>
          <w:color w:val="000000" w:themeColor="text1"/>
        </w:rPr>
        <w:t xml:space="preserve">. </w:t>
      </w:r>
      <w:r w:rsidR="000B6538" w:rsidRPr="00733050">
        <w:rPr>
          <w:color w:val="000000" w:themeColor="text1"/>
        </w:rPr>
        <w:t>2018. Semi-orthogonal low-rank matrix factorization for deep neural networks. In </w:t>
      </w:r>
      <w:r w:rsidR="000B6538" w:rsidRPr="00733050">
        <w:rPr>
          <w:i/>
          <w:iCs/>
          <w:color w:val="000000" w:themeColor="text1"/>
        </w:rPr>
        <w:t xml:space="preserve">Proceedings of </w:t>
      </w:r>
      <w:proofErr w:type="spellStart"/>
      <w:r w:rsidR="000B6538" w:rsidRPr="00733050">
        <w:rPr>
          <w:i/>
          <w:iCs/>
          <w:color w:val="000000" w:themeColor="text1"/>
        </w:rPr>
        <w:t>Interspeech</w:t>
      </w:r>
      <w:proofErr w:type="spellEnd"/>
      <w:r w:rsidR="000B6538" w:rsidRPr="00733050">
        <w:rPr>
          <w:color w:val="000000" w:themeColor="text1"/>
        </w:rPr>
        <w:t>, pp. 3743-3747.</w:t>
      </w:r>
    </w:p>
    <w:p w14:paraId="07773F21" w14:textId="675049E6" w:rsidR="003F5AD0" w:rsidRPr="00733050" w:rsidRDefault="003F5AD0" w:rsidP="003F5AD0">
      <w:pPr>
        <w:pStyle w:val="ACLReferencesText"/>
        <w:overflowPunct w:val="0"/>
        <w:ind w:left="232" w:hanging="232"/>
        <w:rPr>
          <w:color w:val="000000" w:themeColor="text1"/>
        </w:rPr>
      </w:pPr>
      <w:bookmarkStart w:id="68" w:name="Panayotov2015"/>
      <w:bookmarkEnd w:id="68"/>
      <w:r w:rsidRPr="00733050">
        <w:rPr>
          <w:color w:val="000000" w:themeColor="text1"/>
        </w:rPr>
        <w:t xml:space="preserve">Vassil </w:t>
      </w:r>
      <w:proofErr w:type="spellStart"/>
      <w:r w:rsidRPr="00733050">
        <w:rPr>
          <w:color w:val="000000" w:themeColor="text1"/>
        </w:rPr>
        <w:t>Panayotov</w:t>
      </w:r>
      <w:proofErr w:type="spellEnd"/>
      <w:r w:rsidRPr="00733050">
        <w:rPr>
          <w:color w:val="000000" w:themeColor="text1"/>
        </w:rPr>
        <w:t xml:space="preserve">, </w:t>
      </w:r>
      <w:proofErr w:type="spellStart"/>
      <w:r w:rsidRPr="00733050">
        <w:rPr>
          <w:color w:val="000000" w:themeColor="text1"/>
        </w:rPr>
        <w:t>Guoguo</w:t>
      </w:r>
      <w:proofErr w:type="spellEnd"/>
      <w:r w:rsidRPr="00733050">
        <w:rPr>
          <w:color w:val="000000" w:themeColor="text1"/>
        </w:rPr>
        <w:t xml:space="preserve"> Chen, Daniel Povey, and Sanjeev </w:t>
      </w:r>
      <w:proofErr w:type="spellStart"/>
      <w:r w:rsidRPr="00733050">
        <w:rPr>
          <w:color w:val="000000" w:themeColor="text1"/>
        </w:rPr>
        <w:t>Khudanpur</w:t>
      </w:r>
      <w:proofErr w:type="spellEnd"/>
      <w:r w:rsidR="00BF6FE6" w:rsidRPr="00733050">
        <w:rPr>
          <w:color w:val="000000" w:themeColor="text1"/>
        </w:rPr>
        <w:t>.</w:t>
      </w:r>
      <w:r w:rsidRPr="00733050">
        <w:rPr>
          <w:color w:val="000000" w:themeColor="text1"/>
        </w:rPr>
        <w:t xml:space="preserve"> 2015. </w:t>
      </w:r>
      <w:proofErr w:type="spellStart"/>
      <w:r w:rsidRPr="00733050">
        <w:rPr>
          <w:color w:val="000000" w:themeColor="text1"/>
        </w:rPr>
        <w:t>Librispeech</w:t>
      </w:r>
      <w:proofErr w:type="spellEnd"/>
      <w:r w:rsidRPr="00733050">
        <w:rPr>
          <w:color w:val="000000" w:themeColor="text1"/>
        </w:rPr>
        <w:t xml:space="preserve">: an </w:t>
      </w:r>
      <w:proofErr w:type="spellStart"/>
      <w:r w:rsidRPr="00733050">
        <w:rPr>
          <w:color w:val="000000" w:themeColor="text1"/>
        </w:rPr>
        <w:t>asr</w:t>
      </w:r>
      <w:proofErr w:type="spellEnd"/>
      <w:r w:rsidRPr="00733050">
        <w:rPr>
          <w:color w:val="000000" w:themeColor="text1"/>
        </w:rPr>
        <w:t xml:space="preserve"> corpus based on public domain audio books. In </w:t>
      </w:r>
      <w:r w:rsidR="00DD7550" w:rsidRPr="00733050">
        <w:rPr>
          <w:i/>
          <w:iCs/>
          <w:color w:val="000000" w:themeColor="text1"/>
        </w:rPr>
        <w:t>Proceedings of I</w:t>
      </w:r>
      <w:r w:rsidRPr="00733050">
        <w:rPr>
          <w:i/>
          <w:iCs/>
          <w:color w:val="000000" w:themeColor="text1"/>
        </w:rPr>
        <w:t>EEE international conference on acoustics, speech and signal processing (ICASSP)</w:t>
      </w:r>
      <w:r w:rsidR="00DD7550" w:rsidRPr="00733050">
        <w:rPr>
          <w:color w:val="000000" w:themeColor="text1"/>
        </w:rPr>
        <w:t xml:space="preserve">, </w:t>
      </w:r>
      <w:r w:rsidRPr="00733050">
        <w:rPr>
          <w:color w:val="000000" w:themeColor="text1"/>
        </w:rPr>
        <w:t>pp. 5206-5210</w:t>
      </w:r>
      <w:r w:rsidR="00DD7550" w:rsidRPr="00733050">
        <w:rPr>
          <w:color w:val="000000" w:themeColor="text1"/>
        </w:rPr>
        <w:t>.</w:t>
      </w:r>
    </w:p>
    <w:p w14:paraId="00C7993D" w14:textId="77777777" w:rsidR="007D0020" w:rsidRPr="00733050" w:rsidRDefault="00A84610" w:rsidP="007D0020">
      <w:pPr>
        <w:pStyle w:val="ACLReferencesText"/>
        <w:overflowPunct w:val="0"/>
        <w:ind w:left="232" w:hanging="232"/>
        <w:rPr>
          <w:color w:val="000000" w:themeColor="text1"/>
        </w:rPr>
      </w:pPr>
      <w:bookmarkStart w:id="69" w:name="Hernandez2018"/>
      <w:bookmarkEnd w:id="69"/>
      <w:r w:rsidRPr="00733050">
        <w:rPr>
          <w:color w:val="000000" w:themeColor="text1"/>
        </w:rPr>
        <w:t xml:space="preserve">François Hernandez, Vincent Nguyen, Sahar </w:t>
      </w:r>
      <w:proofErr w:type="spellStart"/>
      <w:r w:rsidRPr="00733050">
        <w:rPr>
          <w:color w:val="000000" w:themeColor="text1"/>
        </w:rPr>
        <w:t>Ghannay</w:t>
      </w:r>
      <w:proofErr w:type="spellEnd"/>
      <w:r w:rsidRPr="00733050">
        <w:rPr>
          <w:color w:val="000000" w:themeColor="text1"/>
        </w:rPr>
        <w:t xml:space="preserve">, Natalia </w:t>
      </w:r>
      <w:proofErr w:type="spellStart"/>
      <w:r w:rsidRPr="00733050">
        <w:rPr>
          <w:color w:val="000000" w:themeColor="text1"/>
        </w:rPr>
        <w:t>Tomashenko</w:t>
      </w:r>
      <w:proofErr w:type="spellEnd"/>
      <w:r w:rsidRPr="00733050">
        <w:rPr>
          <w:color w:val="000000" w:themeColor="text1"/>
        </w:rPr>
        <w:t xml:space="preserve">, and Yannick </w:t>
      </w:r>
      <w:proofErr w:type="spellStart"/>
      <w:r w:rsidRPr="00733050">
        <w:rPr>
          <w:color w:val="000000" w:themeColor="text1"/>
        </w:rPr>
        <w:t>Estève</w:t>
      </w:r>
      <w:proofErr w:type="spellEnd"/>
      <w:r w:rsidRPr="00733050">
        <w:rPr>
          <w:color w:val="000000" w:themeColor="text1"/>
        </w:rPr>
        <w:t xml:space="preserve">. 2018. TED-LIUM 3: Twice as much data and corpus repartition for experiments on speaker adaptation. In </w:t>
      </w:r>
      <w:r w:rsidRPr="00733050">
        <w:rPr>
          <w:i/>
          <w:iCs/>
          <w:color w:val="000000" w:themeColor="text1"/>
        </w:rPr>
        <w:t>Proceedings of SPECOM</w:t>
      </w:r>
      <w:r w:rsidRPr="00733050">
        <w:rPr>
          <w:color w:val="000000" w:themeColor="text1"/>
        </w:rPr>
        <w:t>, pp. 198–208.</w:t>
      </w:r>
    </w:p>
    <w:p w14:paraId="3F7C183B" w14:textId="77777777" w:rsidR="00723E9F" w:rsidRPr="00733050" w:rsidRDefault="007D0020" w:rsidP="00723E9F">
      <w:pPr>
        <w:pStyle w:val="ACLReferencesText"/>
        <w:overflowPunct w:val="0"/>
        <w:ind w:left="232" w:hanging="232"/>
        <w:rPr>
          <w:color w:val="000000" w:themeColor="text1"/>
        </w:rPr>
      </w:pPr>
      <w:bookmarkStart w:id="70" w:name="Leo2001"/>
      <w:bookmarkStart w:id="71" w:name="Breiman2001"/>
      <w:bookmarkEnd w:id="70"/>
      <w:bookmarkEnd w:id="71"/>
      <w:r w:rsidRPr="00733050">
        <w:rPr>
          <w:color w:val="000000" w:themeColor="text1"/>
        </w:rPr>
        <w:t xml:space="preserve">Leo </w:t>
      </w:r>
      <w:proofErr w:type="spellStart"/>
      <w:r w:rsidRPr="00733050">
        <w:rPr>
          <w:color w:val="000000" w:themeColor="text1"/>
        </w:rPr>
        <w:t>Breiman</w:t>
      </w:r>
      <w:proofErr w:type="spellEnd"/>
      <w:r w:rsidRPr="00733050">
        <w:rPr>
          <w:color w:val="000000" w:themeColor="text1"/>
        </w:rPr>
        <w:t>.</w:t>
      </w:r>
      <w:r w:rsidR="00BB4218" w:rsidRPr="00733050">
        <w:rPr>
          <w:color w:val="000000" w:themeColor="text1"/>
        </w:rPr>
        <w:t xml:space="preserve"> 2001. Random forests. </w:t>
      </w:r>
      <w:r w:rsidR="00BB4218" w:rsidRPr="00733050">
        <w:rPr>
          <w:i/>
          <w:iCs/>
          <w:color w:val="000000" w:themeColor="text1"/>
        </w:rPr>
        <w:t>Machine learning</w:t>
      </w:r>
      <w:r w:rsidR="00BB4218" w:rsidRPr="00733050">
        <w:rPr>
          <w:color w:val="000000" w:themeColor="text1"/>
        </w:rPr>
        <w:t>, 45(1), 5-32.</w:t>
      </w:r>
    </w:p>
    <w:p w14:paraId="3F4E8CFF" w14:textId="02D02672" w:rsidR="00723E9F" w:rsidRPr="00733050" w:rsidRDefault="00723E9F" w:rsidP="00723E9F">
      <w:pPr>
        <w:pStyle w:val="ACLReferencesText"/>
        <w:overflowPunct w:val="0"/>
        <w:ind w:left="232" w:hanging="232"/>
        <w:rPr>
          <w:color w:val="000000" w:themeColor="text1"/>
        </w:rPr>
      </w:pPr>
      <w:bookmarkStart w:id="72" w:name="McFee2015"/>
      <w:bookmarkEnd w:id="72"/>
      <w:r w:rsidRPr="00733050">
        <w:rPr>
          <w:color w:val="000000" w:themeColor="text1"/>
        </w:rPr>
        <w:t xml:space="preserve">Brian McFee, Colin </w:t>
      </w:r>
      <w:proofErr w:type="spellStart"/>
      <w:proofErr w:type="gramStart"/>
      <w:r w:rsidRPr="00733050">
        <w:rPr>
          <w:color w:val="000000" w:themeColor="text1"/>
        </w:rPr>
        <w:t>Raffel</w:t>
      </w:r>
      <w:proofErr w:type="spellEnd"/>
      <w:r w:rsidRPr="00733050">
        <w:rPr>
          <w:color w:val="000000" w:themeColor="text1"/>
        </w:rPr>
        <w:t xml:space="preserve"> ,</w:t>
      </w:r>
      <w:proofErr w:type="spellStart"/>
      <w:r w:rsidRPr="00733050">
        <w:rPr>
          <w:color w:val="000000" w:themeColor="text1"/>
        </w:rPr>
        <w:t>Dawen</w:t>
      </w:r>
      <w:proofErr w:type="spellEnd"/>
      <w:proofErr w:type="gramEnd"/>
      <w:r w:rsidRPr="00733050">
        <w:rPr>
          <w:color w:val="000000" w:themeColor="text1"/>
        </w:rPr>
        <w:t xml:space="preserve"> Liang, Daniel P.W. Ellis, Matt McVicar, Eric </w:t>
      </w:r>
      <w:proofErr w:type="spellStart"/>
      <w:r w:rsidRPr="00733050">
        <w:rPr>
          <w:color w:val="000000" w:themeColor="text1"/>
        </w:rPr>
        <w:t>Battenbergk</w:t>
      </w:r>
      <w:proofErr w:type="spellEnd"/>
      <w:r w:rsidRPr="00733050">
        <w:rPr>
          <w:color w:val="000000" w:themeColor="text1"/>
        </w:rPr>
        <w:t xml:space="preserve">, and Oriol Nieto. 2015. </w:t>
      </w:r>
      <w:proofErr w:type="spellStart"/>
      <w:r w:rsidRPr="00733050">
        <w:rPr>
          <w:color w:val="000000" w:themeColor="text1"/>
        </w:rPr>
        <w:t>Librosa</w:t>
      </w:r>
      <w:proofErr w:type="spellEnd"/>
      <w:r w:rsidRPr="00733050">
        <w:rPr>
          <w:color w:val="000000" w:themeColor="text1"/>
        </w:rPr>
        <w:t>: Audio and music signal analysis in python. In </w:t>
      </w:r>
      <w:r w:rsidRPr="00733050">
        <w:rPr>
          <w:i/>
          <w:iCs/>
          <w:color w:val="000000" w:themeColor="text1"/>
        </w:rPr>
        <w:t>Proceedings of the 14th python in science conference</w:t>
      </w:r>
      <w:r w:rsidRPr="00733050">
        <w:rPr>
          <w:color w:val="000000" w:themeColor="text1"/>
        </w:rPr>
        <w:t>, vol. 8, pp. 18-25.</w:t>
      </w:r>
    </w:p>
    <w:p w14:paraId="355A8645" w14:textId="700FBE30" w:rsidR="00584BE0" w:rsidRPr="00733050" w:rsidRDefault="00584BE0" w:rsidP="00584BE0">
      <w:pPr>
        <w:pStyle w:val="ACLReferencesText"/>
        <w:overflowPunct w:val="0"/>
        <w:ind w:left="232" w:hanging="232"/>
        <w:rPr>
          <w:color w:val="000000" w:themeColor="text1"/>
        </w:rPr>
      </w:pPr>
      <w:bookmarkStart w:id="73" w:name="Neumeyer2000"/>
      <w:bookmarkEnd w:id="73"/>
      <w:r w:rsidRPr="00733050">
        <w:rPr>
          <w:color w:val="000000" w:themeColor="text1"/>
        </w:rPr>
        <w:t xml:space="preserve">Leonardo </w:t>
      </w:r>
      <w:proofErr w:type="spellStart"/>
      <w:r w:rsidRPr="00733050">
        <w:rPr>
          <w:color w:val="000000" w:themeColor="text1"/>
        </w:rPr>
        <w:t>Neumeyer</w:t>
      </w:r>
      <w:proofErr w:type="spellEnd"/>
      <w:r w:rsidRPr="00733050">
        <w:rPr>
          <w:color w:val="000000" w:themeColor="text1"/>
        </w:rPr>
        <w:t xml:space="preserve">, Horacio Franco, Vassilios </w:t>
      </w:r>
      <w:proofErr w:type="spellStart"/>
      <w:r w:rsidRPr="00733050">
        <w:rPr>
          <w:color w:val="000000" w:themeColor="text1"/>
        </w:rPr>
        <w:t>Digalakis</w:t>
      </w:r>
      <w:proofErr w:type="spellEnd"/>
      <w:r w:rsidRPr="00733050">
        <w:rPr>
          <w:color w:val="000000" w:themeColor="text1"/>
        </w:rPr>
        <w:t xml:space="preserve">, and Mitchel Weintraub. </w:t>
      </w:r>
      <w:r w:rsidR="00CA525E" w:rsidRPr="00733050">
        <w:rPr>
          <w:color w:val="000000" w:themeColor="text1"/>
        </w:rPr>
        <w:t>2000</w:t>
      </w:r>
      <w:r w:rsidRPr="00733050">
        <w:rPr>
          <w:color w:val="000000" w:themeColor="text1"/>
        </w:rPr>
        <w:t>. Automatic scoring of pronunciation quality. </w:t>
      </w:r>
      <w:r w:rsidRPr="00733050">
        <w:rPr>
          <w:i/>
          <w:iCs/>
          <w:color w:val="000000" w:themeColor="text1"/>
        </w:rPr>
        <w:t>Speech communication</w:t>
      </w:r>
      <w:r w:rsidRPr="00733050">
        <w:rPr>
          <w:color w:val="000000" w:themeColor="text1"/>
        </w:rPr>
        <w:t>, 30(2-3),</w:t>
      </w:r>
      <w:r w:rsidR="00A413BB" w:rsidRPr="00733050">
        <w:rPr>
          <w:color w:val="000000" w:themeColor="text1"/>
        </w:rPr>
        <w:t xml:space="preserve"> </w:t>
      </w:r>
      <w:r w:rsidRPr="00733050">
        <w:rPr>
          <w:color w:val="000000" w:themeColor="text1"/>
        </w:rPr>
        <w:t>83-93.</w:t>
      </w:r>
    </w:p>
    <w:p w14:paraId="60145C4E" w14:textId="6F2E4194" w:rsidR="00633E82" w:rsidRPr="00733050" w:rsidRDefault="00C559A3" w:rsidP="00633E82">
      <w:pPr>
        <w:pStyle w:val="ACLReferencesText"/>
        <w:overflowPunct w:val="0"/>
        <w:ind w:left="232" w:hanging="232"/>
        <w:rPr>
          <w:color w:val="000000" w:themeColor="text1"/>
        </w:rPr>
      </w:pPr>
      <w:bookmarkStart w:id="74" w:name="PavelandBaker2006"/>
      <w:bookmarkEnd w:id="74"/>
      <w:r w:rsidRPr="00733050">
        <w:rPr>
          <w:color w:val="000000" w:themeColor="text1"/>
        </w:rPr>
        <w:t xml:space="preserve">Pavel </w:t>
      </w:r>
      <w:proofErr w:type="spellStart"/>
      <w:r w:rsidR="00527E15" w:rsidRPr="00733050">
        <w:rPr>
          <w:color w:val="000000" w:themeColor="text1"/>
        </w:rPr>
        <w:t>Trofimovich</w:t>
      </w:r>
      <w:proofErr w:type="spellEnd"/>
      <w:r w:rsidRPr="00733050">
        <w:rPr>
          <w:color w:val="000000" w:themeColor="text1"/>
        </w:rPr>
        <w:t xml:space="preserve"> and </w:t>
      </w:r>
      <w:r w:rsidR="00527E15" w:rsidRPr="00733050">
        <w:rPr>
          <w:color w:val="000000" w:themeColor="text1"/>
        </w:rPr>
        <w:t>W</w:t>
      </w:r>
      <w:r w:rsidRPr="00733050">
        <w:rPr>
          <w:color w:val="000000" w:themeColor="text1"/>
        </w:rPr>
        <w:t>endy Baker</w:t>
      </w:r>
      <w:r w:rsidR="00527E15" w:rsidRPr="00733050">
        <w:rPr>
          <w:color w:val="000000" w:themeColor="text1"/>
        </w:rPr>
        <w:t>. 2006. L</w:t>
      </w:r>
      <w:r w:rsidRPr="00733050">
        <w:rPr>
          <w:rFonts w:eastAsia="微軟正黑體"/>
          <w:color w:val="000000" w:themeColor="text1"/>
          <w:lang w:eastAsia="zh-TW"/>
        </w:rPr>
        <w:t xml:space="preserve">earning </w:t>
      </w:r>
      <w:r w:rsidR="00527E15" w:rsidRPr="00733050">
        <w:rPr>
          <w:color w:val="000000" w:themeColor="text1"/>
        </w:rPr>
        <w:t>S</w:t>
      </w:r>
      <w:r w:rsidRPr="00733050">
        <w:rPr>
          <w:color w:val="000000" w:themeColor="text1"/>
        </w:rPr>
        <w:t>econd</w:t>
      </w:r>
      <w:r w:rsidR="00527E15" w:rsidRPr="00733050">
        <w:rPr>
          <w:color w:val="000000" w:themeColor="text1"/>
        </w:rPr>
        <w:t xml:space="preserve"> </w:t>
      </w:r>
      <w:r w:rsidRPr="00733050">
        <w:rPr>
          <w:color w:val="000000" w:themeColor="text1"/>
        </w:rPr>
        <w:t xml:space="preserve">language </w:t>
      </w:r>
      <w:proofErr w:type="spellStart"/>
      <w:r w:rsidRPr="00733050">
        <w:rPr>
          <w:color w:val="000000" w:themeColor="text1"/>
        </w:rPr>
        <w:t>suprasegmentals</w:t>
      </w:r>
      <w:proofErr w:type="spellEnd"/>
      <w:r w:rsidR="00527E15" w:rsidRPr="00733050">
        <w:rPr>
          <w:color w:val="000000" w:themeColor="text1"/>
        </w:rPr>
        <w:t xml:space="preserve">: Effect of L2 Experience on Prosody and Fluency Characteristics of L2 Speech. </w:t>
      </w:r>
      <w:r w:rsidR="00527E15" w:rsidRPr="00733050">
        <w:rPr>
          <w:i/>
          <w:iCs/>
          <w:color w:val="000000" w:themeColor="text1"/>
        </w:rPr>
        <w:t>Studies in Second Language Acquisition</w:t>
      </w:r>
      <w:r w:rsidR="00527E15" w:rsidRPr="00733050">
        <w:rPr>
          <w:color w:val="000000" w:themeColor="text1"/>
        </w:rPr>
        <w:t>,</w:t>
      </w:r>
      <w:r w:rsidRPr="00733050">
        <w:rPr>
          <w:color w:val="000000" w:themeColor="text1"/>
        </w:rPr>
        <w:t xml:space="preserve"> </w:t>
      </w:r>
      <w:r w:rsidR="00527E15" w:rsidRPr="00733050">
        <w:rPr>
          <w:color w:val="000000" w:themeColor="text1"/>
        </w:rPr>
        <w:t>28(1), 1-30. doi:10.1017/S0272263106060013</w:t>
      </w:r>
    </w:p>
    <w:p w14:paraId="37922C2B" w14:textId="6852FF41" w:rsidR="00633E82" w:rsidRPr="00733050" w:rsidRDefault="00633E82" w:rsidP="00633E82">
      <w:pPr>
        <w:pStyle w:val="ACLReferencesText"/>
        <w:overflowPunct w:val="0"/>
        <w:ind w:left="232" w:hanging="232"/>
        <w:rPr>
          <w:color w:val="000000" w:themeColor="text1"/>
        </w:rPr>
      </w:pPr>
      <w:bookmarkStart w:id="75" w:name="Suzuki2006"/>
      <w:bookmarkStart w:id="76" w:name="ZechnerandChen2011"/>
      <w:bookmarkEnd w:id="75"/>
      <w:bookmarkEnd w:id="76"/>
      <w:r w:rsidRPr="00733050">
        <w:rPr>
          <w:color w:val="000000" w:themeColor="text1"/>
        </w:rPr>
        <w:t xml:space="preserve">Klaus </w:t>
      </w:r>
      <w:proofErr w:type="spellStart"/>
      <w:r w:rsidRPr="00733050">
        <w:rPr>
          <w:color w:val="000000" w:themeColor="text1"/>
        </w:rPr>
        <w:t>Zechner</w:t>
      </w:r>
      <w:proofErr w:type="spellEnd"/>
      <w:r w:rsidR="00D348A6" w:rsidRPr="00733050">
        <w:rPr>
          <w:color w:val="000000" w:themeColor="text1"/>
        </w:rPr>
        <w:t xml:space="preserve">, </w:t>
      </w:r>
      <w:proofErr w:type="spellStart"/>
      <w:r w:rsidR="00D348A6" w:rsidRPr="00733050">
        <w:rPr>
          <w:color w:val="000000" w:themeColor="text1"/>
        </w:rPr>
        <w:t>Xiaoming</w:t>
      </w:r>
      <w:proofErr w:type="spellEnd"/>
      <w:r w:rsidR="00D348A6" w:rsidRPr="00733050">
        <w:rPr>
          <w:color w:val="000000" w:themeColor="text1"/>
        </w:rPr>
        <w:t xml:space="preserve"> Xi, </w:t>
      </w:r>
      <w:r w:rsidR="00E278A9">
        <w:rPr>
          <w:color w:val="000000" w:themeColor="text1"/>
        </w:rPr>
        <w:t xml:space="preserve">and </w:t>
      </w:r>
      <w:r w:rsidRPr="00733050">
        <w:rPr>
          <w:color w:val="000000" w:themeColor="text1"/>
        </w:rPr>
        <w:t xml:space="preserve">Lei Chen. 2011. Evaluating prosodic features for automated scoring of non-native read speech. </w:t>
      </w:r>
      <w:r w:rsidR="00D348A6" w:rsidRPr="00733050">
        <w:rPr>
          <w:color w:val="000000" w:themeColor="text1"/>
        </w:rPr>
        <w:t xml:space="preserve">In </w:t>
      </w:r>
      <w:r w:rsidR="00D348A6" w:rsidRPr="00733050">
        <w:rPr>
          <w:i/>
          <w:iCs/>
          <w:color w:val="000000" w:themeColor="text1"/>
        </w:rPr>
        <w:t>proceedings of 2011 IEEE Workshop on Automatic Speech Recognition &amp; Understanding</w:t>
      </w:r>
      <w:r w:rsidR="00D348A6" w:rsidRPr="00733050">
        <w:rPr>
          <w:color w:val="000000" w:themeColor="text1"/>
        </w:rPr>
        <w:t xml:space="preserve">, pp. 461-466. </w:t>
      </w:r>
      <w:r w:rsidRPr="00733050">
        <w:rPr>
          <w:rFonts w:eastAsia="標楷體"/>
          <w:i/>
          <w:iCs/>
          <w:color w:val="000000" w:themeColor="text1"/>
        </w:rPr>
        <w:t>DOI:</w:t>
      </w:r>
      <w:hyperlink r:id="rId11" w:history="1">
        <w:r w:rsidRPr="00733050">
          <w:rPr>
            <w:rFonts w:eastAsia="標楷體"/>
            <w:i/>
            <w:iCs/>
            <w:color w:val="000000" w:themeColor="text1"/>
          </w:rPr>
          <w:t>10.1109/ASRU.2011.6163975</w:t>
        </w:r>
      </w:hyperlink>
    </w:p>
    <w:p w14:paraId="7DB53F97" w14:textId="42C4A547" w:rsidR="00633E82" w:rsidRPr="00733050" w:rsidRDefault="00B30094" w:rsidP="00633E82">
      <w:pPr>
        <w:pStyle w:val="ACLReferencesText"/>
        <w:overflowPunct w:val="0"/>
        <w:ind w:left="232" w:hanging="232"/>
        <w:rPr>
          <w:color w:val="000000" w:themeColor="text1"/>
        </w:rPr>
      </w:pPr>
      <w:bookmarkStart w:id="77" w:name="Knill2018"/>
      <w:bookmarkEnd w:id="77"/>
      <w:r>
        <w:rPr>
          <w:rFonts w:ascii="Times" w:eastAsiaTheme="minorEastAsia" w:hAnsi="Times" w:cs="Times"/>
          <w:lang w:eastAsia="en-US"/>
        </w:rPr>
        <w:t xml:space="preserve">K. </w:t>
      </w:r>
      <w:proofErr w:type="spellStart"/>
      <w:r>
        <w:rPr>
          <w:rFonts w:ascii="Times" w:eastAsiaTheme="minorEastAsia" w:hAnsi="Times" w:cs="Times"/>
          <w:lang w:eastAsia="en-US"/>
        </w:rPr>
        <w:t>Knill</w:t>
      </w:r>
      <w:proofErr w:type="spellEnd"/>
      <w:r>
        <w:rPr>
          <w:rFonts w:ascii="Times" w:eastAsiaTheme="minorEastAsia" w:hAnsi="Times" w:cs="Times"/>
          <w:lang w:eastAsia="en-US"/>
        </w:rPr>
        <w:t xml:space="preserve">, M. Gales, K. </w:t>
      </w:r>
      <w:proofErr w:type="spellStart"/>
      <w:r>
        <w:rPr>
          <w:rFonts w:ascii="Times" w:eastAsiaTheme="minorEastAsia" w:hAnsi="Times" w:cs="Times"/>
          <w:lang w:eastAsia="en-US"/>
        </w:rPr>
        <w:t>Kyriakopoulos</w:t>
      </w:r>
      <w:proofErr w:type="spellEnd"/>
      <w:r>
        <w:rPr>
          <w:rFonts w:ascii="Times" w:eastAsiaTheme="minorEastAsia" w:hAnsi="Times" w:cs="Times"/>
          <w:lang w:eastAsia="en-US"/>
        </w:rPr>
        <w:t xml:space="preserve">, A. </w:t>
      </w:r>
      <w:proofErr w:type="spellStart"/>
      <w:r>
        <w:rPr>
          <w:rFonts w:ascii="Times" w:eastAsiaTheme="minorEastAsia" w:hAnsi="Times" w:cs="Times"/>
          <w:lang w:eastAsia="en-US"/>
        </w:rPr>
        <w:t>Malinin</w:t>
      </w:r>
      <w:proofErr w:type="spellEnd"/>
      <w:r>
        <w:rPr>
          <w:rFonts w:ascii="Times" w:eastAsiaTheme="minorEastAsia" w:hAnsi="Times" w:cs="Times"/>
          <w:lang w:eastAsia="en-US"/>
        </w:rPr>
        <w:t xml:space="preserve">, A. </w:t>
      </w:r>
      <w:proofErr w:type="spellStart"/>
      <w:r>
        <w:rPr>
          <w:rFonts w:ascii="Times" w:eastAsiaTheme="minorEastAsia" w:hAnsi="Times" w:cs="Times"/>
          <w:lang w:eastAsia="en-US"/>
        </w:rPr>
        <w:t>Ragni</w:t>
      </w:r>
      <w:proofErr w:type="spellEnd"/>
      <w:r>
        <w:rPr>
          <w:rFonts w:ascii="Times" w:eastAsiaTheme="minorEastAsia" w:hAnsi="Times" w:cs="Times"/>
          <w:lang w:eastAsia="en-US"/>
        </w:rPr>
        <w:t xml:space="preserve">, Y. Wang, and A. </w:t>
      </w:r>
      <w:proofErr w:type="spellStart"/>
      <w:r>
        <w:rPr>
          <w:rFonts w:ascii="Times" w:eastAsiaTheme="minorEastAsia" w:hAnsi="Times" w:cs="Times"/>
          <w:lang w:eastAsia="en-US"/>
        </w:rPr>
        <w:t>Caines</w:t>
      </w:r>
      <w:proofErr w:type="spellEnd"/>
      <w:r w:rsidR="00633E82" w:rsidRPr="00733050">
        <w:rPr>
          <w:color w:val="000000" w:themeColor="text1"/>
        </w:rPr>
        <w:t xml:space="preserve">. 2018. Impact of ASR performance on free speaking language assessment. Proceedings of the Annual Conference </w:t>
      </w:r>
      <w:r w:rsidR="00633E82" w:rsidRPr="00733050">
        <w:rPr>
          <w:color w:val="000000" w:themeColor="text1"/>
        </w:rPr>
        <w:t xml:space="preserve">of the International Speech Communication Association, </w:t>
      </w:r>
      <w:r w:rsidR="00633E82" w:rsidRPr="00733050">
        <w:rPr>
          <w:i/>
          <w:iCs/>
          <w:color w:val="000000" w:themeColor="text1"/>
        </w:rPr>
        <w:t>Interspeech, 2018-September 1641-1645. </w:t>
      </w:r>
      <w:hyperlink r:id="rId12" w:history="1">
        <w:r w:rsidR="00633E82" w:rsidRPr="00733050">
          <w:rPr>
            <w:i/>
            <w:iCs/>
            <w:color w:val="000000" w:themeColor="text1"/>
          </w:rPr>
          <w:t>https://doi.org/10.21437/Interspeech.2018-1312</w:t>
        </w:r>
      </w:hyperlink>
    </w:p>
    <w:p w14:paraId="2D55791F" w14:textId="314AD910" w:rsidR="00633E82" w:rsidRPr="00733050" w:rsidRDefault="00527E15" w:rsidP="00633E82">
      <w:pPr>
        <w:pStyle w:val="ACLReferencesText"/>
        <w:overflowPunct w:val="0"/>
        <w:ind w:left="232" w:hanging="232"/>
        <w:rPr>
          <w:color w:val="000000" w:themeColor="text1"/>
        </w:rPr>
      </w:pPr>
      <w:bookmarkStart w:id="78" w:name="Craighead2020"/>
      <w:bookmarkEnd w:id="78"/>
      <w:r w:rsidRPr="00733050">
        <w:rPr>
          <w:color w:val="000000" w:themeColor="text1"/>
        </w:rPr>
        <w:t xml:space="preserve">Hannah Craighead, Andrew </w:t>
      </w:r>
      <w:proofErr w:type="spellStart"/>
      <w:r w:rsidRPr="00733050">
        <w:rPr>
          <w:color w:val="000000" w:themeColor="text1"/>
        </w:rPr>
        <w:t>Caines</w:t>
      </w:r>
      <w:proofErr w:type="spellEnd"/>
      <w:r w:rsidRPr="00733050">
        <w:rPr>
          <w:color w:val="000000" w:themeColor="text1"/>
        </w:rPr>
        <w:t xml:space="preserve">, Paula Buttery, and Helen </w:t>
      </w:r>
      <w:proofErr w:type="spellStart"/>
      <w:r w:rsidRPr="00733050">
        <w:rPr>
          <w:color w:val="000000" w:themeColor="text1"/>
        </w:rPr>
        <w:t>Yannakoudakis</w:t>
      </w:r>
      <w:proofErr w:type="spellEnd"/>
      <w:r w:rsidRPr="00733050">
        <w:rPr>
          <w:color w:val="000000" w:themeColor="text1"/>
        </w:rPr>
        <w:t xml:space="preserve">. 2020. Investigating the effect of auxiliary objectives for the automated grading of learner English speech transcriptions. In </w:t>
      </w:r>
      <w:r w:rsidRPr="00733050">
        <w:rPr>
          <w:i/>
          <w:iCs/>
          <w:color w:val="000000" w:themeColor="text1"/>
        </w:rPr>
        <w:t>Proceedings of the 58</w:t>
      </w:r>
      <w:r w:rsidRPr="00733050">
        <w:rPr>
          <w:i/>
          <w:iCs/>
          <w:color w:val="000000" w:themeColor="text1"/>
          <w:vertAlign w:val="superscript"/>
        </w:rPr>
        <w:t>th</w:t>
      </w:r>
      <w:r w:rsidRPr="00733050">
        <w:rPr>
          <w:i/>
          <w:iCs/>
          <w:color w:val="000000" w:themeColor="text1"/>
        </w:rPr>
        <w:t xml:space="preserve"> Annual Meeting of the Association for Computational Linguistics,</w:t>
      </w:r>
      <w:r w:rsidRPr="00733050">
        <w:rPr>
          <w:color w:val="000000" w:themeColor="text1"/>
        </w:rPr>
        <w:t xml:space="preserve"> p</w:t>
      </w:r>
      <w:r w:rsidR="00BB2F41" w:rsidRPr="00733050">
        <w:rPr>
          <w:color w:val="000000" w:themeColor="text1"/>
        </w:rPr>
        <w:t>p.</w:t>
      </w:r>
      <w:r w:rsidRPr="00733050">
        <w:rPr>
          <w:color w:val="000000" w:themeColor="text1"/>
        </w:rPr>
        <w:t xml:space="preserve"> 2258–2269, Online. Association for Computational Linguistics.</w:t>
      </w:r>
      <w:r w:rsidR="00633E82" w:rsidRPr="00733050">
        <w:rPr>
          <w:color w:val="000000" w:themeColor="text1"/>
        </w:rPr>
        <w:t xml:space="preserve"> </w:t>
      </w:r>
    </w:p>
    <w:p w14:paraId="43145814" w14:textId="152ED97A" w:rsidR="00633E82" w:rsidRPr="00733050" w:rsidRDefault="00633E82" w:rsidP="00633E82">
      <w:pPr>
        <w:pStyle w:val="ACLReferencesText"/>
        <w:overflowPunct w:val="0"/>
        <w:ind w:left="232" w:hanging="232"/>
        <w:rPr>
          <w:i/>
          <w:iCs/>
          <w:color w:val="000000" w:themeColor="text1"/>
        </w:rPr>
      </w:pPr>
      <w:bookmarkStart w:id="79" w:name="Litman2018"/>
      <w:bookmarkEnd w:id="79"/>
      <w:r w:rsidRPr="00733050">
        <w:rPr>
          <w:color w:val="000000" w:themeColor="text1"/>
        </w:rPr>
        <w:t xml:space="preserve">Diane </w:t>
      </w:r>
      <w:proofErr w:type="spellStart"/>
      <w:r w:rsidRPr="00733050">
        <w:rPr>
          <w:color w:val="000000" w:themeColor="text1"/>
        </w:rPr>
        <w:t>Litman</w:t>
      </w:r>
      <w:proofErr w:type="spellEnd"/>
      <w:r w:rsidRPr="00733050">
        <w:rPr>
          <w:color w:val="000000" w:themeColor="text1"/>
        </w:rPr>
        <w:t xml:space="preserve">, Helmer </w:t>
      </w:r>
      <w:proofErr w:type="spellStart"/>
      <w:r w:rsidRPr="00733050">
        <w:rPr>
          <w:color w:val="000000" w:themeColor="text1"/>
        </w:rPr>
        <w:t>Strik</w:t>
      </w:r>
      <w:proofErr w:type="spellEnd"/>
      <w:r w:rsidRPr="00733050">
        <w:rPr>
          <w:color w:val="000000" w:themeColor="text1"/>
        </w:rPr>
        <w:t xml:space="preserve">, and Gad S. Lim. 2018. Speech Technologies and the Assessment of Second Language Speaking: Approaches, Challenges, and Opportunities, in Language Assessment Quarterly. </w:t>
      </w:r>
      <w:r w:rsidR="00E278A9" w:rsidRPr="00E278A9">
        <w:rPr>
          <w:i/>
          <w:iCs/>
          <w:color w:val="000000" w:themeColor="text1"/>
        </w:rPr>
        <w:t>V</w:t>
      </w:r>
      <w:r w:rsidRPr="00733050">
        <w:rPr>
          <w:i/>
          <w:iCs/>
          <w:color w:val="000000" w:themeColor="text1"/>
        </w:rPr>
        <w:t xml:space="preserve">ol. 15, </w:t>
      </w:r>
      <w:r w:rsidRPr="00733050">
        <w:rPr>
          <w:color w:val="000000" w:themeColor="text1"/>
        </w:rPr>
        <w:t>pp. 294–309</w:t>
      </w:r>
      <w:r w:rsidRPr="00733050">
        <w:rPr>
          <w:i/>
          <w:iCs/>
          <w:color w:val="000000" w:themeColor="text1"/>
        </w:rPr>
        <w:t>, Routledge.</w:t>
      </w:r>
    </w:p>
    <w:p w14:paraId="7E83CB7B" w14:textId="0D057D65" w:rsidR="00633E82" w:rsidRPr="00733050" w:rsidRDefault="00BB2F41" w:rsidP="00633E82">
      <w:pPr>
        <w:pStyle w:val="ACLReferencesText"/>
        <w:overflowPunct w:val="0"/>
        <w:ind w:left="232" w:hanging="232"/>
        <w:rPr>
          <w:color w:val="000000" w:themeColor="text1"/>
        </w:rPr>
      </w:pPr>
      <w:bookmarkStart w:id="80" w:name="Saeki2021"/>
      <w:bookmarkEnd w:id="80"/>
      <w:r w:rsidRPr="00733050">
        <w:rPr>
          <w:color w:val="000000" w:themeColor="text1"/>
        </w:rPr>
        <w:t>M</w:t>
      </w:r>
      <w:r w:rsidR="007B5415" w:rsidRPr="00733050">
        <w:rPr>
          <w:color w:val="000000" w:themeColor="text1"/>
        </w:rPr>
        <w:t>ao</w:t>
      </w:r>
      <w:r w:rsidRPr="00733050">
        <w:rPr>
          <w:color w:val="000000" w:themeColor="text1"/>
        </w:rPr>
        <w:t xml:space="preserve"> Saeki, Yoichi Matsuyama, Satoshi </w:t>
      </w:r>
      <w:proofErr w:type="spellStart"/>
      <w:r w:rsidRPr="00733050">
        <w:rPr>
          <w:color w:val="000000" w:themeColor="text1"/>
        </w:rPr>
        <w:t>Kobashikawa</w:t>
      </w:r>
      <w:proofErr w:type="spellEnd"/>
      <w:r w:rsidRPr="00733050">
        <w:rPr>
          <w:color w:val="000000" w:themeColor="text1"/>
        </w:rPr>
        <w:t xml:space="preserve">, </w:t>
      </w:r>
      <w:proofErr w:type="spellStart"/>
      <w:r w:rsidRPr="00733050">
        <w:rPr>
          <w:color w:val="000000" w:themeColor="text1"/>
        </w:rPr>
        <w:t>Tetsuji</w:t>
      </w:r>
      <w:proofErr w:type="spellEnd"/>
      <w:r w:rsidRPr="00733050">
        <w:rPr>
          <w:color w:val="000000" w:themeColor="text1"/>
        </w:rPr>
        <w:t xml:space="preserve"> Ogawa and </w:t>
      </w:r>
      <w:proofErr w:type="spellStart"/>
      <w:r w:rsidRPr="00733050">
        <w:rPr>
          <w:color w:val="000000" w:themeColor="text1"/>
        </w:rPr>
        <w:t>Tetsunori</w:t>
      </w:r>
      <w:proofErr w:type="spellEnd"/>
      <w:r w:rsidRPr="00733050">
        <w:rPr>
          <w:color w:val="000000" w:themeColor="text1"/>
        </w:rPr>
        <w:t xml:space="preserve"> Kobayashi. 2021. Analysis of Multimodal Features for Speaking Proficiency Scoring in an Interview Dialogue. </w:t>
      </w:r>
      <w:r w:rsidRPr="00733050">
        <w:rPr>
          <w:rFonts w:eastAsia="標楷體"/>
        </w:rPr>
        <w:t>In</w:t>
      </w:r>
      <w:r w:rsidRPr="00733050">
        <w:rPr>
          <w:rFonts w:eastAsia="標楷體"/>
          <w:i/>
          <w:iCs/>
        </w:rPr>
        <w:t xml:space="preserve"> Proceedings of</w:t>
      </w:r>
      <w:r w:rsidRPr="00733050">
        <w:rPr>
          <w:i/>
          <w:iCs/>
          <w:color w:val="000000" w:themeColor="text1"/>
        </w:rPr>
        <w:t xml:space="preserve"> IEEE Spoken Language Technology Workshop (SLT)</w:t>
      </w:r>
      <w:r w:rsidRPr="00733050">
        <w:rPr>
          <w:color w:val="000000" w:themeColor="text1"/>
        </w:rPr>
        <w:t>, pp. 629-635.</w:t>
      </w:r>
      <w:r w:rsidR="00633E82" w:rsidRPr="00733050">
        <w:rPr>
          <w:color w:val="000000" w:themeColor="text1"/>
        </w:rPr>
        <w:t xml:space="preserve"> </w:t>
      </w:r>
    </w:p>
    <w:p w14:paraId="2122342F" w14:textId="26A8550C" w:rsidR="00633E82" w:rsidRPr="00733050" w:rsidRDefault="00C559A3" w:rsidP="00633E82">
      <w:pPr>
        <w:pStyle w:val="ACLReferencesText"/>
        <w:overflowPunct w:val="0"/>
        <w:ind w:left="232" w:hanging="232"/>
        <w:rPr>
          <w:color w:val="000000" w:themeColor="text1"/>
        </w:rPr>
      </w:pPr>
      <w:bookmarkStart w:id="81" w:name="Friedman2010"/>
      <w:bookmarkEnd w:id="81"/>
      <w:r w:rsidRPr="00733050">
        <w:rPr>
          <w:color w:val="000000" w:themeColor="text1"/>
          <w:lang w:eastAsia="zh-TW"/>
        </w:rPr>
        <w:t xml:space="preserve">Jerome </w:t>
      </w:r>
      <w:r w:rsidR="00BB2F41" w:rsidRPr="00733050">
        <w:rPr>
          <w:color w:val="000000" w:themeColor="text1"/>
          <w:lang w:eastAsia="zh-TW"/>
        </w:rPr>
        <w:t>F</w:t>
      </w:r>
      <w:r w:rsidR="00BB2F41" w:rsidRPr="00733050">
        <w:rPr>
          <w:color w:val="000000" w:themeColor="text1"/>
        </w:rPr>
        <w:t xml:space="preserve">riedman, </w:t>
      </w:r>
      <w:r w:rsidRPr="00733050">
        <w:rPr>
          <w:color w:val="000000" w:themeColor="text1"/>
        </w:rPr>
        <w:t xml:space="preserve">Trevor </w:t>
      </w:r>
      <w:r w:rsidR="00BB2F41" w:rsidRPr="00733050">
        <w:rPr>
          <w:color w:val="000000" w:themeColor="text1"/>
        </w:rPr>
        <w:t xml:space="preserve">Hastie, </w:t>
      </w:r>
      <w:r w:rsidRPr="00733050">
        <w:rPr>
          <w:color w:val="000000" w:themeColor="text1"/>
        </w:rPr>
        <w:t>and</w:t>
      </w:r>
      <w:r w:rsidR="00BB2F41" w:rsidRPr="00733050">
        <w:rPr>
          <w:color w:val="000000" w:themeColor="text1"/>
        </w:rPr>
        <w:t xml:space="preserve"> </w:t>
      </w:r>
      <w:r w:rsidRPr="00733050">
        <w:rPr>
          <w:color w:val="000000" w:themeColor="text1"/>
        </w:rPr>
        <w:t xml:space="preserve">Rob </w:t>
      </w:r>
      <w:proofErr w:type="spellStart"/>
      <w:r w:rsidR="00BB2F41" w:rsidRPr="00733050">
        <w:rPr>
          <w:color w:val="000000" w:themeColor="text1"/>
        </w:rPr>
        <w:t>Tibshirani</w:t>
      </w:r>
      <w:proofErr w:type="spellEnd"/>
      <w:r w:rsidR="00BB2F41" w:rsidRPr="00733050">
        <w:rPr>
          <w:color w:val="000000" w:themeColor="text1"/>
        </w:rPr>
        <w:t xml:space="preserve">. 2010. Regularization Paths for Generalized Linear Models via Coordinate Descent. </w:t>
      </w:r>
      <w:r w:rsidR="00BB2F41" w:rsidRPr="00733050">
        <w:rPr>
          <w:i/>
          <w:iCs/>
          <w:color w:val="000000" w:themeColor="text1"/>
        </w:rPr>
        <w:t>Journal of statistical software</w:t>
      </w:r>
      <w:r w:rsidR="00BB2F41" w:rsidRPr="00733050">
        <w:rPr>
          <w:color w:val="000000" w:themeColor="text1"/>
        </w:rPr>
        <w:t>, 33(1), 1–22.</w:t>
      </w:r>
    </w:p>
    <w:p w14:paraId="3838A459" w14:textId="5046588B" w:rsidR="00633E82" w:rsidRPr="00733050" w:rsidRDefault="00633E82" w:rsidP="003A7864">
      <w:pPr>
        <w:pStyle w:val="ACLReferencesText"/>
        <w:overflowPunct w:val="0"/>
        <w:ind w:left="232" w:hanging="232"/>
        <w:rPr>
          <w:color w:val="000000" w:themeColor="text1"/>
        </w:rPr>
      </w:pPr>
      <w:bookmarkStart w:id="82" w:name="Kim2007"/>
      <w:bookmarkEnd w:id="82"/>
      <w:r w:rsidRPr="00733050">
        <w:rPr>
          <w:color w:val="000000" w:themeColor="text1"/>
        </w:rPr>
        <w:t>S</w:t>
      </w:r>
      <w:r w:rsidR="007B5415" w:rsidRPr="00733050">
        <w:rPr>
          <w:color w:val="000000" w:themeColor="text1"/>
        </w:rPr>
        <w:t>eung-Jean</w:t>
      </w:r>
      <w:r w:rsidRPr="00733050">
        <w:rPr>
          <w:color w:val="000000" w:themeColor="text1"/>
        </w:rPr>
        <w:t xml:space="preserve"> Kim, K. Koh, M. Lustig, </w:t>
      </w:r>
      <w:r w:rsidR="007B5415" w:rsidRPr="00733050">
        <w:rPr>
          <w:color w:val="000000" w:themeColor="text1"/>
        </w:rPr>
        <w:t xml:space="preserve">Stephen </w:t>
      </w:r>
      <w:r w:rsidRPr="00733050">
        <w:rPr>
          <w:color w:val="000000" w:themeColor="text1"/>
        </w:rPr>
        <w:t>Boyd</w:t>
      </w:r>
      <w:r w:rsidR="00E278A9">
        <w:rPr>
          <w:color w:val="000000" w:themeColor="text1"/>
        </w:rPr>
        <w:t>,</w:t>
      </w:r>
      <w:r w:rsidRPr="00733050">
        <w:rPr>
          <w:color w:val="000000" w:themeColor="text1"/>
        </w:rPr>
        <w:t xml:space="preserve"> and </w:t>
      </w:r>
      <w:r w:rsidR="007B5415" w:rsidRPr="00733050">
        <w:rPr>
          <w:color w:val="000000" w:themeColor="text1"/>
        </w:rPr>
        <w:t xml:space="preserve">Dimitry </w:t>
      </w:r>
      <w:proofErr w:type="spellStart"/>
      <w:r w:rsidRPr="00733050">
        <w:rPr>
          <w:color w:val="000000" w:themeColor="text1"/>
        </w:rPr>
        <w:t>Gorinevsky</w:t>
      </w:r>
      <w:proofErr w:type="spellEnd"/>
      <w:r w:rsidRPr="00733050">
        <w:rPr>
          <w:color w:val="000000" w:themeColor="text1"/>
        </w:rPr>
        <w:t xml:space="preserve">. 2007. An Interior-Point Method for Large-Scale L1-Regularized Least Squares. </w:t>
      </w:r>
      <w:r w:rsidRPr="00733050">
        <w:rPr>
          <w:i/>
          <w:iCs/>
          <w:color w:val="000000" w:themeColor="text1"/>
        </w:rPr>
        <w:t>In IEEE Journal of Selected Topics in Signal Processing, 2007.</w:t>
      </w:r>
    </w:p>
    <w:p w14:paraId="291B33F5" w14:textId="253B0EB9" w:rsidR="00633E82" w:rsidRPr="00733050" w:rsidRDefault="00633E82" w:rsidP="00633E82">
      <w:pPr>
        <w:pStyle w:val="ACLReferencesText"/>
        <w:overflowPunct w:val="0"/>
        <w:ind w:left="232" w:hanging="232"/>
        <w:rPr>
          <w:color w:val="000000" w:themeColor="text1"/>
        </w:rPr>
      </w:pPr>
      <w:bookmarkStart w:id="83" w:name="Geurts2006"/>
      <w:bookmarkEnd w:id="83"/>
      <w:r w:rsidRPr="00733050">
        <w:rPr>
          <w:color w:val="000000" w:themeColor="text1"/>
        </w:rPr>
        <w:t>P</w:t>
      </w:r>
      <w:r w:rsidR="007B5415" w:rsidRPr="00733050">
        <w:rPr>
          <w:color w:val="000000" w:themeColor="text1"/>
        </w:rPr>
        <w:t>ierre</w:t>
      </w:r>
      <w:r w:rsidRPr="00733050">
        <w:rPr>
          <w:color w:val="000000" w:themeColor="text1"/>
        </w:rPr>
        <w:t xml:space="preserve"> </w:t>
      </w:r>
      <w:proofErr w:type="spellStart"/>
      <w:r w:rsidRPr="00733050">
        <w:rPr>
          <w:color w:val="000000" w:themeColor="text1"/>
        </w:rPr>
        <w:t>Geurts</w:t>
      </w:r>
      <w:proofErr w:type="spellEnd"/>
      <w:r w:rsidRPr="00733050">
        <w:rPr>
          <w:color w:val="000000" w:themeColor="text1"/>
        </w:rPr>
        <w:t>, D</w:t>
      </w:r>
      <w:r w:rsidR="007B5415" w:rsidRPr="00733050">
        <w:rPr>
          <w:color w:val="000000" w:themeColor="text1"/>
        </w:rPr>
        <w:t>amien</w:t>
      </w:r>
      <w:r w:rsidRPr="00733050">
        <w:rPr>
          <w:color w:val="000000" w:themeColor="text1"/>
        </w:rPr>
        <w:t xml:space="preserve"> Ernst., and L</w:t>
      </w:r>
      <w:r w:rsidR="007B5415" w:rsidRPr="00733050">
        <w:rPr>
          <w:color w:val="000000" w:themeColor="text1"/>
        </w:rPr>
        <w:t>ouis</w:t>
      </w:r>
      <w:r w:rsidRPr="00733050">
        <w:rPr>
          <w:color w:val="000000" w:themeColor="text1"/>
        </w:rPr>
        <w:t xml:space="preserve"> </w:t>
      </w:r>
      <w:proofErr w:type="spellStart"/>
      <w:r w:rsidRPr="00733050">
        <w:rPr>
          <w:color w:val="000000" w:themeColor="text1"/>
        </w:rPr>
        <w:t>Wehenkel</w:t>
      </w:r>
      <w:proofErr w:type="spellEnd"/>
      <w:r w:rsidRPr="00733050">
        <w:rPr>
          <w:color w:val="000000" w:themeColor="text1"/>
        </w:rPr>
        <w:t xml:space="preserve">. 2006. Extremely randomized trees. </w:t>
      </w:r>
      <w:r w:rsidRPr="00733050">
        <w:rPr>
          <w:i/>
          <w:iCs/>
          <w:color w:val="000000" w:themeColor="text1"/>
        </w:rPr>
        <w:t>Machine Learning, 63(1), 3-42.</w:t>
      </w:r>
      <w:r w:rsidRPr="00733050">
        <w:rPr>
          <w:color w:val="000000" w:themeColor="text1"/>
        </w:rPr>
        <w:t xml:space="preserve"> </w:t>
      </w:r>
    </w:p>
    <w:p w14:paraId="14A4A011" w14:textId="78F3B4A6" w:rsidR="002A4499" w:rsidRPr="00733050" w:rsidRDefault="007B5415" w:rsidP="00633E82">
      <w:pPr>
        <w:pStyle w:val="ACLReferencesText"/>
        <w:overflowPunct w:val="0"/>
        <w:ind w:left="232" w:hanging="232"/>
        <w:rPr>
          <w:color w:val="000000" w:themeColor="text1"/>
        </w:rPr>
      </w:pPr>
      <w:bookmarkStart w:id="84" w:name="ChangandLin2001"/>
      <w:bookmarkEnd w:id="84"/>
      <w:proofErr w:type="spellStart"/>
      <w:r w:rsidRPr="00733050">
        <w:rPr>
          <w:color w:val="000000" w:themeColor="text1"/>
        </w:rPr>
        <w:t>Chih</w:t>
      </w:r>
      <w:proofErr w:type="spellEnd"/>
      <w:r w:rsidRPr="00733050">
        <w:rPr>
          <w:color w:val="000000" w:themeColor="text1"/>
        </w:rPr>
        <w:t xml:space="preserve">-Chung </w:t>
      </w:r>
      <w:r w:rsidR="002A4499" w:rsidRPr="00733050">
        <w:rPr>
          <w:color w:val="000000" w:themeColor="text1"/>
        </w:rPr>
        <w:t xml:space="preserve">Chang </w:t>
      </w:r>
      <w:r w:rsidRPr="00733050">
        <w:rPr>
          <w:color w:val="000000" w:themeColor="text1"/>
        </w:rPr>
        <w:t>and</w:t>
      </w:r>
      <w:r w:rsidR="002A4499" w:rsidRPr="00733050">
        <w:rPr>
          <w:color w:val="000000" w:themeColor="text1"/>
        </w:rPr>
        <w:t xml:space="preserve"> </w:t>
      </w:r>
      <w:proofErr w:type="spellStart"/>
      <w:r w:rsidRPr="00733050">
        <w:rPr>
          <w:color w:val="000000" w:themeColor="text1"/>
        </w:rPr>
        <w:t>Chih</w:t>
      </w:r>
      <w:proofErr w:type="spellEnd"/>
      <w:r w:rsidRPr="00733050">
        <w:rPr>
          <w:color w:val="000000" w:themeColor="text1"/>
        </w:rPr>
        <w:t xml:space="preserve">-Jen </w:t>
      </w:r>
      <w:r w:rsidR="002A4499" w:rsidRPr="00733050">
        <w:rPr>
          <w:color w:val="000000" w:themeColor="text1"/>
        </w:rPr>
        <w:t>Lin</w:t>
      </w:r>
      <w:r w:rsidRPr="00733050">
        <w:rPr>
          <w:color w:val="000000" w:themeColor="text1"/>
        </w:rPr>
        <w:t>.</w:t>
      </w:r>
      <w:r w:rsidR="002A4499" w:rsidRPr="00733050">
        <w:rPr>
          <w:color w:val="000000" w:themeColor="text1"/>
        </w:rPr>
        <w:t xml:space="preserve"> 2001. LIBSVM: a library for support vector machines (Software available at \</w:t>
      </w:r>
      <w:proofErr w:type="spellStart"/>
      <w:r w:rsidR="002A4499" w:rsidRPr="00733050">
        <w:rPr>
          <w:color w:val="000000" w:themeColor="text1"/>
        </w:rPr>
        <w:t>url</w:t>
      </w:r>
      <w:proofErr w:type="spellEnd"/>
      <w:r w:rsidR="002A4499" w:rsidRPr="00733050">
        <w:rPr>
          <w:color w:val="000000" w:themeColor="text1"/>
        </w:rPr>
        <w:t>{http://www.csie.ntu.edu.tw/~cjlin/libsvm}</w:t>
      </w:r>
    </w:p>
    <w:p w14:paraId="3F2ECF8A" w14:textId="3FD72864" w:rsidR="00633E82" w:rsidRPr="00733050" w:rsidRDefault="001A7557" w:rsidP="00633E82">
      <w:pPr>
        <w:pStyle w:val="ACLReferencesText"/>
        <w:overflowPunct w:val="0"/>
        <w:ind w:left="232" w:hanging="232"/>
        <w:rPr>
          <w:i/>
          <w:iCs/>
          <w:color w:val="000000" w:themeColor="text1"/>
        </w:rPr>
      </w:pPr>
      <w:bookmarkStart w:id="85" w:name="Platt2000"/>
      <w:bookmarkStart w:id="86" w:name="Friedman2001"/>
      <w:bookmarkEnd w:id="85"/>
      <w:r w:rsidRPr="00733050">
        <w:rPr>
          <w:color w:val="000000" w:themeColor="text1"/>
        </w:rPr>
        <w:t>John</w:t>
      </w:r>
      <w:r w:rsidR="007B5415" w:rsidRPr="00733050">
        <w:rPr>
          <w:color w:val="000000" w:themeColor="text1"/>
        </w:rPr>
        <w:t xml:space="preserve"> Platt</w:t>
      </w:r>
      <w:r w:rsidRPr="00733050">
        <w:rPr>
          <w:color w:val="000000" w:themeColor="text1"/>
        </w:rPr>
        <w:t xml:space="preserve">. 2000. Probabilistic Outputs for Support Vector Machines and Comparisons to Regularized Likelihood Methods. </w:t>
      </w:r>
      <w:r w:rsidR="002A4499" w:rsidRPr="00733050">
        <w:rPr>
          <w:i/>
          <w:iCs/>
          <w:color w:val="000000" w:themeColor="text1"/>
        </w:rPr>
        <w:t>Advances in Large Margin Classifiers.</w:t>
      </w:r>
    </w:p>
    <w:bookmarkEnd w:id="86"/>
    <w:p w14:paraId="01DCAD30" w14:textId="5B7CFFC7" w:rsidR="00633E82" w:rsidRPr="00733050" w:rsidRDefault="00633E82" w:rsidP="00633E82">
      <w:pPr>
        <w:pStyle w:val="ACLReferencesText"/>
        <w:overflowPunct w:val="0"/>
        <w:ind w:left="232" w:hanging="232"/>
        <w:rPr>
          <w:color w:val="000000" w:themeColor="text1"/>
        </w:rPr>
      </w:pPr>
      <w:r w:rsidRPr="00733050">
        <w:rPr>
          <w:color w:val="000000" w:themeColor="text1"/>
        </w:rPr>
        <w:t>J</w:t>
      </w:r>
      <w:r w:rsidR="007B5415" w:rsidRPr="00733050">
        <w:rPr>
          <w:color w:val="000000" w:themeColor="text1"/>
        </w:rPr>
        <w:t xml:space="preserve">erome </w:t>
      </w:r>
      <w:r w:rsidRPr="00733050">
        <w:rPr>
          <w:color w:val="000000" w:themeColor="text1"/>
        </w:rPr>
        <w:t xml:space="preserve">Friedman. 2001. Greedy Function Approximation: A Gradient Boosting Machine. </w:t>
      </w:r>
      <w:r w:rsidRPr="00733050">
        <w:rPr>
          <w:i/>
          <w:iCs/>
          <w:color w:val="000000" w:themeColor="text1"/>
        </w:rPr>
        <w:t>The Annals of Statistics, Vol. 29, No. 5</w:t>
      </w:r>
    </w:p>
    <w:p w14:paraId="09ECCBEE" w14:textId="642B6424" w:rsidR="00633E82" w:rsidRPr="00733050" w:rsidRDefault="00C768EB" w:rsidP="002A4499">
      <w:pPr>
        <w:pStyle w:val="ACLReferencesText"/>
        <w:overflowPunct w:val="0"/>
        <w:ind w:left="232" w:hanging="232"/>
        <w:rPr>
          <w:color w:val="000000" w:themeColor="text1"/>
        </w:rPr>
      </w:pPr>
      <w:bookmarkStart w:id="87" w:name="Friedman2002"/>
      <w:bookmarkEnd w:id="87"/>
      <w:r w:rsidRPr="00733050">
        <w:rPr>
          <w:color w:val="000000" w:themeColor="text1"/>
        </w:rPr>
        <w:t xml:space="preserve">Jerome H. </w:t>
      </w:r>
      <w:r w:rsidR="00633E82" w:rsidRPr="00733050">
        <w:rPr>
          <w:color w:val="000000" w:themeColor="text1"/>
        </w:rPr>
        <w:t>Friedman</w:t>
      </w:r>
      <w:r w:rsidR="00825957" w:rsidRPr="00733050">
        <w:rPr>
          <w:color w:val="000000" w:themeColor="text1"/>
        </w:rPr>
        <w:t xml:space="preserve">. </w:t>
      </w:r>
      <w:r w:rsidR="002A4499" w:rsidRPr="00733050">
        <w:rPr>
          <w:color w:val="000000" w:themeColor="text1"/>
        </w:rPr>
        <w:t>2002</w:t>
      </w:r>
      <w:r w:rsidR="00825957" w:rsidRPr="00733050">
        <w:rPr>
          <w:color w:val="000000" w:themeColor="text1"/>
        </w:rPr>
        <w:t>.</w:t>
      </w:r>
      <w:r w:rsidR="00633E82" w:rsidRPr="00733050">
        <w:rPr>
          <w:color w:val="000000" w:themeColor="text1"/>
        </w:rPr>
        <w:t xml:space="preserve"> Stochastic Gradient Boosting</w:t>
      </w:r>
      <w:r w:rsidR="002A4499" w:rsidRPr="00401DCC">
        <w:t xml:space="preserve"> </w:t>
      </w:r>
      <w:r w:rsidR="002A4499" w:rsidRPr="00733050">
        <w:rPr>
          <w:color w:val="000000" w:themeColor="text1"/>
        </w:rPr>
        <w:t xml:space="preserve">In </w:t>
      </w:r>
      <w:r w:rsidR="002A4499" w:rsidRPr="00733050">
        <w:rPr>
          <w:i/>
          <w:iCs/>
          <w:color w:val="000000" w:themeColor="text1"/>
        </w:rPr>
        <w:t>proceedings of Computational Statistics &amp; Data Analysis</w:t>
      </w:r>
      <w:r w:rsidR="002A4499" w:rsidRPr="00733050">
        <w:rPr>
          <w:color w:val="000000" w:themeColor="text1"/>
        </w:rPr>
        <w:t xml:space="preserve"> 38(4):367-378 </w:t>
      </w:r>
    </w:p>
    <w:p w14:paraId="5C58137F" w14:textId="157A1EBF" w:rsidR="00633E82" w:rsidRPr="00733050" w:rsidRDefault="00633E82" w:rsidP="00633E82">
      <w:pPr>
        <w:pStyle w:val="ACLReferencesText"/>
        <w:overflowPunct w:val="0"/>
        <w:ind w:left="232" w:hanging="232"/>
        <w:rPr>
          <w:color w:val="000000" w:themeColor="text1"/>
        </w:rPr>
      </w:pPr>
      <w:bookmarkStart w:id="88" w:name="Hastie2009"/>
      <w:r w:rsidRPr="00733050">
        <w:rPr>
          <w:color w:val="000000" w:themeColor="text1"/>
        </w:rPr>
        <w:t>T</w:t>
      </w:r>
      <w:r w:rsidR="00C768EB" w:rsidRPr="00733050">
        <w:rPr>
          <w:color w:val="000000" w:themeColor="text1"/>
        </w:rPr>
        <w:t>revor</w:t>
      </w:r>
      <w:r w:rsidRPr="00733050">
        <w:rPr>
          <w:color w:val="000000" w:themeColor="text1"/>
        </w:rPr>
        <w:t xml:space="preserve"> Hastie,</w:t>
      </w:r>
      <w:r w:rsidR="00C768EB" w:rsidRPr="00733050">
        <w:rPr>
          <w:color w:val="000000" w:themeColor="text1"/>
        </w:rPr>
        <w:t xml:space="preserve"> Robert</w:t>
      </w:r>
      <w:r w:rsidRPr="00733050">
        <w:rPr>
          <w:color w:val="000000" w:themeColor="text1"/>
        </w:rPr>
        <w:t xml:space="preserve"> </w:t>
      </w:r>
      <w:proofErr w:type="spellStart"/>
      <w:r w:rsidRPr="00733050">
        <w:rPr>
          <w:color w:val="000000" w:themeColor="text1"/>
        </w:rPr>
        <w:t>Tibshirani</w:t>
      </w:r>
      <w:proofErr w:type="spellEnd"/>
      <w:r w:rsidR="00E278A9">
        <w:rPr>
          <w:color w:val="000000" w:themeColor="text1"/>
        </w:rPr>
        <w:t>,</w:t>
      </w:r>
      <w:r w:rsidRPr="00733050">
        <w:rPr>
          <w:color w:val="000000" w:themeColor="text1"/>
        </w:rPr>
        <w:t xml:space="preserve"> and </w:t>
      </w:r>
      <w:r w:rsidR="00C768EB" w:rsidRPr="00733050">
        <w:rPr>
          <w:color w:val="000000" w:themeColor="text1"/>
        </w:rPr>
        <w:t>Jerome</w:t>
      </w:r>
      <w:r w:rsidRPr="00733050">
        <w:rPr>
          <w:color w:val="000000" w:themeColor="text1"/>
        </w:rPr>
        <w:t xml:space="preserve"> Friedman. 2009. Elements of Statistical Learning Ed. </w:t>
      </w:r>
      <w:r w:rsidRPr="00733050">
        <w:rPr>
          <w:i/>
          <w:iCs/>
          <w:color w:val="000000" w:themeColor="text1"/>
        </w:rPr>
        <w:t>2, Springer</w:t>
      </w:r>
      <w:r w:rsidRPr="00733050">
        <w:rPr>
          <w:color w:val="000000" w:themeColor="text1"/>
        </w:rPr>
        <w:t xml:space="preserve"> </w:t>
      </w:r>
    </w:p>
    <w:p w14:paraId="399C0300" w14:textId="5C4622AC" w:rsidR="003F5AD0" w:rsidRPr="00733050" w:rsidRDefault="00C768EB" w:rsidP="00F44956">
      <w:pPr>
        <w:pStyle w:val="ACLReferencesText"/>
        <w:overflowPunct w:val="0"/>
        <w:ind w:left="232" w:hanging="232"/>
        <w:rPr>
          <w:i/>
          <w:iCs/>
          <w:color w:val="000000" w:themeColor="text1"/>
        </w:rPr>
      </w:pPr>
      <w:bookmarkStart w:id="89" w:name="FreundandSchapire1999"/>
      <w:bookmarkEnd w:id="88"/>
      <w:r w:rsidRPr="00733050">
        <w:rPr>
          <w:color w:val="000000" w:themeColor="text1"/>
        </w:rPr>
        <w:lastRenderedPageBreak/>
        <w:t>Yoav Freund and</w:t>
      </w:r>
      <w:r w:rsidR="00633E82" w:rsidRPr="00733050">
        <w:rPr>
          <w:color w:val="000000" w:themeColor="text1"/>
        </w:rPr>
        <w:t> </w:t>
      </w:r>
      <w:r w:rsidRPr="00733050">
        <w:t xml:space="preserve">Robert </w:t>
      </w:r>
      <w:proofErr w:type="spellStart"/>
      <w:r w:rsidRPr="00733050">
        <w:t>Schapire</w:t>
      </w:r>
      <w:proofErr w:type="spellEnd"/>
      <w:r w:rsidRPr="00733050">
        <w:t>.</w:t>
      </w:r>
      <w:r w:rsidR="00633E82" w:rsidRPr="00733050">
        <w:rPr>
          <w:color w:val="000000" w:themeColor="text1"/>
        </w:rPr>
        <w:t> 1999. Large margin classification using the perceptron algorithm. </w:t>
      </w:r>
      <w:hyperlink r:id="rId13" w:history="1">
        <w:r w:rsidR="00633E82" w:rsidRPr="00733050">
          <w:rPr>
            <w:i/>
            <w:iCs/>
            <w:color w:val="000000" w:themeColor="text1"/>
          </w:rPr>
          <w:t>Machine Learning</w:t>
        </w:r>
      </w:hyperlink>
      <w:r w:rsidR="00633E82" w:rsidRPr="00733050">
        <w:rPr>
          <w:i/>
          <w:iCs/>
          <w:color w:val="000000" w:themeColor="text1"/>
        </w:rPr>
        <w:t>. 37 (3): 277–296. </w:t>
      </w:r>
      <w:hyperlink r:id="rId14" w:history="1">
        <w:r w:rsidR="00633E82" w:rsidRPr="00733050">
          <w:rPr>
            <w:i/>
            <w:iCs/>
            <w:color w:val="000000" w:themeColor="text1"/>
          </w:rPr>
          <w:t>doi</w:t>
        </w:r>
      </w:hyperlink>
      <w:r w:rsidR="00633E82" w:rsidRPr="00733050">
        <w:rPr>
          <w:i/>
          <w:iCs/>
          <w:color w:val="000000" w:themeColor="text1"/>
        </w:rPr>
        <w:t>:</w:t>
      </w:r>
      <w:hyperlink r:id="rId15" w:history="1">
        <w:r w:rsidR="00633E82" w:rsidRPr="00733050">
          <w:rPr>
            <w:i/>
            <w:iCs/>
            <w:color w:val="000000" w:themeColor="text1"/>
          </w:rPr>
          <w:t>10.1023/A:1007662407062</w:t>
        </w:r>
      </w:hyperlink>
      <w:r w:rsidR="00633E82" w:rsidRPr="00733050">
        <w:rPr>
          <w:i/>
          <w:iCs/>
          <w:color w:val="000000" w:themeColor="text1"/>
        </w:rPr>
        <w:t>. </w:t>
      </w:r>
      <w:hyperlink r:id="rId16" w:history="1">
        <w:r w:rsidR="00633E82" w:rsidRPr="00733050">
          <w:rPr>
            <w:i/>
            <w:iCs/>
            <w:color w:val="000000" w:themeColor="text1"/>
          </w:rPr>
          <w:t>S2CID</w:t>
        </w:r>
      </w:hyperlink>
      <w:r w:rsidR="00633E82" w:rsidRPr="00733050">
        <w:rPr>
          <w:i/>
          <w:iCs/>
          <w:color w:val="000000" w:themeColor="text1"/>
        </w:rPr>
        <w:t> </w:t>
      </w:r>
      <w:hyperlink r:id="rId17" w:history="1">
        <w:r w:rsidR="00633E82" w:rsidRPr="00733050">
          <w:rPr>
            <w:i/>
            <w:iCs/>
            <w:color w:val="000000" w:themeColor="text1"/>
          </w:rPr>
          <w:t>5885617</w:t>
        </w:r>
      </w:hyperlink>
      <w:bookmarkEnd w:id="89"/>
    </w:p>
    <w:p w14:paraId="09ACF7F7" w14:textId="7D978D9B" w:rsidR="00996267" w:rsidRPr="00733050" w:rsidRDefault="00996267" w:rsidP="00F44956">
      <w:pPr>
        <w:pStyle w:val="ACLReferencesText"/>
        <w:overflowPunct w:val="0"/>
        <w:ind w:left="232" w:hanging="232"/>
        <w:rPr>
          <w:color w:val="000000" w:themeColor="text1"/>
        </w:rPr>
      </w:pPr>
      <w:bookmarkStart w:id="90" w:name="SluijterandVanHeuven1996"/>
      <w:bookmarkEnd w:id="90"/>
      <w:proofErr w:type="spellStart"/>
      <w:r w:rsidRPr="00733050">
        <w:rPr>
          <w:color w:val="000000" w:themeColor="text1"/>
          <w:lang w:eastAsia="zh-TW"/>
        </w:rPr>
        <w:t>Agaath</w:t>
      </w:r>
      <w:proofErr w:type="spellEnd"/>
      <w:r w:rsidRPr="00733050">
        <w:rPr>
          <w:color w:val="000000" w:themeColor="text1"/>
          <w:lang w:eastAsia="zh-TW"/>
        </w:rPr>
        <w:t xml:space="preserve"> </w:t>
      </w:r>
      <w:proofErr w:type="spellStart"/>
      <w:r w:rsidRPr="00733050">
        <w:rPr>
          <w:color w:val="000000" w:themeColor="text1"/>
          <w:lang w:eastAsia="zh-TW"/>
        </w:rPr>
        <w:t>S</w:t>
      </w:r>
      <w:r w:rsidRPr="00733050">
        <w:rPr>
          <w:color w:val="000000" w:themeColor="text1"/>
        </w:rPr>
        <w:t>luijter</w:t>
      </w:r>
      <w:proofErr w:type="spellEnd"/>
      <w:r w:rsidRPr="00733050">
        <w:rPr>
          <w:color w:val="000000" w:themeColor="text1"/>
        </w:rPr>
        <w:t xml:space="preserve"> and Vincent Van </w:t>
      </w:r>
      <w:proofErr w:type="spellStart"/>
      <w:r w:rsidRPr="00733050">
        <w:rPr>
          <w:color w:val="000000" w:themeColor="text1"/>
        </w:rPr>
        <w:t>Heuven</w:t>
      </w:r>
      <w:proofErr w:type="spellEnd"/>
      <w:r w:rsidRPr="00733050">
        <w:rPr>
          <w:color w:val="000000" w:themeColor="text1"/>
        </w:rPr>
        <w:t xml:space="preserve">. 1996. Acoustic correlates of linguistic stress and accent in Dutch and American English. </w:t>
      </w:r>
      <w:r w:rsidR="00FA5ED8" w:rsidRPr="00733050">
        <w:rPr>
          <w:i/>
          <w:iCs/>
          <w:color w:val="000000" w:themeColor="text1"/>
        </w:rPr>
        <w:t>ICSLP 96. Proceedings of the Fourth International Conference</w:t>
      </w:r>
      <w:r w:rsidR="003A7864" w:rsidRPr="00733050">
        <w:rPr>
          <w:i/>
          <w:iCs/>
          <w:color w:val="000000" w:themeColor="text1"/>
        </w:rPr>
        <w:t xml:space="preserve"> on Spoken Language Processing ICSLP96</w:t>
      </w:r>
      <w:r w:rsidR="00FA5ED8" w:rsidRPr="00733050">
        <w:rPr>
          <w:i/>
          <w:iCs/>
          <w:color w:val="000000" w:themeColor="text1"/>
        </w:rPr>
        <w:t>,</w:t>
      </w:r>
      <w:r w:rsidR="003A7864" w:rsidRPr="00733050">
        <w:rPr>
          <w:i/>
          <w:iCs/>
          <w:color w:val="000000" w:themeColor="text1"/>
        </w:rPr>
        <w:t xml:space="preserve"> vol.2,</w:t>
      </w:r>
      <w:r w:rsidR="00FA5ED8" w:rsidRPr="00733050">
        <w:rPr>
          <w:i/>
          <w:iCs/>
          <w:color w:val="000000" w:themeColor="text1"/>
        </w:rPr>
        <w:t xml:space="preserve"> </w:t>
      </w:r>
      <w:r w:rsidR="00FA5ED8" w:rsidRPr="00733050">
        <w:rPr>
          <w:color w:val="000000" w:themeColor="text1"/>
        </w:rPr>
        <w:t>pp.</w:t>
      </w:r>
      <w:r w:rsidRPr="00733050">
        <w:rPr>
          <w:color w:val="000000" w:themeColor="text1"/>
        </w:rPr>
        <w:t xml:space="preserve"> 630 </w:t>
      </w:r>
      <w:r w:rsidR="00FA5ED8" w:rsidRPr="00733050">
        <w:rPr>
          <w:color w:val="000000" w:themeColor="text1"/>
        </w:rPr>
        <w:t>-</w:t>
      </w:r>
      <w:r w:rsidRPr="00733050">
        <w:rPr>
          <w:color w:val="000000" w:themeColor="text1"/>
        </w:rPr>
        <w:t xml:space="preserve"> 633</w:t>
      </w:r>
      <w:r w:rsidR="003A7864" w:rsidRPr="00733050">
        <w:rPr>
          <w:color w:val="000000" w:themeColor="text1"/>
        </w:rPr>
        <w:t>. DOI:10.1109/ICSLP.1996.607440.</w:t>
      </w:r>
    </w:p>
    <w:p w14:paraId="3A207D7A" w14:textId="03E8C833" w:rsidR="003A7864" w:rsidRPr="00733050" w:rsidRDefault="003A7864" w:rsidP="003A7864">
      <w:pPr>
        <w:pStyle w:val="ACLReferencesText"/>
        <w:overflowPunct w:val="0"/>
        <w:ind w:left="232" w:hanging="232"/>
        <w:rPr>
          <w:color w:val="000000" w:themeColor="text1"/>
        </w:rPr>
      </w:pPr>
      <w:bookmarkStart w:id="91" w:name="TeppermanandNarayanan2005"/>
      <w:bookmarkEnd w:id="91"/>
      <w:r w:rsidRPr="00733050">
        <w:rPr>
          <w:color w:val="000000" w:themeColor="text1"/>
        </w:rPr>
        <w:t xml:space="preserve">Joseph </w:t>
      </w:r>
      <w:proofErr w:type="spellStart"/>
      <w:r w:rsidRPr="00733050">
        <w:rPr>
          <w:color w:val="000000" w:themeColor="text1"/>
        </w:rPr>
        <w:t>Tepperman</w:t>
      </w:r>
      <w:proofErr w:type="spellEnd"/>
      <w:r w:rsidRPr="00733050">
        <w:rPr>
          <w:color w:val="000000" w:themeColor="text1"/>
        </w:rPr>
        <w:t xml:space="preserve"> and </w:t>
      </w:r>
      <w:proofErr w:type="spellStart"/>
      <w:r w:rsidRPr="00733050">
        <w:rPr>
          <w:color w:val="000000" w:themeColor="text1"/>
        </w:rPr>
        <w:t>Shrikanth</w:t>
      </w:r>
      <w:proofErr w:type="spellEnd"/>
      <w:r w:rsidRPr="00733050">
        <w:rPr>
          <w:color w:val="000000" w:themeColor="text1"/>
        </w:rPr>
        <w:t xml:space="preserve"> Narayanan. 2005. Automatic syllable stress detection using prosodic features for pronunciation evaluation of language learners. </w:t>
      </w:r>
      <w:r w:rsidRPr="00733050">
        <w:rPr>
          <w:i/>
          <w:iCs/>
          <w:color w:val="000000" w:themeColor="text1"/>
        </w:rPr>
        <w:t>Proceedings. (ICASSP '05). IEEE International Conference on Acoustics, Speech, and Signal Processing</w:t>
      </w:r>
      <w:r w:rsidRPr="00733050">
        <w:rPr>
          <w:color w:val="000000" w:themeColor="text1"/>
        </w:rPr>
        <w:t xml:space="preserve">, pp. I/937-I/940 Vol. 1, </w:t>
      </w:r>
      <w:proofErr w:type="spellStart"/>
      <w:r w:rsidRPr="00733050">
        <w:rPr>
          <w:color w:val="000000" w:themeColor="text1"/>
        </w:rPr>
        <w:t>doi</w:t>
      </w:r>
      <w:proofErr w:type="spellEnd"/>
      <w:r w:rsidRPr="00733050">
        <w:rPr>
          <w:color w:val="000000" w:themeColor="text1"/>
        </w:rPr>
        <w:t>: 10.1109/ICASSP.2005.1415269.</w:t>
      </w:r>
    </w:p>
    <w:sectPr w:rsidR="003A7864" w:rsidRPr="00733050" w:rsidSect="002A32AF">
      <w:headerReference w:type="default" r:id="rId18"/>
      <w:footerReference w:type="default" r:id="rId19"/>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3F63D" w14:textId="77777777" w:rsidR="00412BA8" w:rsidRDefault="00412BA8" w:rsidP="00667A63">
      <w:r>
        <w:separator/>
      </w:r>
    </w:p>
    <w:p w14:paraId="1D5A7148" w14:textId="77777777" w:rsidR="00412BA8" w:rsidRDefault="00412BA8"/>
  </w:endnote>
  <w:endnote w:type="continuationSeparator" w:id="0">
    <w:p w14:paraId="11D041D3" w14:textId="77777777" w:rsidR="00412BA8" w:rsidRDefault="00412BA8" w:rsidP="00667A63">
      <w:r>
        <w:continuationSeparator/>
      </w:r>
    </w:p>
    <w:p w14:paraId="7D7A012F" w14:textId="77777777" w:rsidR="00412BA8" w:rsidRDefault="00412BA8"/>
    <w:p w14:paraId="4C8C577E" w14:textId="77777777" w:rsidR="00412BA8" w:rsidRDefault="00412BA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BiauKai">
    <w:altName w:val="微軟正黑體"/>
    <w:charset w:val="88"/>
    <w:family w:val="auto"/>
    <w:pitch w:val="variable"/>
    <w:sig w:usb0="00000003" w:usb1="08080000"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401856C2" w:rsidR="00121867" w:rsidRPr="002401E1" w:rsidRDefault="00121867">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6</w:t>
        </w:r>
        <w:r w:rsidRPr="002401E1">
          <w:rPr>
            <w:rFonts w:ascii="Times New Roman" w:hAnsi="Times New Roman" w:cs="Times New Roman"/>
            <w:noProof/>
          </w:rPr>
          <w:fldChar w:fldCharType="end"/>
        </w:r>
      </w:p>
    </w:sdtContent>
  </w:sdt>
  <w:p w14:paraId="664355AD" w14:textId="77777777" w:rsidR="00121867" w:rsidRDefault="00121867">
    <w:pPr>
      <w:pStyle w:val="a7"/>
    </w:pPr>
  </w:p>
  <w:p w14:paraId="33ACD4B3" w14:textId="77777777" w:rsidR="00121867" w:rsidRDefault="001218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0A602" w14:textId="77777777" w:rsidR="00412BA8" w:rsidRDefault="00412BA8" w:rsidP="00F422C2">
      <w:pPr>
        <w:contextualSpacing/>
      </w:pPr>
      <w:r>
        <w:separator/>
      </w:r>
    </w:p>
  </w:footnote>
  <w:footnote w:type="continuationSeparator" w:id="0">
    <w:p w14:paraId="3797E1F4" w14:textId="77777777" w:rsidR="00412BA8" w:rsidRDefault="00412BA8" w:rsidP="00667A63">
      <w:r>
        <w:continuationSeparator/>
      </w:r>
    </w:p>
    <w:p w14:paraId="58C41EB6" w14:textId="77777777" w:rsidR="00412BA8" w:rsidRDefault="00412BA8"/>
  </w:footnote>
  <w:footnote w:id="1">
    <w:p w14:paraId="681E3190" w14:textId="70BD9BDC" w:rsidR="00121867" w:rsidRDefault="00121867" w:rsidP="00941F0D">
      <w:pPr>
        <w:pStyle w:val="af4"/>
        <w:rPr>
          <w:rFonts w:ascii="Times New Roman" w:eastAsia="BiauKai" w:hAnsi="Times New Roman" w:cs="Times New Roman"/>
          <w:sz w:val="18"/>
          <w:szCs w:val="18"/>
        </w:rPr>
      </w:pPr>
      <w:r w:rsidRPr="004B1E60">
        <w:rPr>
          <w:rStyle w:val="a9"/>
          <w:rFonts w:ascii="BiauKai" w:eastAsia="BiauKai" w:hAnsi="BiauKai"/>
        </w:rPr>
        <w:footnoteRef/>
      </w:r>
      <w:r w:rsidRPr="004B1E60">
        <w:rPr>
          <w:rFonts w:ascii="BiauKai" w:eastAsia="BiauKai" w:hAnsi="BiauKai"/>
        </w:rPr>
        <w:t xml:space="preserve"> </w:t>
      </w:r>
      <w:r w:rsidRPr="004B1E60">
        <w:rPr>
          <w:rFonts w:ascii="Times New Roman" w:eastAsia="BiauKai" w:hAnsi="Times New Roman" w:cs="Times New Roman"/>
          <w:sz w:val="18"/>
          <w:szCs w:val="18"/>
        </w:rPr>
        <w:t>E</w:t>
      </w:r>
      <w:r>
        <w:rPr>
          <w:rFonts w:ascii="Times New Roman" w:eastAsia="BiauKai" w:hAnsi="Times New Roman" w:cs="Times New Roman"/>
          <w:sz w:val="18"/>
          <w:szCs w:val="18"/>
        </w:rPr>
        <w:t>L</w:t>
      </w:r>
      <w:r w:rsidRPr="004B1E60">
        <w:rPr>
          <w:rFonts w:ascii="Times New Roman" w:eastAsia="BiauKai" w:hAnsi="Times New Roman" w:cs="Times New Roman"/>
          <w:sz w:val="18"/>
          <w:szCs w:val="18"/>
        </w:rPr>
        <w:t xml:space="preserve">SA SPEAK: </w:t>
      </w:r>
      <w:hyperlink r:id="rId1" w:history="1">
        <w:r w:rsidRPr="004B1E60">
          <w:rPr>
            <w:rStyle w:val="aa"/>
            <w:rFonts w:eastAsia="BiauKai"/>
            <w:spacing w:val="0"/>
            <w:kern w:val="0"/>
            <w:sz w:val="18"/>
            <w:szCs w:val="18"/>
            <w:lang w:eastAsia="zh-TW"/>
          </w:rPr>
          <w:t>https://elsaspeak.com/en/</w:t>
        </w:r>
      </w:hyperlink>
    </w:p>
    <w:p w14:paraId="20CDEC9A" w14:textId="092A28D0" w:rsidR="00121867" w:rsidRPr="00941F0D" w:rsidRDefault="00121867" w:rsidP="00941F0D">
      <w:pPr>
        <w:pStyle w:val="af4"/>
        <w:ind w:firstLineChars="50" w:firstLine="90"/>
        <w:rPr>
          <w:rFonts w:ascii="Times New Roman" w:eastAsia="BiauKai" w:hAnsi="Times New Roman" w:cs="Times New Roman"/>
          <w:sz w:val="18"/>
          <w:szCs w:val="18"/>
        </w:rPr>
      </w:pPr>
      <w:r w:rsidRPr="004B1E60">
        <w:rPr>
          <w:rFonts w:ascii="Times New Roman" w:eastAsia="BiauKai" w:hAnsi="Times New Roman" w:cs="Times New Roman"/>
          <w:sz w:val="18"/>
          <w:szCs w:val="18"/>
        </w:rPr>
        <w:t xml:space="preserve">EF Hello: </w:t>
      </w:r>
      <w:hyperlink r:id="rId2" w:history="1">
        <w:r w:rsidRPr="002426AE">
          <w:rPr>
            <w:rStyle w:val="aa"/>
            <w:rFonts w:eastAsia="BiauKai"/>
            <w:spacing w:val="0"/>
            <w:kern w:val="0"/>
            <w:sz w:val="18"/>
            <w:szCs w:val="18"/>
            <w:lang w:eastAsia="zh-TW"/>
          </w:rPr>
          <w:t>https://tw.hello.ef.com/</w:t>
        </w:r>
      </w:hyperlink>
    </w:p>
  </w:footnote>
  <w:footnote w:id="2">
    <w:p w14:paraId="21624815" w14:textId="351134D8" w:rsidR="00121867" w:rsidRDefault="00121867">
      <w:pPr>
        <w:pStyle w:val="af4"/>
      </w:pPr>
      <w:r>
        <w:rPr>
          <w:rStyle w:val="a9"/>
        </w:rPr>
        <w:footnoteRef/>
      </w:r>
      <w:r>
        <w:t xml:space="preserve"> </w:t>
      </w:r>
      <w:proofErr w:type="spellStart"/>
      <w:r>
        <w:rPr>
          <w:rFonts w:ascii="Times New Roman" w:eastAsia="BiauKai" w:hAnsi="Times New Roman" w:cs="Times New Roman" w:hint="eastAsia"/>
          <w:sz w:val="18"/>
          <w:szCs w:val="18"/>
        </w:rPr>
        <w:t>S</w:t>
      </w:r>
      <w:r>
        <w:rPr>
          <w:rFonts w:ascii="Times New Roman" w:eastAsia="BiauKai" w:hAnsi="Times New Roman" w:cs="Times New Roman"/>
          <w:sz w:val="18"/>
          <w:szCs w:val="18"/>
        </w:rPr>
        <w:t>peak&amp;Improve</w:t>
      </w:r>
      <w:proofErr w:type="spellEnd"/>
      <w:r w:rsidRPr="00941F0D">
        <w:rPr>
          <w:rFonts w:ascii="Times New Roman" w:eastAsia="BiauKai" w:hAnsi="Times New Roman" w:cs="Times New Roman"/>
          <w:sz w:val="18"/>
          <w:szCs w:val="18"/>
        </w:rPr>
        <w:t>：</w:t>
      </w:r>
      <w:hyperlink r:id="rId3" w:history="1">
        <w:r w:rsidRPr="002426AE">
          <w:rPr>
            <w:rStyle w:val="aa"/>
            <w:rFonts w:eastAsia="BiauKai"/>
            <w:spacing w:val="0"/>
            <w:kern w:val="0"/>
            <w:sz w:val="18"/>
            <w:szCs w:val="18"/>
            <w:lang w:eastAsia="zh-TW"/>
          </w:rPr>
          <w:t>https://speakandimprove.com/</w:t>
        </w:r>
      </w:hyperlink>
    </w:p>
  </w:footnote>
  <w:footnote w:id="3">
    <w:p w14:paraId="01EDD1FF" w14:textId="2E808632" w:rsidR="00121867" w:rsidRDefault="00121867">
      <w:pPr>
        <w:pStyle w:val="af4"/>
      </w:pPr>
      <w:r>
        <w:rPr>
          <w:rStyle w:val="a9"/>
        </w:rPr>
        <w:footnoteRef/>
      </w:r>
      <w:r w:rsidRPr="000D04BD">
        <w:rPr>
          <w:rFonts w:ascii="BiauKai" w:eastAsia="BiauKai" w:hAnsi="BiauKai" w:cs="Times New Roman"/>
          <w:sz w:val="18"/>
          <w:szCs w:val="18"/>
        </w:rPr>
        <w:t xml:space="preserve"> </w:t>
      </w:r>
      <w:hyperlink r:id="rId4" w:history="1">
        <w:r w:rsidRPr="00F91680">
          <w:rPr>
            <w:rStyle w:val="aa"/>
            <w:rFonts w:ascii="BiauKai" w:eastAsia="BiauKai" w:hAnsi="BiauKai" w:hint="eastAsia"/>
            <w:color w:val="000000" w:themeColor="text1"/>
            <w:spacing w:val="0"/>
            <w:kern w:val="0"/>
            <w:sz w:val="18"/>
            <w:szCs w:val="18"/>
            <w:lang w:eastAsia="zh-TW"/>
          </w:rPr>
          <w:t>歐盟</w:t>
        </w:r>
        <w:r w:rsidRPr="00F91680">
          <w:rPr>
            <w:rStyle w:val="aa"/>
            <w:rFonts w:ascii="BiauKai" w:eastAsia="BiauKai" w:hAnsi="BiauKai"/>
            <w:color w:val="000000" w:themeColor="text1"/>
            <w:spacing w:val="0"/>
            <w:kern w:val="0"/>
            <w:sz w:val="18"/>
            <w:szCs w:val="18"/>
            <w:lang w:eastAsia="zh-TW"/>
          </w:rPr>
          <w:t>CEFR</w:t>
        </w:r>
        <w:r w:rsidRPr="00F91680">
          <w:rPr>
            <w:rStyle w:val="aa"/>
            <w:rFonts w:ascii="BiauKai" w:eastAsia="BiauKai" w:hAnsi="BiauKai" w:hint="eastAsia"/>
            <w:color w:val="000000" w:themeColor="text1"/>
            <w:spacing w:val="0"/>
            <w:kern w:val="0"/>
            <w:sz w:val="18"/>
            <w:szCs w:val="18"/>
            <w:lang w:eastAsia="zh-TW"/>
          </w:rPr>
          <w:t>語言分級</w:t>
        </w:r>
      </w:hyperlink>
      <w:r w:rsidRPr="000D04BD">
        <w:rPr>
          <w:rFonts w:ascii="BiauKai" w:eastAsia="BiauKai" w:hAnsi="BiauKai" w:cs="Times New Roman"/>
          <w:sz w:val="18"/>
          <w:szCs w:val="18"/>
        </w:rPr>
        <w:t>：</w:t>
      </w:r>
      <w:hyperlink r:id="rId5" w:history="1">
        <w:r w:rsidRPr="002426AE">
          <w:rPr>
            <w:rStyle w:val="aa"/>
            <w:rFonts w:ascii="BiauKai" w:eastAsia="BiauKai" w:hAnsi="BiauKai"/>
            <w:spacing w:val="0"/>
            <w:kern w:val="0"/>
            <w:sz w:val="18"/>
            <w:szCs w:val="18"/>
            <w:lang w:eastAsia="zh-TW"/>
          </w:rPr>
          <w:t>https://reurl.cc/1mXRlG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4A2829B6" w:rsidR="00121867" w:rsidRDefault="00121867" w:rsidP="00D7629C">
    <w:pPr>
      <w:pStyle w:val="ACLSubmissionConfidentialityHeader"/>
    </w:pPr>
    <w:bookmarkStart w:id="92" w:name="_Hlk501892324"/>
    <w:bookmarkStart w:id="93" w:name="_Hlk501892325"/>
    <w:bookmarkStart w:id="94" w:name="_Hlk501892326"/>
    <w:r>
      <w:t>ROCLING 2022 Submission ***. Confidential review Copy. DO NOT DISTRIBUTE.</w:t>
    </w:r>
    <w:bookmarkEnd w:id="92"/>
    <w:bookmarkEnd w:id="93"/>
    <w:bookmarkEnd w:id="94"/>
  </w:p>
  <w:p w14:paraId="60E1E50A" w14:textId="77777777" w:rsidR="00121867" w:rsidRDefault="001218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 w:numId="13">
    <w:abstractNumId w:val="4"/>
  </w:num>
  <w:num w:numId="14">
    <w:abstractNumId w:val="4"/>
  </w:num>
  <w:num w:numId="15">
    <w:abstractNumId w:val="0"/>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lin Chen (陳柏琳)">
    <w15:presenceInfo w15:providerId="AD" w15:userId="S-1-5-21-3329092774-1737207231-387958597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kwrwUA/NH1rywAAAA="/>
  </w:docVars>
  <w:rsids>
    <w:rsidRoot w:val="00A5424A"/>
    <w:rsid w:val="000010C9"/>
    <w:rsid w:val="00004CF7"/>
    <w:rsid w:val="000122DE"/>
    <w:rsid w:val="00012A02"/>
    <w:rsid w:val="000138CD"/>
    <w:rsid w:val="0001477E"/>
    <w:rsid w:val="00017AF2"/>
    <w:rsid w:val="000242EA"/>
    <w:rsid w:val="00026DAE"/>
    <w:rsid w:val="000314C2"/>
    <w:rsid w:val="000363B4"/>
    <w:rsid w:val="00036725"/>
    <w:rsid w:val="0006017C"/>
    <w:rsid w:val="00060BC1"/>
    <w:rsid w:val="00060FD3"/>
    <w:rsid w:val="00061E3E"/>
    <w:rsid w:val="00063F74"/>
    <w:rsid w:val="0007530D"/>
    <w:rsid w:val="00076BAD"/>
    <w:rsid w:val="000800D5"/>
    <w:rsid w:val="000948E7"/>
    <w:rsid w:val="000A25FD"/>
    <w:rsid w:val="000A5080"/>
    <w:rsid w:val="000A724D"/>
    <w:rsid w:val="000A738C"/>
    <w:rsid w:val="000A7C53"/>
    <w:rsid w:val="000B6538"/>
    <w:rsid w:val="000B70EF"/>
    <w:rsid w:val="000B7392"/>
    <w:rsid w:val="000C0651"/>
    <w:rsid w:val="000C3A90"/>
    <w:rsid w:val="000D04BD"/>
    <w:rsid w:val="000D082E"/>
    <w:rsid w:val="000D0BBD"/>
    <w:rsid w:val="000D1E4A"/>
    <w:rsid w:val="000D38E4"/>
    <w:rsid w:val="000D3E0A"/>
    <w:rsid w:val="000D5AE5"/>
    <w:rsid w:val="000E03D8"/>
    <w:rsid w:val="000F4224"/>
    <w:rsid w:val="000F449F"/>
    <w:rsid w:val="000F468A"/>
    <w:rsid w:val="000F66EF"/>
    <w:rsid w:val="000F7436"/>
    <w:rsid w:val="00104074"/>
    <w:rsid w:val="00114026"/>
    <w:rsid w:val="00116BAA"/>
    <w:rsid w:val="00121472"/>
    <w:rsid w:val="00121867"/>
    <w:rsid w:val="00124FA3"/>
    <w:rsid w:val="001306A8"/>
    <w:rsid w:val="0013421D"/>
    <w:rsid w:val="00134D8F"/>
    <w:rsid w:val="00137568"/>
    <w:rsid w:val="00141D7B"/>
    <w:rsid w:val="001435AB"/>
    <w:rsid w:val="001470A0"/>
    <w:rsid w:val="001476E6"/>
    <w:rsid w:val="00153FB0"/>
    <w:rsid w:val="00155811"/>
    <w:rsid w:val="00156F86"/>
    <w:rsid w:val="00160F74"/>
    <w:rsid w:val="00167550"/>
    <w:rsid w:val="001705D0"/>
    <w:rsid w:val="0017067D"/>
    <w:rsid w:val="00170D36"/>
    <w:rsid w:val="001716CB"/>
    <w:rsid w:val="00174CF9"/>
    <w:rsid w:val="00176B74"/>
    <w:rsid w:val="001813A6"/>
    <w:rsid w:val="001817F5"/>
    <w:rsid w:val="00181A2C"/>
    <w:rsid w:val="00190563"/>
    <w:rsid w:val="00192943"/>
    <w:rsid w:val="001949CC"/>
    <w:rsid w:val="00194E44"/>
    <w:rsid w:val="001A10AB"/>
    <w:rsid w:val="001A5F31"/>
    <w:rsid w:val="001A719D"/>
    <w:rsid w:val="001A7557"/>
    <w:rsid w:val="001A7EAE"/>
    <w:rsid w:val="001B0317"/>
    <w:rsid w:val="001B138F"/>
    <w:rsid w:val="001B4BA1"/>
    <w:rsid w:val="001C327D"/>
    <w:rsid w:val="001C3F92"/>
    <w:rsid w:val="001C45A8"/>
    <w:rsid w:val="001C4D5E"/>
    <w:rsid w:val="001C66AB"/>
    <w:rsid w:val="001C78E9"/>
    <w:rsid w:val="001D1336"/>
    <w:rsid w:val="001D2254"/>
    <w:rsid w:val="001D338F"/>
    <w:rsid w:val="001D4A69"/>
    <w:rsid w:val="001D6738"/>
    <w:rsid w:val="001D7157"/>
    <w:rsid w:val="001E07D7"/>
    <w:rsid w:val="001E30C0"/>
    <w:rsid w:val="001E3C48"/>
    <w:rsid w:val="001F2186"/>
    <w:rsid w:val="001F52AB"/>
    <w:rsid w:val="001F5D81"/>
    <w:rsid w:val="002004B7"/>
    <w:rsid w:val="00201E12"/>
    <w:rsid w:val="00206F6F"/>
    <w:rsid w:val="00210BBA"/>
    <w:rsid w:val="0021514D"/>
    <w:rsid w:val="00223A15"/>
    <w:rsid w:val="00227C9B"/>
    <w:rsid w:val="002335B1"/>
    <w:rsid w:val="002355BB"/>
    <w:rsid w:val="00236751"/>
    <w:rsid w:val="002377B0"/>
    <w:rsid w:val="002401E1"/>
    <w:rsid w:val="0024048F"/>
    <w:rsid w:val="002426AE"/>
    <w:rsid w:val="0025057A"/>
    <w:rsid w:val="00251B3C"/>
    <w:rsid w:val="00256AD3"/>
    <w:rsid w:val="00257927"/>
    <w:rsid w:val="00261850"/>
    <w:rsid w:val="00265D5B"/>
    <w:rsid w:val="00270CEC"/>
    <w:rsid w:val="002766EC"/>
    <w:rsid w:val="00277800"/>
    <w:rsid w:val="002831DB"/>
    <w:rsid w:val="002839D1"/>
    <w:rsid w:val="0029035F"/>
    <w:rsid w:val="0029058C"/>
    <w:rsid w:val="0029350C"/>
    <w:rsid w:val="002A32AF"/>
    <w:rsid w:val="002A4499"/>
    <w:rsid w:val="002A4A19"/>
    <w:rsid w:val="002B03DA"/>
    <w:rsid w:val="002B1790"/>
    <w:rsid w:val="002B248B"/>
    <w:rsid w:val="002C018E"/>
    <w:rsid w:val="002C13F0"/>
    <w:rsid w:val="002C2844"/>
    <w:rsid w:val="002C3F3B"/>
    <w:rsid w:val="002C4AAA"/>
    <w:rsid w:val="002C61F5"/>
    <w:rsid w:val="002C622E"/>
    <w:rsid w:val="002D08AF"/>
    <w:rsid w:val="002D1A94"/>
    <w:rsid w:val="002D2F20"/>
    <w:rsid w:val="002D3F07"/>
    <w:rsid w:val="002E5BDB"/>
    <w:rsid w:val="002E6156"/>
    <w:rsid w:val="002E7D13"/>
    <w:rsid w:val="002F5A83"/>
    <w:rsid w:val="002F7011"/>
    <w:rsid w:val="002F7B48"/>
    <w:rsid w:val="00300CCB"/>
    <w:rsid w:val="00301704"/>
    <w:rsid w:val="0031088A"/>
    <w:rsid w:val="003122F9"/>
    <w:rsid w:val="0031447B"/>
    <w:rsid w:val="003301A6"/>
    <w:rsid w:val="003307E2"/>
    <w:rsid w:val="00331B63"/>
    <w:rsid w:val="00333442"/>
    <w:rsid w:val="00334CA0"/>
    <w:rsid w:val="00335DED"/>
    <w:rsid w:val="003410D2"/>
    <w:rsid w:val="003426F0"/>
    <w:rsid w:val="0034639F"/>
    <w:rsid w:val="00351EF9"/>
    <w:rsid w:val="00353321"/>
    <w:rsid w:val="00361B63"/>
    <w:rsid w:val="00362B44"/>
    <w:rsid w:val="00366A06"/>
    <w:rsid w:val="00367AA5"/>
    <w:rsid w:val="00370852"/>
    <w:rsid w:val="00374ACD"/>
    <w:rsid w:val="00375473"/>
    <w:rsid w:val="00375AC7"/>
    <w:rsid w:val="0037693B"/>
    <w:rsid w:val="00380D7C"/>
    <w:rsid w:val="00382B2D"/>
    <w:rsid w:val="00382EEF"/>
    <w:rsid w:val="003837A5"/>
    <w:rsid w:val="0038452D"/>
    <w:rsid w:val="003851ED"/>
    <w:rsid w:val="00386E39"/>
    <w:rsid w:val="0038711B"/>
    <w:rsid w:val="00387E4F"/>
    <w:rsid w:val="00387EAE"/>
    <w:rsid w:val="003908FD"/>
    <w:rsid w:val="0039111C"/>
    <w:rsid w:val="00392298"/>
    <w:rsid w:val="00392C52"/>
    <w:rsid w:val="00397981"/>
    <w:rsid w:val="003A09F3"/>
    <w:rsid w:val="003A7864"/>
    <w:rsid w:val="003B0F13"/>
    <w:rsid w:val="003B1E22"/>
    <w:rsid w:val="003B270A"/>
    <w:rsid w:val="003B3D15"/>
    <w:rsid w:val="003B3E8C"/>
    <w:rsid w:val="003B6377"/>
    <w:rsid w:val="003B6A91"/>
    <w:rsid w:val="003C0042"/>
    <w:rsid w:val="003C20B0"/>
    <w:rsid w:val="003D6426"/>
    <w:rsid w:val="003D66E4"/>
    <w:rsid w:val="003E00B5"/>
    <w:rsid w:val="003E0F30"/>
    <w:rsid w:val="003E27E5"/>
    <w:rsid w:val="003E32C8"/>
    <w:rsid w:val="003E33FF"/>
    <w:rsid w:val="003E3909"/>
    <w:rsid w:val="003E5DF3"/>
    <w:rsid w:val="003E6024"/>
    <w:rsid w:val="003F1101"/>
    <w:rsid w:val="003F5AD0"/>
    <w:rsid w:val="00401DCC"/>
    <w:rsid w:val="00405EE4"/>
    <w:rsid w:val="00407F0D"/>
    <w:rsid w:val="00412BA8"/>
    <w:rsid w:val="0041425F"/>
    <w:rsid w:val="0042288A"/>
    <w:rsid w:val="00424FBA"/>
    <w:rsid w:val="00427EEE"/>
    <w:rsid w:val="00431684"/>
    <w:rsid w:val="00431E9F"/>
    <w:rsid w:val="004329AD"/>
    <w:rsid w:val="00444FE1"/>
    <w:rsid w:val="004456BE"/>
    <w:rsid w:val="00446B8B"/>
    <w:rsid w:val="004506AC"/>
    <w:rsid w:val="00451009"/>
    <w:rsid w:val="00453791"/>
    <w:rsid w:val="00462CAA"/>
    <w:rsid w:val="004657AB"/>
    <w:rsid w:val="00470569"/>
    <w:rsid w:val="0047067E"/>
    <w:rsid w:val="00470E8E"/>
    <w:rsid w:val="00471451"/>
    <w:rsid w:val="00473132"/>
    <w:rsid w:val="00475B12"/>
    <w:rsid w:val="0048141F"/>
    <w:rsid w:val="004839AF"/>
    <w:rsid w:val="00484299"/>
    <w:rsid w:val="00485D2F"/>
    <w:rsid w:val="004863F3"/>
    <w:rsid w:val="00486A69"/>
    <w:rsid w:val="00490093"/>
    <w:rsid w:val="004916A9"/>
    <w:rsid w:val="004918E0"/>
    <w:rsid w:val="00492117"/>
    <w:rsid w:val="00496882"/>
    <w:rsid w:val="004A4E2D"/>
    <w:rsid w:val="004A5354"/>
    <w:rsid w:val="004A6736"/>
    <w:rsid w:val="004B1E60"/>
    <w:rsid w:val="004B227A"/>
    <w:rsid w:val="004B44C4"/>
    <w:rsid w:val="004B546C"/>
    <w:rsid w:val="004C05DC"/>
    <w:rsid w:val="004C651F"/>
    <w:rsid w:val="004C6B2A"/>
    <w:rsid w:val="004D0F9E"/>
    <w:rsid w:val="004D222C"/>
    <w:rsid w:val="004D3662"/>
    <w:rsid w:val="004D5B2B"/>
    <w:rsid w:val="004D74EE"/>
    <w:rsid w:val="004D77CE"/>
    <w:rsid w:val="004E13D7"/>
    <w:rsid w:val="004E36C4"/>
    <w:rsid w:val="004E467A"/>
    <w:rsid w:val="004E687E"/>
    <w:rsid w:val="004E6AEC"/>
    <w:rsid w:val="004F37F0"/>
    <w:rsid w:val="004F4295"/>
    <w:rsid w:val="004F5AE5"/>
    <w:rsid w:val="004F6729"/>
    <w:rsid w:val="00500B6E"/>
    <w:rsid w:val="00503946"/>
    <w:rsid w:val="00505FCA"/>
    <w:rsid w:val="005153B4"/>
    <w:rsid w:val="00517C2B"/>
    <w:rsid w:val="00522F2F"/>
    <w:rsid w:val="005249E2"/>
    <w:rsid w:val="00526BC9"/>
    <w:rsid w:val="005273A3"/>
    <w:rsid w:val="00527E15"/>
    <w:rsid w:val="00532E41"/>
    <w:rsid w:val="0053325D"/>
    <w:rsid w:val="00541722"/>
    <w:rsid w:val="0054176D"/>
    <w:rsid w:val="005440B0"/>
    <w:rsid w:val="005449E1"/>
    <w:rsid w:val="00550E9A"/>
    <w:rsid w:val="00551BD0"/>
    <w:rsid w:val="00551E52"/>
    <w:rsid w:val="00552469"/>
    <w:rsid w:val="00554E0F"/>
    <w:rsid w:val="00555CAA"/>
    <w:rsid w:val="00556ED8"/>
    <w:rsid w:val="00557E17"/>
    <w:rsid w:val="00563FAC"/>
    <w:rsid w:val="005710F3"/>
    <w:rsid w:val="00573EA8"/>
    <w:rsid w:val="00582529"/>
    <w:rsid w:val="00582561"/>
    <w:rsid w:val="0058306F"/>
    <w:rsid w:val="0058473D"/>
    <w:rsid w:val="00584BE0"/>
    <w:rsid w:val="00591A2E"/>
    <w:rsid w:val="00593084"/>
    <w:rsid w:val="00596C9A"/>
    <w:rsid w:val="005970B7"/>
    <w:rsid w:val="005A1CA7"/>
    <w:rsid w:val="005A1FB9"/>
    <w:rsid w:val="005A242E"/>
    <w:rsid w:val="005A3874"/>
    <w:rsid w:val="005A3BC9"/>
    <w:rsid w:val="005B2B4F"/>
    <w:rsid w:val="005B5174"/>
    <w:rsid w:val="005C0858"/>
    <w:rsid w:val="005C32CB"/>
    <w:rsid w:val="005C37D8"/>
    <w:rsid w:val="005C5C8A"/>
    <w:rsid w:val="005C773B"/>
    <w:rsid w:val="005D01F3"/>
    <w:rsid w:val="005D136F"/>
    <w:rsid w:val="005D1A83"/>
    <w:rsid w:val="005D5929"/>
    <w:rsid w:val="005D7B18"/>
    <w:rsid w:val="005E11CA"/>
    <w:rsid w:val="005E1974"/>
    <w:rsid w:val="005E1E36"/>
    <w:rsid w:val="005E2E2C"/>
    <w:rsid w:val="005E7C4F"/>
    <w:rsid w:val="005E7EC6"/>
    <w:rsid w:val="005F3953"/>
    <w:rsid w:val="005F3BFC"/>
    <w:rsid w:val="005F4819"/>
    <w:rsid w:val="005F48FC"/>
    <w:rsid w:val="00603BCC"/>
    <w:rsid w:val="00603C49"/>
    <w:rsid w:val="00605DA9"/>
    <w:rsid w:val="0060703B"/>
    <w:rsid w:val="00611239"/>
    <w:rsid w:val="00611D6E"/>
    <w:rsid w:val="006200A2"/>
    <w:rsid w:val="006203C1"/>
    <w:rsid w:val="00622680"/>
    <w:rsid w:val="00627237"/>
    <w:rsid w:val="00633E82"/>
    <w:rsid w:val="0064151D"/>
    <w:rsid w:val="00641C69"/>
    <w:rsid w:val="0064286E"/>
    <w:rsid w:val="006443F9"/>
    <w:rsid w:val="00644CB9"/>
    <w:rsid w:val="0064544A"/>
    <w:rsid w:val="00650023"/>
    <w:rsid w:val="00653BB5"/>
    <w:rsid w:val="006553F7"/>
    <w:rsid w:val="00656AA7"/>
    <w:rsid w:val="0066044B"/>
    <w:rsid w:val="0066198A"/>
    <w:rsid w:val="006676B7"/>
    <w:rsid w:val="00667A63"/>
    <w:rsid w:val="00667D66"/>
    <w:rsid w:val="006718A0"/>
    <w:rsid w:val="00672A6B"/>
    <w:rsid w:val="00675568"/>
    <w:rsid w:val="00685491"/>
    <w:rsid w:val="00687101"/>
    <w:rsid w:val="00687CD6"/>
    <w:rsid w:val="00694575"/>
    <w:rsid w:val="0069508B"/>
    <w:rsid w:val="00697503"/>
    <w:rsid w:val="0069782D"/>
    <w:rsid w:val="006A1107"/>
    <w:rsid w:val="006A38CC"/>
    <w:rsid w:val="006A4029"/>
    <w:rsid w:val="006A4F3B"/>
    <w:rsid w:val="006A6505"/>
    <w:rsid w:val="006A7971"/>
    <w:rsid w:val="006B14A8"/>
    <w:rsid w:val="006B346B"/>
    <w:rsid w:val="006B3C91"/>
    <w:rsid w:val="006B437B"/>
    <w:rsid w:val="006C5D0A"/>
    <w:rsid w:val="006D06A1"/>
    <w:rsid w:val="006D2F22"/>
    <w:rsid w:val="006D4060"/>
    <w:rsid w:val="006D53DE"/>
    <w:rsid w:val="006D6884"/>
    <w:rsid w:val="006D7CEA"/>
    <w:rsid w:val="006E3E6F"/>
    <w:rsid w:val="006E519E"/>
    <w:rsid w:val="006E51E1"/>
    <w:rsid w:val="006E56BB"/>
    <w:rsid w:val="006E69A1"/>
    <w:rsid w:val="006E75D0"/>
    <w:rsid w:val="006F2AF9"/>
    <w:rsid w:val="00701CA0"/>
    <w:rsid w:val="007048E1"/>
    <w:rsid w:val="00710099"/>
    <w:rsid w:val="00711121"/>
    <w:rsid w:val="00717F0A"/>
    <w:rsid w:val="00721090"/>
    <w:rsid w:val="00722861"/>
    <w:rsid w:val="00723776"/>
    <w:rsid w:val="00723B5E"/>
    <w:rsid w:val="00723E9F"/>
    <w:rsid w:val="00723F54"/>
    <w:rsid w:val="0072424D"/>
    <w:rsid w:val="007252D8"/>
    <w:rsid w:val="00726D45"/>
    <w:rsid w:val="00731B2D"/>
    <w:rsid w:val="00733050"/>
    <w:rsid w:val="007376E2"/>
    <w:rsid w:val="007406C1"/>
    <w:rsid w:val="007413EE"/>
    <w:rsid w:val="00742A0A"/>
    <w:rsid w:val="0074431B"/>
    <w:rsid w:val="00744921"/>
    <w:rsid w:val="007454C2"/>
    <w:rsid w:val="00745945"/>
    <w:rsid w:val="00746A37"/>
    <w:rsid w:val="007508B2"/>
    <w:rsid w:val="007523A4"/>
    <w:rsid w:val="007557CA"/>
    <w:rsid w:val="00762A90"/>
    <w:rsid w:val="00766F6D"/>
    <w:rsid w:val="0077093E"/>
    <w:rsid w:val="00773FA2"/>
    <w:rsid w:val="00776858"/>
    <w:rsid w:val="00780190"/>
    <w:rsid w:val="00780BFC"/>
    <w:rsid w:val="007836B4"/>
    <w:rsid w:val="00783B09"/>
    <w:rsid w:val="0078689A"/>
    <w:rsid w:val="00786AB4"/>
    <w:rsid w:val="00794545"/>
    <w:rsid w:val="007966EF"/>
    <w:rsid w:val="007B1755"/>
    <w:rsid w:val="007B3220"/>
    <w:rsid w:val="007B5415"/>
    <w:rsid w:val="007B78FC"/>
    <w:rsid w:val="007C0A25"/>
    <w:rsid w:val="007C1C67"/>
    <w:rsid w:val="007C3E42"/>
    <w:rsid w:val="007D0020"/>
    <w:rsid w:val="007D2776"/>
    <w:rsid w:val="007D32DF"/>
    <w:rsid w:val="007D3EEB"/>
    <w:rsid w:val="007E29E5"/>
    <w:rsid w:val="007E2F7E"/>
    <w:rsid w:val="007E4417"/>
    <w:rsid w:val="007F111B"/>
    <w:rsid w:val="007F5DD9"/>
    <w:rsid w:val="0080197A"/>
    <w:rsid w:val="00803503"/>
    <w:rsid w:val="00807946"/>
    <w:rsid w:val="00807C10"/>
    <w:rsid w:val="00810433"/>
    <w:rsid w:val="00815BC3"/>
    <w:rsid w:val="00816178"/>
    <w:rsid w:val="00822D30"/>
    <w:rsid w:val="00825957"/>
    <w:rsid w:val="00831278"/>
    <w:rsid w:val="00850E59"/>
    <w:rsid w:val="00861EB0"/>
    <w:rsid w:val="008652B9"/>
    <w:rsid w:val="0086610F"/>
    <w:rsid w:val="0087257A"/>
    <w:rsid w:val="008735DC"/>
    <w:rsid w:val="008765B5"/>
    <w:rsid w:val="00886085"/>
    <w:rsid w:val="008A0131"/>
    <w:rsid w:val="008A1C05"/>
    <w:rsid w:val="008A49DE"/>
    <w:rsid w:val="008B2D46"/>
    <w:rsid w:val="008B7270"/>
    <w:rsid w:val="008B7329"/>
    <w:rsid w:val="008C1B35"/>
    <w:rsid w:val="008C1CF2"/>
    <w:rsid w:val="008C485C"/>
    <w:rsid w:val="008C6A20"/>
    <w:rsid w:val="008C6AA2"/>
    <w:rsid w:val="008C7546"/>
    <w:rsid w:val="008D1BD1"/>
    <w:rsid w:val="008D208F"/>
    <w:rsid w:val="008D220A"/>
    <w:rsid w:val="008D313B"/>
    <w:rsid w:val="008D5C92"/>
    <w:rsid w:val="008D696F"/>
    <w:rsid w:val="008E05B4"/>
    <w:rsid w:val="008E118B"/>
    <w:rsid w:val="008E3E03"/>
    <w:rsid w:val="008E6433"/>
    <w:rsid w:val="008F374D"/>
    <w:rsid w:val="008F4E9D"/>
    <w:rsid w:val="008F59AD"/>
    <w:rsid w:val="0090342C"/>
    <w:rsid w:val="0090423E"/>
    <w:rsid w:val="00904368"/>
    <w:rsid w:val="009074A1"/>
    <w:rsid w:val="00910283"/>
    <w:rsid w:val="0091330B"/>
    <w:rsid w:val="009146F8"/>
    <w:rsid w:val="00920EE0"/>
    <w:rsid w:val="0092187B"/>
    <w:rsid w:val="009246CF"/>
    <w:rsid w:val="00926184"/>
    <w:rsid w:val="009266A0"/>
    <w:rsid w:val="009266C4"/>
    <w:rsid w:val="0092671C"/>
    <w:rsid w:val="00927C34"/>
    <w:rsid w:val="00930525"/>
    <w:rsid w:val="0093349C"/>
    <w:rsid w:val="009360A1"/>
    <w:rsid w:val="00941F0D"/>
    <w:rsid w:val="00943A37"/>
    <w:rsid w:val="00944FA3"/>
    <w:rsid w:val="009453F9"/>
    <w:rsid w:val="00951914"/>
    <w:rsid w:val="00953CEB"/>
    <w:rsid w:val="00961BBC"/>
    <w:rsid w:val="009704C1"/>
    <w:rsid w:val="00970D6C"/>
    <w:rsid w:val="009730CC"/>
    <w:rsid w:val="00973BFE"/>
    <w:rsid w:val="00973FA1"/>
    <w:rsid w:val="0098078E"/>
    <w:rsid w:val="009811D6"/>
    <w:rsid w:val="0098391E"/>
    <w:rsid w:val="00985C9E"/>
    <w:rsid w:val="00985D1E"/>
    <w:rsid w:val="00992AE6"/>
    <w:rsid w:val="00992F5C"/>
    <w:rsid w:val="00993228"/>
    <w:rsid w:val="00993DCF"/>
    <w:rsid w:val="0099571B"/>
    <w:rsid w:val="00996267"/>
    <w:rsid w:val="009A20DB"/>
    <w:rsid w:val="009A260B"/>
    <w:rsid w:val="009A6463"/>
    <w:rsid w:val="009A6C3E"/>
    <w:rsid w:val="009A780E"/>
    <w:rsid w:val="009B0D80"/>
    <w:rsid w:val="009B2F51"/>
    <w:rsid w:val="009B3528"/>
    <w:rsid w:val="009B3A8D"/>
    <w:rsid w:val="009B7149"/>
    <w:rsid w:val="009C2986"/>
    <w:rsid w:val="009C378B"/>
    <w:rsid w:val="009C7EBD"/>
    <w:rsid w:val="009D64E2"/>
    <w:rsid w:val="009F3094"/>
    <w:rsid w:val="009F4873"/>
    <w:rsid w:val="00A057CD"/>
    <w:rsid w:val="00A141B3"/>
    <w:rsid w:val="00A2145E"/>
    <w:rsid w:val="00A22089"/>
    <w:rsid w:val="00A25C89"/>
    <w:rsid w:val="00A316D2"/>
    <w:rsid w:val="00A33192"/>
    <w:rsid w:val="00A35829"/>
    <w:rsid w:val="00A37D31"/>
    <w:rsid w:val="00A406D1"/>
    <w:rsid w:val="00A40860"/>
    <w:rsid w:val="00A413BB"/>
    <w:rsid w:val="00A4312B"/>
    <w:rsid w:val="00A45C6C"/>
    <w:rsid w:val="00A47EDF"/>
    <w:rsid w:val="00A509B3"/>
    <w:rsid w:val="00A50FF9"/>
    <w:rsid w:val="00A512F1"/>
    <w:rsid w:val="00A5424A"/>
    <w:rsid w:val="00A604CA"/>
    <w:rsid w:val="00A61C84"/>
    <w:rsid w:val="00A630F5"/>
    <w:rsid w:val="00A63F20"/>
    <w:rsid w:val="00A646A8"/>
    <w:rsid w:val="00A66EE2"/>
    <w:rsid w:val="00A6714C"/>
    <w:rsid w:val="00A7319E"/>
    <w:rsid w:val="00A74778"/>
    <w:rsid w:val="00A76AB5"/>
    <w:rsid w:val="00A80653"/>
    <w:rsid w:val="00A81564"/>
    <w:rsid w:val="00A82481"/>
    <w:rsid w:val="00A82B1E"/>
    <w:rsid w:val="00A84610"/>
    <w:rsid w:val="00A86AF7"/>
    <w:rsid w:val="00A90828"/>
    <w:rsid w:val="00A934D7"/>
    <w:rsid w:val="00A94574"/>
    <w:rsid w:val="00A94583"/>
    <w:rsid w:val="00A94DA2"/>
    <w:rsid w:val="00A95291"/>
    <w:rsid w:val="00A96360"/>
    <w:rsid w:val="00AA334A"/>
    <w:rsid w:val="00AA3BB4"/>
    <w:rsid w:val="00AB1AE8"/>
    <w:rsid w:val="00AB1F84"/>
    <w:rsid w:val="00AC4305"/>
    <w:rsid w:val="00AC7205"/>
    <w:rsid w:val="00AC7CEE"/>
    <w:rsid w:val="00AD0A4A"/>
    <w:rsid w:val="00AD33D2"/>
    <w:rsid w:val="00AE0621"/>
    <w:rsid w:val="00AE3530"/>
    <w:rsid w:val="00AE47E4"/>
    <w:rsid w:val="00AF2049"/>
    <w:rsid w:val="00AF4435"/>
    <w:rsid w:val="00AF456F"/>
    <w:rsid w:val="00AF5955"/>
    <w:rsid w:val="00AF763D"/>
    <w:rsid w:val="00B006A1"/>
    <w:rsid w:val="00B02EE2"/>
    <w:rsid w:val="00B05EAC"/>
    <w:rsid w:val="00B2070F"/>
    <w:rsid w:val="00B20CE6"/>
    <w:rsid w:val="00B20E82"/>
    <w:rsid w:val="00B21A8F"/>
    <w:rsid w:val="00B2497D"/>
    <w:rsid w:val="00B27B1F"/>
    <w:rsid w:val="00B30094"/>
    <w:rsid w:val="00B30EDF"/>
    <w:rsid w:val="00B32D1D"/>
    <w:rsid w:val="00B32E72"/>
    <w:rsid w:val="00B341DC"/>
    <w:rsid w:val="00B374BB"/>
    <w:rsid w:val="00B41930"/>
    <w:rsid w:val="00B44651"/>
    <w:rsid w:val="00B44A18"/>
    <w:rsid w:val="00B44EF1"/>
    <w:rsid w:val="00B507B9"/>
    <w:rsid w:val="00B52B07"/>
    <w:rsid w:val="00B55A9B"/>
    <w:rsid w:val="00B618F7"/>
    <w:rsid w:val="00B65767"/>
    <w:rsid w:val="00B67658"/>
    <w:rsid w:val="00B67D42"/>
    <w:rsid w:val="00B708F0"/>
    <w:rsid w:val="00B720FE"/>
    <w:rsid w:val="00B725E1"/>
    <w:rsid w:val="00B752F6"/>
    <w:rsid w:val="00B837BC"/>
    <w:rsid w:val="00B84D42"/>
    <w:rsid w:val="00B85613"/>
    <w:rsid w:val="00B86D75"/>
    <w:rsid w:val="00B87AD7"/>
    <w:rsid w:val="00B90F32"/>
    <w:rsid w:val="00B93784"/>
    <w:rsid w:val="00BA2E40"/>
    <w:rsid w:val="00BA4491"/>
    <w:rsid w:val="00BA5BF9"/>
    <w:rsid w:val="00BA767C"/>
    <w:rsid w:val="00BB04BE"/>
    <w:rsid w:val="00BB1CFF"/>
    <w:rsid w:val="00BB2F41"/>
    <w:rsid w:val="00BB361C"/>
    <w:rsid w:val="00BB3CB2"/>
    <w:rsid w:val="00BB4218"/>
    <w:rsid w:val="00BC1581"/>
    <w:rsid w:val="00BC47AC"/>
    <w:rsid w:val="00BC4FEA"/>
    <w:rsid w:val="00BD3234"/>
    <w:rsid w:val="00BD4420"/>
    <w:rsid w:val="00BD4A80"/>
    <w:rsid w:val="00BD691E"/>
    <w:rsid w:val="00BE298A"/>
    <w:rsid w:val="00BE48C4"/>
    <w:rsid w:val="00BE534D"/>
    <w:rsid w:val="00BE71FB"/>
    <w:rsid w:val="00BF581F"/>
    <w:rsid w:val="00BF6FE6"/>
    <w:rsid w:val="00C01AE6"/>
    <w:rsid w:val="00C03468"/>
    <w:rsid w:val="00C1267E"/>
    <w:rsid w:val="00C127B6"/>
    <w:rsid w:val="00C1585C"/>
    <w:rsid w:val="00C17D2E"/>
    <w:rsid w:val="00C31967"/>
    <w:rsid w:val="00C36BF0"/>
    <w:rsid w:val="00C4158D"/>
    <w:rsid w:val="00C4163A"/>
    <w:rsid w:val="00C4247D"/>
    <w:rsid w:val="00C424DC"/>
    <w:rsid w:val="00C428D1"/>
    <w:rsid w:val="00C432AD"/>
    <w:rsid w:val="00C43860"/>
    <w:rsid w:val="00C453FA"/>
    <w:rsid w:val="00C475CC"/>
    <w:rsid w:val="00C55139"/>
    <w:rsid w:val="00C55956"/>
    <w:rsid w:val="00C559A3"/>
    <w:rsid w:val="00C570A5"/>
    <w:rsid w:val="00C62D3E"/>
    <w:rsid w:val="00C63F4A"/>
    <w:rsid w:val="00C64D1B"/>
    <w:rsid w:val="00C66D2F"/>
    <w:rsid w:val="00C768EB"/>
    <w:rsid w:val="00C7769E"/>
    <w:rsid w:val="00C834DD"/>
    <w:rsid w:val="00C83DC8"/>
    <w:rsid w:val="00C846A4"/>
    <w:rsid w:val="00C86F93"/>
    <w:rsid w:val="00C87C67"/>
    <w:rsid w:val="00C91945"/>
    <w:rsid w:val="00C9197E"/>
    <w:rsid w:val="00C96ACE"/>
    <w:rsid w:val="00CA072F"/>
    <w:rsid w:val="00CA2241"/>
    <w:rsid w:val="00CA4DC2"/>
    <w:rsid w:val="00CA4E69"/>
    <w:rsid w:val="00CA525E"/>
    <w:rsid w:val="00CC31B9"/>
    <w:rsid w:val="00CD72A1"/>
    <w:rsid w:val="00CE2601"/>
    <w:rsid w:val="00CE3460"/>
    <w:rsid w:val="00CE45E0"/>
    <w:rsid w:val="00CE6236"/>
    <w:rsid w:val="00CE6E34"/>
    <w:rsid w:val="00CE75D4"/>
    <w:rsid w:val="00CF48A3"/>
    <w:rsid w:val="00CF5302"/>
    <w:rsid w:val="00CF6DF4"/>
    <w:rsid w:val="00CF73F9"/>
    <w:rsid w:val="00D01574"/>
    <w:rsid w:val="00D01741"/>
    <w:rsid w:val="00D04B22"/>
    <w:rsid w:val="00D073DF"/>
    <w:rsid w:val="00D16316"/>
    <w:rsid w:val="00D17487"/>
    <w:rsid w:val="00D17AAB"/>
    <w:rsid w:val="00D24DD4"/>
    <w:rsid w:val="00D2655B"/>
    <w:rsid w:val="00D2669F"/>
    <w:rsid w:val="00D3257B"/>
    <w:rsid w:val="00D348A6"/>
    <w:rsid w:val="00D41940"/>
    <w:rsid w:val="00D436F3"/>
    <w:rsid w:val="00D502C6"/>
    <w:rsid w:val="00D5039D"/>
    <w:rsid w:val="00D50D31"/>
    <w:rsid w:val="00D51821"/>
    <w:rsid w:val="00D530D1"/>
    <w:rsid w:val="00D53A2D"/>
    <w:rsid w:val="00D54192"/>
    <w:rsid w:val="00D5598D"/>
    <w:rsid w:val="00D5672D"/>
    <w:rsid w:val="00D65A47"/>
    <w:rsid w:val="00D66372"/>
    <w:rsid w:val="00D7093B"/>
    <w:rsid w:val="00D7331B"/>
    <w:rsid w:val="00D75EF7"/>
    <w:rsid w:val="00D7629C"/>
    <w:rsid w:val="00D77CE6"/>
    <w:rsid w:val="00D82724"/>
    <w:rsid w:val="00D87330"/>
    <w:rsid w:val="00D914A8"/>
    <w:rsid w:val="00D94F34"/>
    <w:rsid w:val="00DA2126"/>
    <w:rsid w:val="00DA7B42"/>
    <w:rsid w:val="00DB1046"/>
    <w:rsid w:val="00DB12DF"/>
    <w:rsid w:val="00DB1368"/>
    <w:rsid w:val="00DB2F72"/>
    <w:rsid w:val="00DC7A4F"/>
    <w:rsid w:val="00DD172B"/>
    <w:rsid w:val="00DD1C67"/>
    <w:rsid w:val="00DD20AB"/>
    <w:rsid w:val="00DD7550"/>
    <w:rsid w:val="00DE0EB8"/>
    <w:rsid w:val="00DE243B"/>
    <w:rsid w:val="00DE51BD"/>
    <w:rsid w:val="00DF174B"/>
    <w:rsid w:val="00DF5BAE"/>
    <w:rsid w:val="00DF65E8"/>
    <w:rsid w:val="00DF673A"/>
    <w:rsid w:val="00DF7C52"/>
    <w:rsid w:val="00E00AE6"/>
    <w:rsid w:val="00E01D63"/>
    <w:rsid w:val="00E1247A"/>
    <w:rsid w:val="00E16A71"/>
    <w:rsid w:val="00E22B2C"/>
    <w:rsid w:val="00E23428"/>
    <w:rsid w:val="00E25076"/>
    <w:rsid w:val="00E258A8"/>
    <w:rsid w:val="00E269E7"/>
    <w:rsid w:val="00E278A9"/>
    <w:rsid w:val="00E27E96"/>
    <w:rsid w:val="00E3109B"/>
    <w:rsid w:val="00E32128"/>
    <w:rsid w:val="00E3615E"/>
    <w:rsid w:val="00E365CD"/>
    <w:rsid w:val="00E41B61"/>
    <w:rsid w:val="00E41E1F"/>
    <w:rsid w:val="00E5068E"/>
    <w:rsid w:val="00E525A1"/>
    <w:rsid w:val="00E5504A"/>
    <w:rsid w:val="00E5629E"/>
    <w:rsid w:val="00E6012A"/>
    <w:rsid w:val="00E602BD"/>
    <w:rsid w:val="00E6068A"/>
    <w:rsid w:val="00E6537B"/>
    <w:rsid w:val="00E70877"/>
    <w:rsid w:val="00E7578B"/>
    <w:rsid w:val="00E7671A"/>
    <w:rsid w:val="00E81EAB"/>
    <w:rsid w:val="00E91416"/>
    <w:rsid w:val="00E91BB6"/>
    <w:rsid w:val="00E92E57"/>
    <w:rsid w:val="00E943A9"/>
    <w:rsid w:val="00E95C02"/>
    <w:rsid w:val="00E96B96"/>
    <w:rsid w:val="00E97F27"/>
    <w:rsid w:val="00EA2229"/>
    <w:rsid w:val="00EA359A"/>
    <w:rsid w:val="00EA444C"/>
    <w:rsid w:val="00EA6AF2"/>
    <w:rsid w:val="00EB0C4B"/>
    <w:rsid w:val="00EB1EDB"/>
    <w:rsid w:val="00EB2C0A"/>
    <w:rsid w:val="00EB406D"/>
    <w:rsid w:val="00EB6EAB"/>
    <w:rsid w:val="00EC39EB"/>
    <w:rsid w:val="00EC68C4"/>
    <w:rsid w:val="00ED29A3"/>
    <w:rsid w:val="00ED4AB8"/>
    <w:rsid w:val="00ED6CAF"/>
    <w:rsid w:val="00EE1501"/>
    <w:rsid w:val="00EE2E06"/>
    <w:rsid w:val="00EE4BF6"/>
    <w:rsid w:val="00EF77F0"/>
    <w:rsid w:val="00F07773"/>
    <w:rsid w:val="00F07E1B"/>
    <w:rsid w:val="00F10EA6"/>
    <w:rsid w:val="00F1255D"/>
    <w:rsid w:val="00F15CC3"/>
    <w:rsid w:val="00F17E21"/>
    <w:rsid w:val="00F23707"/>
    <w:rsid w:val="00F237B3"/>
    <w:rsid w:val="00F2466E"/>
    <w:rsid w:val="00F30698"/>
    <w:rsid w:val="00F33708"/>
    <w:rsid w:val="00F33BBA"/>
    <w:rsid w:val="00F35565"/>
    <w:rsid w:val="00F365F7"/>
    <w:rsid w:val="00F40486"/>
    <w:rsid w:val="00F422C2"/>
    <w:rsid w:val="00F43005"/>
    <w:rsid w:val="00F4399B"/>
    <w:rsid w:val="00F44956"/>
    <w:rsid w:val="00F45DDB"/>
    <w:rsid w:val="00F4712C"/>
    <w:rsid w:val="00F47663"/>
    <w:rsid w:val="00F50EE5"/>
    <w:rsid w:val="00F50F9A"/>
    <w:rsid w:val="00F62607"/>
    <w:rsid w:val="00F630D4"/>
    <w:rsid w:val="00F724A3"/>
    <w:rsid w:val="00F73EE0"/>
    <w:rsid w:val="00F84AB1"/>
    <w:rsid w:val="00F84EA9"/>
    <w:rsid w:val="00F8743F"/>
    <w:rsid w:val="00F91680"/>
    <w:rsid w:val="00F916F8"/>
    <w:rsid w:val="00F9443B"/>
    <w:rsid w:val="00FA0A53"/>
    <w:rsid w:val="00FA33C9"/>
    <w:rsid w:val="00FA3814"/>
    <w:rsid w:val="00FA5ED8"/>
    <w:rsid w:val="00FA714D"/>
    <w:rsid w:val="00FB12C4"/>
    <w:rsid w:val="00FB55BA"/>
    <w:rsid w:val="00FB7BAA"/>
    <w:rsid w:val="00FC2A5C"/>
    <w:rsid w:val="00FC523C"/>
    <w:rsid w:val="00FD271F"/>
    <w:rsid w:val="00FD6FBF"/>
    <w:rsid w:val="00FF157A"/>
    <w:rsid w:val="00FF21BC"/>
    <w:rsid w:val="00FF7882"/>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4BE0"/>
    <w:pPr>
      <w:spacing w:after="0" w:line="240" w:lineRule="auto"/>
    </w:pPr>
    <w:rPr>
      <w:rFonts w:ascii="新細明體" w:eastAsia="新細明體" w:hAnsi="新細明體" w:cs="新細明體"/>
      <w:sz w:val="24"/>
      <w:szCs w:val="24"/>
      <w:lang w:eastAsia="zh-TW"/>
    </w:rPr>
  </w:style>
  <w:style w:type="paragraph" w:styleId="1">
    <w:name w:val="heading 1"/>
    <w:basedOn w:val="a"/>
    <w:next w:val="a"/>
    <w:link w:val="10"/>
    <w:qFormat/>
    <w:rsid w:val="006200A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lang w:eastAsia="de-DE"/>
    </w:rPr>
  </w:style>
  <w:style w:type="paragraph" w:customStyle="1" w:styleId="ACLText">
    <w:name w:val="ACL Text"/>
    <w:basedOn w:val="a"/>
    <w:next w:val="ACLTextFirstLine"/>
    <w:link w:val="ACLTextChar"/>
    <w:qFormat/>
    <w:rsid w:val="006200A2"/>
    <w:pPr>
      <w:spacing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jc w:val="both"/>
      <w:outlineLvl w:val="0"/>
    </w:pPr>
    <w:rPr>
      <w:rFonts w:ascii="Times New Roman" w:eastAsia="MS Mincho" w:hAnsi="Times New Roman" w:cs="Times New Roman"/>
      <w:b/>
      <w:bCs/>
      <w:kern w:val="16"/>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jc w:val="center"/>
    </w:pPr>
    <w:rPr>
      <w:rFonts w:ascii="Times New Roman" w:eastAsia="MS Mincho" w:hAnsi="Times New Roman" w:cs="Times New Roman"/>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jc w:val="both"/>
      <w:outlineLvl w:val="0"/>
    </w:pPr>
    <w:rPr>
      <w:rFonts w:ascii="Times New Roman" w:eastAsia="MS Mincho" w:hAnsi="Times New Roman" w:cs="Times New Roman"/>
      <w:b/>
      <w:bCs/>
      <w:kern w:val="16"/>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suppressOverlap/>
      <w:jc w:val="center"/>
    </w:pPr>
    <w:rPr>
      <w:rFonts w:ascii="Times New Roman" w:eastAsia="MS Mincho" w:hAnsi="Times New Roman" w:cs="Times New Roman"/>
      <w:b/>
      <w:noProof/>
      <w:color w:val="7B7B7B" w:themeColor="accent3" w:themeShade="BF"/>
      <w:szCs w:val="26"/>
      <w:lang w:eastAsia="de-DE"/>
    </w:rPr>
  </w:style>
  <w:style w:type="paragraph" w:customStyle="1" w:styleId="ACLSubsection">
    <w:name w:val="ACL Subsection"/>
    <w:basedOn w:val="2"/>
    <w:next w:val="ACLText"/>
    <w:link w:val="ACLSubsectionChar"/>
    <w:qFormat/>
    <w:rsid w:val="006200A2"/>
    <w:pPr>
      <w:keepLines w:val="0"/>
      <w:spacing w:before="180" w:after="120"/>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paragraph" w:styleId="Web">
    <w:name w:val="Normal (Web)"/>
    <w:basedOn w:val="a"/>
    <w:uiPriority w:val="99"/>
    <w:semiHidden/>
    <w:unhideWhenUsed/>
    <w:rsid w:val="00810433"/>
    <w:pPr>
      <w:spacing w:before="100" w:beforeAutospacing="1" w:after="100" w:afterAutospacing="1"/>
    </w:pPr>
  </w:style>
  <w:style w:type="character" w:styleId="af6">
    <w:name w:val="Placeholder Text"/>
    <w:basedOn w:val="a0"/>
    <w:uiPriority w:val="99"/>
    <w:semiHidden/>
    <w:rsid w:val="00641C69"/>
    <w:rPr>
      <w:color w:val="808080"/>
    </w:rPr>
  </w:style>
  <w:style w:type="table" w:styleId="af7">
    <w:name w:val="Grid Table Light"/>
    <w:basedOn w:val="a1"/>
    <w:uiPriority w:val="40"/>
    <w:rsid w:val="005847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8">
    <w:name w:val="Revision"/>
    <w:hidden/>
    <w:uiPriority w:val="99"/>
    <w:semiHidden/>
    <w:rsid w:val="000C3A90"/>
    <w:pPr>
      <w:spacing w:after="0" w:line="240" w:lineRule="auto"/>
    </w:pPr>
  </w:style>
  <w:style w:type="paragraph" w:styleId="HTML">
    <w:name w:val="HTML Preformatted"/>
    <w:basedOn w:val="a"/>
    <w:link w:val="HTML0"/>
    <w:uiPriority w:val="99"/>
    <w:unhideWhenUsed/>
    <w:rsid w:val="00B0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B05EAC"/>
    <w:rPr>
      <w:rFonts w:ascii="細明體" w:eastAsia="細明體" w:hAnsi="細明體" w:cs="細明體"/>
      <w:sz w:val="24"/>
      <w:szCs w:val="24"/>
      <w:lang w:eastAsia="zh-TW"/>
    </w:rPr>
  </w:style>
  <w:style w:type="character" w:styleId="af9">
    <w:name w:val="annotation reference"/>
    <w:basedOn w:val="a0"/>
    <w:uiPriority w:val="99"/>
    <w:semiHidden/>
    <w:unhideWhenUsed/>
    <w:rsid w:val="006A7971"/>
    <w:rPr>
      <w:sz w:val="18"/>
      <w:szCs w:val="18"/>
    </w:rPr>
  </w:style>
  <w:style w:type="paragraph" w:styleId="afa">
    <w:name w:val="List Paragraph"/>
    <w:basedOn w:val="a"/>
    <w:uiPriority w:val="34"/>
    <w:qFormat/>
    <w:rsid w:val="004863F3"/>
    <w:pPr>
      <w:ind w:leftChars="200" w:left="480"/>
    </w:pPr>
  </w:style>
  <w:style w:type="character" w:styleId="afb">
    <w:name w:val="Unresolved Mention"/>
    <w:basedOn w:val="a0"/>
    <w:uiPriority w:val="99"/>
    <w:semiHidden/>
    <w:unhideWhenUsed/>
    <w:rsid w:val="00D7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7661">
      <w:bodyDiv w:val="1"/>
      <w:marLeft w:val="0"/>
      <w:marRight w:val="0"/>
      <w:marTop w:val="0"/>
      <w:marBottom w:val="0"/>
      <w:divBdr>
        <w:top w:val="none" w:sz="0" w:space="0" w:color="auto"/>
        <w:left w:val="none" w:sz="0" w:space="0" w:color="auto"/>
        <w:bottom w:val="none" w:sz="0" w:space="0" w:color="auto"/>
        <w:right w:val="none" w:sz="0" w:space="0" w:color="auto"/>
      </w:divBdr>
      <w:divsChild>
        <w:div w:id="613097337">
          <w:marLeft w:val="0"/>
          <w:marRight w:val="0"/>
          <w:marTop w:val="0"/>
          <w:marBottom w:val="0"/>
          <w:divBdr>
            <w:top w:val="none" w:sz="0" w:space="0" w:color="auto"/>
            <w:left w:val="none" w:sz="0" w:space="0" w:color="auto"/>
            <w:bottom w:val="none" w:sz="0" w:space="0" w:color="auto"/>
            <w:right w:val="none" w:sz="0" w:space="0" w:color="auto"/>
          </w:divBdr>
          <w:divsChild>
            <w:div w:id="1180773954">
              <w:marLeft w:val="0"/>
              <w:marRight w:val="0"/>
              <w:marTop w:val="0"/>
              <w:marBottom w:val="0"/>
              <w:divBdr>
                <w:top w:val="none" w:sz="0" w:space="0" w:color="auto"/>
                <w:left w:val="none" w:sz="0" w:space="0" w:color="auto"/>
                <w:bottom w:val="none" w:sz="0" w:space="0" w:color="auto"/>
                <w:right w:val="none" w:sz="0" w:space="0" w:color="auto"/>
              </w:divBdr>
              <w:divsChild>
                <w:div w:id="14522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40">
      <w:bodyDiv w:val="1"/>
      <w:marLeft w:val="0"/>
      <w:marRight w:val="0"/>
      <w:marTop w:val="0"/>
      <w:marBottom w:val="0"/>
      <w:divBdr>
        <w:top w:val="none" w:sz="0" w:space="0" w:color="auto"/>
        <w:left w:val="none" w:sz="0" w:space="0" w:color="auto"/>
        <w:bottom w:val="none" w:sz="0" w:space="0" w:color="auto"/>
        <w:right w:val="none" w:sz="0" w:space="0" w:color="auto"/>
      </w:divBdr>
    </w:div>
    <w:div w:id="140343130">
      <w:bodyDiv w:val="1"/>
      <w:marLeft w:val="0"/>
      <w:marRight w:val="0"/>
      <w:marTop w:val="0"/>
      <w:marBottom w:val="0"/>
      <w:divBdr>
        <w:top w:val="none" w:sz="0" w:space="0" w:color="auto"/>
        <w:left w:val="none" w:sz="0" w:space="0" w:color="auto"/>
        <w:bottom w:val="none" w:sz="0" w:space="0" w:color="auto"/>
        <w:right w:val="none" w:sz="0" w:space="0" w:color="auto"/>
      </w:divBdr>
    </w:div>
    <w:div w:id="179315331">
      <w:bodyDiv w:val="1"/>
      <w:marLeft w:val="0"/>
      <w:marRight w:val="0"/>
      <w:marTop w:val="0"/>
      <w:marBottom w:val="0"/>
      <w:divBdr>
        <w:top w:val="none" w:sz="0" w:space="0" w:color="auto"/>
        <w:left w:val="none" w:sz="0" w:space="0" w:color="auto"/>
        <w:bottom w:val="none" w:sz="0" w:space="0" w:color="auto"/>
        <w:right w:val="none" w:sz="0" w:space="0" w:color="auto"/>
      </w:divBdr>
    </w:div>
    <w:div w:id="216745688">
      <w:bodyDiv w:val="1"/>
      <w:marLeft w:val="0"/>
      <w:marRight w:val="0"/>
      <w:marTop w:val="0"/>
      <w:marBottom w:val="0"/>
      <w:divBdr>
        <w:top w:val="none" w:sz="0" w:space="0" w:color="auto"/>
        <w:left w:val="none" w:sz="0" w:space="0" w:color="auto"/>
        <w:bottom w:val="none" w:sz="0" w:space="0" w:color="auto"/>
        <w:right w:val="none" w:sz="0" w:space="0" w:color="auto"/>
      </w:divBdr>
    </w:div>
    <w:div w:id="267085633">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25731345">
      <w:bodyDiv w:val="1"/>
      <w:marLeft w:val="0"/>
      <w:marRight w:val="0"/>
      <w:marTop w:val="0"/>
      <w:marBottom w:val="0"/>
      <w:divBdr>
        <w:top w:val="none" w:sz="0" w:space="0" w:color="auto"/>
        <w:left w:val="none" w:sz="0" w:space="0" w:color="auto"/>
        <w:bottom w:val="none" w:sz="0" w:space="0" w:color="auto"/>
        <w:right w:val="none" w:sz="0" w:space="0" w:color="auto"/>
      </w:divBdr>
    </w:div>
    <w:div w:id="461922863">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43796337">
      <w:bodyDiv w:val="1"/>
      <w:marLeft w:val="0"/>
      <w:marRight w:val="0"/>
      <w:marTop w:val="0"/>
      <w:marBottom w:val="0"/>
      <w:divBdr>
        <w:top w:val="none" w:sz="0" w:space="0" w:color="auto"/>
        <w:left w:val="none" w:sz="0" w:space="0" w:color="auto"/>
        <w:bottom w:val="none" w:sz="0" w:space="0" w:color="auto"/>
        <w:right w:val="none" w:sz="0" w:space="0" w:color="auto"/>
      </w:divBdr>
    </w:div>
    <w:div w:id="74622514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1068096">
      <w:bodyDiv w:val="1"/>
      <w:marLeft w:val="0"/>
      <w:marRight w:val="0"/>
      <w:marTop w:val="0"/>
      <w:marBottom w:val="0"/>
      <w:divBdr>
        <w:top w:val="none" w:sz="0" w:space="0" w:color="auto"/>
        <w:left w:val="none" w:sz="0" w:space="0" w:color="auto"/>
        <w:bottom w:val="none" w:sz="0" w:space="0" w:color="auto"/>
        <w:right w:val="none" w:sz="0" w:space="0" w:color="auto"/>
      </w:divBdr>
    </w:div>
    <w:div w:id="819075313">
      <w:bodyDiv w:val="1"/>
      <w:marLeft w:val="0"/>
      <w:marRight w:val="0"/>
      <w:marTop w:val="0"/>
      <w:marBottom w:val="0"/>
      <w:divBdr>
        <w:top w:val="none" w:sz="0" w:space="0" w:color="auto"/>
        <w:left w:val="none" w:sz="0" w:space="0" w:color="auto"/>
        <w:bottom w:val="none" w:sz="0" w:space="0" w:color="auto"/>
        <w:right w:val="none" w:sz="0" w:space="0" w:color="auto"/>
      </w:divBdr>
    </w:div>
    <w:div w:id="971985888">
      <w:bodyDiv w:val="1"/>
      <w:marLeft w:val="0"/>
      <w:marRight w:val="0"/>
      <w:marTop w:val="0"/>
      <w:marBottom w:val="0"/>
      <w:divBdr>
        <w:top w:val="none" w:sz="0" w:space="0" w:color="auto"/>
        <w:left w:val="none" w:sz="0" w:space="0" w:color="auto"/>
        <w:bottom w:val="none" w:sz="0" w:space="0" w:color="auto"/>
        <w:right w:val="none" w:sz="0" w:space="0" w:color="auto"/>
      </w:divBdr>
    </w:div>
    <w:div w:id="1006832224">
      <w:bodyDiv w:val="1"/>
      <w:marLeft w:val="0"/>
      <w:marRight w:val="0"/>
      <w:marTop w:val="0"/>
      <w:marBottom w:val="0"/>
      <w:divBdr>
        <w:top w:val="none" w:sz="0" w:space="0" w:color="auto"/>
        <w:left w:val="none" w:sz="0" w:space="0" w:color="auto"/>
        <w:bottom w:val="none" w:sz="0" w:space="0" w:color="auto"/>
        <w:right w:val="none" w:sz="0" w:space="0" w:color="auto"/>
      </w:divBdr>
    </w:div>
    <w:div w:id="1016233626">
      <w:bodyDiv w:val="1"/>
      <w:marLeft w:val="0"/>
      <w:marRight w:val="0"/>
      <w:marTop w:val="0"/>
      <w:marBottom w:val="0"/>
      <w:divBdr>
        <w:top w:val="none" w:sz="0" w:space="0" w:color="auto"/>
        <w:left w:val="none" w:sz="0" w:space="0" w:color="auto"/>
        <w:bottom w:val="none" w:sz="0" w:space="0" w:color="auto"/>
        <w:right w:val="none" w:sz="0" w:space="0" w:color="auto"/>
      </w:divBdr>
    </w:div>
    <w:div w:id="1090471347">
      <w:bodyDiv w:val="1"/>
      <w:marLeft w:val="0"/>
      <w:marRight w:val="0"/>
      <w:marTop w:val="0"/>
      <w:marBottom w:val="0"/>
      <w:divBdr>
        <w:top w:val="none" w:sz="0" w:space="0" w:color="auto"/>
        <w:left w:val="none" w:sz="0" w:space="0" w:color="auto"/>
        <w:bottom w:val="none" w:sz="0" w:space="0" w:color="auto"/>
        <w:right w:val="none" w:sz="0" w:space="0" w:color="auto"/>
      </w:divBdr>
    </w:div>
    <w:div w:id="1095249199">
      <w:bodyDiv w:val="1"/>
      <w:marLeft w:val="0"/>
      <w:marRight w:val="0"/>
      <w:marTop w:val="0"/>
      <w:marBottom w:val="0"/>
      <w:divBdr>
        <w:top w:val="none" w:sz="0" w:space="0" w:color="auto"/>
        <w:left w:val="none" w:sz="0" w:space="0" w:color="auto"/>
        <w:bottom w:val="none" w:sz="0" w:space="0" w:color="auto"/>
        <w:right w:val="none" w:sz="0" w:space="0" w:color="auto"/>
      </w:divBdr>
    </w:div>
    <w:div w:id="1125733485">
      <w:bodyDiv w:val="1"/>
      <w:marLeft w:val="0"/>
      <w:marRight w:val="0"/>
      <w:marTop w:val="0"/>
      <w:marBottom w:val="0"/>
      <w:divBdr>
        <w:top w:val="none" w:sz="0" w:space="0" w:color="auto"/>
        <w:left w:val="none" w:sz="0" w:space="0" w:color="auto"/>
        <w:bottom w:val="none" w:sz="0" w:space="0" w:color="auto"/>
        <w:right w:val="none" w:sz="0" w:space="0" w:color="auto"/>
      </w:divBdr>
    </w:div>
    <w:div w:id="120109069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87223995">
      <w:bodyDiv w:val="1"/>
      <w:marLeft w:val="0"/>
      <w:marRight w:val="0"/>
      <w:marTop w:val="0"/>
      <w:marBottom w:val="0"/>
      <w:divBdr>
        <w:top w:val="none" w:sz="0" w:space="0" w:color="auto"/>
        <w:left w:val="none" w:sz="0" w:space="0" w:color="auto"/>
        <w:bottom w:val="none" w:sz="0" w:space="0" w:color="auto"/>
        <w:right w:val="none" w:sz="0" w:space="0" w:color="auto"/>
      </w:divBdr>
    </w:div>
    <w:div w:id="1387726642">
      <w:bodyDiv w:val="1"/>
      <w:marLeft w:val="0"/>
      <w:marRight w:val="0"/>
      <w:marTop w:val="0"/>
      <w:marBottom w:val="0"/>
      <w:divBdr>
        <w:top w:val="none" w:sz="0" w:space="0" w:color="auto"/>
        <w:left w:val="none" w:sz="0" w:space="0" w:color="auto"/>
        <w:bottom w:val="none" w:sz="0" w:space="0" w:color="auto"/>
        <w:right w:val="none" w:sz="0" w:space="0" w:color="auto"/>
      </w:divBdr>
    </w:div>
    <w:div w:id="1417675951">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92022693">
      <w:bodyDiv w:val="1"/>
      <w:marLeft w:val="0"/>
      <w:marRight w:val="0"/>
      <w:marTop w:val="0"/>
      <w:marBottom w:val="0"/>
      <w:divBdr>
        <w:top w:val="none" w:sz="0" w:space="0" w:color="auto"/>
        <w:left w:val="none" w:sz="0" w:space="0" w:color="auto"/>
        <w:bottom w:val="none" w:sz="0" w:space="0" w:color="auto"/>
        <w:right w:val="none" w:sz="0" w:space="0" w:color="auto"/>
      </w:divBdr>
    </w:div>
    <w:div w:id="1528132744">
      <w:bodyDiv w:val="1"/>
      <w:marLeft w:val="0"/>
      <w:marRight w:val="0"/>
      <w:marTop w:val="0"/>
      <w:marBottom w:val="0"/>
      <w:divBdr>
        <w:top w:val="none" w:sz="0" w:space="0" w:color="auto"/>
        <w:left w:val="none" w:sz="0" w:space="0" w:color="auto"/>
        <w:bottom w:val="none" w:sz="0" w:space="0" w:color="auto"/>
        <w:right w:val="none" w:sz="0" w:space="0" w:color="auto"/>
      </w:divBdr>
    </w:div>
    <w:div w:id="1534536765">
      <w:bodyDiv w:val="1"/>
      <w:marLeft w:val="0"/>
      <w:marRight w:val="0"/>
      <w:marTop w:val="0"/>
      <w:marBottom w:val="0"/>
      <w:divBdr>
        <w:top w:val="none" w:sz="0" w:space="0" w:color="auto"/>
        <w:left w:val="none" w:sz="0" w:space="0" w:color="auto"/>
        <w:bottom w:val="none" w:sz="0" w:space="0" w:color="auto"/>
        <w:right w:val="none" w:sz="0" w:space="0" w:color="auto"/>
      </w:divBdr>
    </w:div>
    <w:div w:id="1554190967">
      <w:bodyDiv w:val="1"/>
      <w:marLeft w:val="0"/>
      <w:marRight w:val="0"/>
      <w:marTop w:val="0"/>
      <w:marBottom w:val="0"/>
      <w:divBdr>
        <w:top w:val="none" w:sz="0" w:space="0" w:color="auto"/>
        <w:left w:val="none" w:sz="0" w:space="0" w:color="auto"/>
        <w:bottom w:val="none" w:sz="0" w:space="0" w:color="auto"/>
        <w:right w:val="none" w:sz="0" w:space="0" w:color="auto"/>
      </w:divBdr>
    </w:div>
    <w:div w:id="1648362625">
      <w:bodyDiv w:val="1"/>
      <w:marLeft w:val="0"/>
      <w:marRight w:val="0"/>
      <w:marTop w:val="0"/>
      <w:marBottom w:val="0"/>
      <w:divBdr>
        <w:top w:val="none" w:sz="0" w:space="0" w:color="auto"/>
        <w:left w:val="none" w:sz="0" w:space="0" w:color="auto"/>
        <w:bottom w:val="none" w:sz="0" w:space="0" w:color="auto"/>
        <w:right w:val="none" w:sz="0" w:space="0" w:color="auto"/>
      </w:divBdr>
    </w:div>
    <w:div w:id="1754934547">
      <w:bodyDiv w:val="1"/>
      <w:marLeft w:val="0"/>
      <w:marRight w:val="0"/>
      <w:marTop w:val="0"/>
      <w:marBottom w:val="0"/>
      <w:divBdr>
        <w:top w:val="none" w:sz="0" w:space="0" w:color="auto"/>
        <w:left w:val="none" w:sz="0" w:space="0" w:color="auto"/>
        <w:bottom w:val="none" w:sz="0" w:space="0" w:color="auto"/>
        <w:right w:val="none" w:sz="0" w:space="0" w:color="auto"/>
      </w:divBdr>
    </w:div>
    <w:div w:id="189589654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49703654">
      <w:bodyDiv w:val="1"/>
      <w:marLeft w:val="0"/>
      <w:marRight w:val="0"/>
      <w:marTop w:val="0"/>
      <w:marBottom w:val="0"/>
      <w:divBdr>
        <w:top w:val="none" w:sz="0" w:space="0" w:color="auto"/>
        <w:left w:val="none" w:sz="0" w:space="0" w:color="auto"/>
        <w:bottom w:val="none" w:sz="0" w:space="0" w:color="auto"/>
        <w:right w:val="none" w:sz="0" w:space="0" w:color="auto"/>
      </w:divBdr>
    </w:div>
    <w:div w:id="1969122862">
      <w:bodyDiv w:val="1"/>
      <w:marLeft w:val="0"/>
      <w:marRight w:val="0"/>
      <w:marTop w:val="0"/>
      <w:marBottom w:val="0"/>
      <w:divBdr>
        <w:top w:val="none" w:sz="0" w:space="0" w:color="auto"/>
        <w:left w:val="none" w:sz="0" w:space="0" w:color="auto"/>
        <w:bottom w:val="none" w:sz="0" w:space="0" w:color="auto"/>
        <w:right w:val="none" w:sz="0" w:space="0" w:color="auto"/>
      </w:divBdr>
    </w:div>
    <w:div w:id="1973516470">
      <w:bodyDiv w:val="1"/>
      <w:marLeft w:val="0"/>
      <w:marRight w:val="0"/>
      <w:marTop w:val="0"/>
      <w:marBottom w:val="0"/>
      <w:divBdr>
        <w:top w:val="none" w:sz="0" w:space="0" w:color="auto"/>
        <w:left w:val="none" w:sz="0" w:space="0" w:color="auto"/>
        <w:bottom w:val="none" w:sz="0" w:space="0" w:color="auto"/>
        <w:right w:val="none" w:sz="0" w:space="0" w:color="auto"/>
      </w:divBdr>
    </w:div>
    <w:div w:id="1987467341">
      <w:bodyDiv w:val="1"/>
      <w:marLeft w:val="0"/>
      <w:marRight w:val="0"/>
      <w:marTop w:val="0"/>
      <w:marBottom w:val="0"/>
      <w:divBdr>
        <w:top w:val="none" w:sz="0" w:space="0" w:color="auto"/>
        <w:left w:val="none" w:sz="0" w:space="0" w:color="auto"/>
        <w:bottom w:val="none" w:sz="0" w:space="0" w:color="auto"/>
        <w:right w:val="none" w:sz="0" w:space="0" w:color="auto"/>
      </w:divBdr>
    </w:div>
    <w:div w:id="2030787726">
      <w:bodyDiv w:val="1"/>
      <w:marLeft w:val="0"/>
      <w:marRight w:val="0"/>
      <w:marTop w:val="0"/>
      <w:marBottom w:val="0"/>
      <w:divBdr>
        <w:top w:val="none" w:sz="0" w:space="0" w:color="auto"/>
        <w:left w:val="none" w:sz="0" w:space="0" w:color="auto"/>
        <w:bottom w:val="none" w:sz="0" w:space="0" w:color="auto"/>
        <w:right w:val="none" w:sz="0" w:space="0" w:color="auto"/>
      </w:divBdr>
    </w:div>
    <w:div w:id="2036270656">
      <w:bodyDiv w:val="1"/>
      <w:marLeft w:val="0"/>
      <w:marRight w:val="0"/>
      <w:marTop w:val="0"/>
      <w:marBottom w:val="0"/>
      <w:divBdr>
        <w:top w:val="none" w:sz="0" w:space="0" w:color="auto"/>
        <w:left w:val="none" w:sz="0" w:space="0" w:color="auto"/>
        <w:bottom w:val="none" w:sz="0" w:space="0" w:color="auto"/>
        <w:right w:val="none" w:sz="0" w:space="0" w:color="auto"/>
      </w:divBdr>
    </w:div>
    <w:div w:id="2048988769">
      <w:bodyDiv w:val="1"/>
      <w:marLeft w:val="0"/>
      <w:marRight w:val="0"/>
      <w:marTop w:val="0"/>
      <w:marBottom w:val="0"/>
      <w:divBdr>
        <w:top w:val="none" w:sz="0" w:space="0" w:color="auto"/>
        <w:left w:val="none" w:sz="0" w:space="0" w:color="auto"/>
        <w:bottom w:val="none" w:sz="0" w:space="0" w:color="auto"/>
        <w:right w:val="none" w:sz="0" w:space="0" w:color="auto"/>
      </w:divBdr>
    </w:div>
    <w:div w:id="2050104210">
      <w:bodyDiv w:val="1"/>
      <w:marLeft w:val="0"/>
      <w:marRight w:val="0"/>
      <w:marTop w:val="0"/>
      <w:marBottom w:val="0"/>
      <w:divBdr>
        <w:top w:val="none" w:sz="0" w:space="0" w:color="auto"/>
        <w:left w:val="none" w:sz="0" w:space="0" w:color="auto"/>
        <w:bottom w:val="none" w:sz="0" w:space="0" w:color="auto"/>
        <w:right w:val="none" w:sz="0" w:space="0" w:color="auto"/>
      </w:divBdr>
    </w:div>
    <w:div w:id="2088070258">
      <w:bodyDiv w:val="1"/>
      <w:marLeft w:val="0"/>
      <w:marRight w:val="0"/>
      <w:marTop w:val="0"/>
      <w:marBottom w:val="0"/>
      <w:divBdr>
        <w:top w:val="none" w:sz="0" w:space="0" w:color="auto"/>
        <w:left w:val="none" w:sz="0" w:space="0" w:color="auto"/>
        <w:bottom w:val="none" w:sz="0" w:space="0" w:color="auto"/>
        <w:right w:val="none" w:sz="0" w:space="0" w:color="auto"/>
      </w:divBdr>
    </w:div>
    <w:div w:id="2104983547">
      <w:bodyDiv w:val="1"/>
      <w:marLeft w:val="0"/>
      <w:marRight w:val="0"/>
      <w:marTop w:val="0"/>
      <w:marBottom w:val="0"/>
      <w:divBdr>
        <w:top w:val="none" w:sz="0" w:space="0" w:color="auto"/>
        <w:left w:val="none" w:sz="0" w:space="0" w:color="auto"/>
        <w:bottom w:val="none" w:sz="0" w:space="0" w:color="auto"/>
        <w:right w:val="none" w:sz="0" w:space="0" w:color="auto"/>
      </w:divBdr>
    </w:div>
    <w:div w:id="2139563092">
      <w:bodyDiv w:val="1"/>
      <w:marLeft w:val="0"/>
      <w:marRight w:val="0"/>
      <w:marTop w:val="0"/>
      <w:marBottom w:val="0"/>
      <w:divBdr>
        <w:top w:val="none" w:sz="0" w:space="0" w:color="auto"/>
        <w:left w:val="none" w:sz="0" w:space="0" w:color="auto"/>
        <w:bottom w:val="none" w:sz="0" w:space="0" w:color="auto"/>
        <w:right w:val="none" w:sz="0" w:space="0" w:color="auto"/>
      </w:divBdr>
    </w:div>
    <w:div w:id="21431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achine_Learning_(journal)"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i.org/10.21437/Interspeech.2018-1312" TargetMode="External"/><Relationship Id="rId17" Type="http://schemas.openxmlformats.org/officeDocument/2006/relationships/hyperlink" Target="https://api.semanticscholar.org/CorpusID:5885617" TargetMode="External"/><Relationship Id="rId2" Type="http://schemas.openxmlformats.org/officeDocument/2006/relationships/numbering" Target="numbering.xml"/><Relationship Id="rId16" Type="http://schemas.openxmlformats.org/officeDocument/2006/relationships/hyperlink" Target="https://en.wikipedia.org/wiki/S2CID_(identifi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09/ASRU.2011.6163975" TargetMode="External"/><Relationship Id="rId5" Type="http://schemas.openxmlformats.org/officeDocument/2006/relationships/webSettings" Target="webSettings.xml"/><Relationship Id="rId15" Type="http://schemas.openxmlformats.org/officeDocument/2006/relationships/hyperlink" Target="https://doi.org/10.1023%2FA%3A100766240706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oi_(identifier)"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peakandimprove.com/" TargetMode="External"/><Relationship Id="rId2" Type="http://schemas.openxmlformats.org/officeDocument/2006/relationships/hyperlink" Target="https://tw.hello.ef.com/" TargetMode="External"/><Relationship Id="rId1" Type="http://schemas.openxmlformats.org/officeDocument/2006/relationships/hyperlink" Target="https://elsaspeak.com/en/" TargetMode="External"/><Relationship Id="rId5" Type="http://schemas.openxmlformats.org/officeDocument/2006/relationships/hyperlink" Target="https://reurl.cc/1mXRlG" TargetMode="External"/><Relationship Id="rId4" Type="http://schemas.openxmlformats.org/officeDocument/2006/relationships/hyperlink" Target="https://www.coe.int/en/web/common-european-framework-reference-languages/table-1-cefr-3.3-common-reference-levels-global-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b:Tag>
    <b:SourceType>Book</b:SourceType>
    <b:Guid>{50FFAA48-6488-FF47-AEFE-6C83D957C56A}</b:Guid>
    <b:Author>
      <b:Author>
        <b:NameList>
          <b:Person>
            <b:Last>Povey</b:Last>
            <b:First>D.,</b:First>
            <b:Middle>Cheng, G., Wang, Y., Li, K., Xu, H., Yarmohammadi, M., &amp; Khudanpur, S. 2018. Semi-orthogonal low-rank matrix factorization for deep neural networks. In Proceedings of Interspeech, pp. 3743-3747.</b:Middle>
          </b:Person>
        </b:NameList>
      </b:Author>
    </b:Author>
    <b:RefOrder>2</b:RefOrder>
  </b:Source>
  <b:Source>
    <b:Tag>Pov1</b:Tag>
    <b:SourceType>Book</b:SourceType>
    <b:Guid>{A12E60D1-B43E-5342-A777-0914F4D1C2BE}</b:Guid>
    <b:LCID>en-US</b:LCID>
    <b:Author>
      <b:Author>
        <b:NameList>
          <b:Person>
            <b:Last>Povey</b:Last>
            <b:First>D.,</b:First>
            <b:Middle>Cheng, G., Wang, Y., Li, K., Xu, H., Yarmohammadi, M., &amp; Khudanpur, S. 2018. Semi-orthogonal low-rank matrix factorization for deep neural networks. In Proceedings of Interspeech, pp. 3743-3747.</b:Middle>
          </b:Person>
        </b:NameList>
      </b:Author>
    </b:Author>
    <b:RefOrder>1</b:RefOrder>
  </b:Source>
</b:Sources>
</file>

<file path=customXml/itemProps1.xml><?xml version="1.0" encoding="utf-8"?>
<ds:datastoreItem xmlns:ds="http://schemas.openxmlformats.org/officeDocument/2006/customXml" ds:itemID="{D997E36C-EE7C-47AD-A0F8-71A35C40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Berlin Chen (陳柏琳)</cp:lastModifiedBy>
  <cp:revision>2</cp:revision>
  <cp:lastPrinted>2022-09-10T09:11:00Z</cp:lastPrinted>
  <dcterms:created xsi:type="dcterms:W3CDTF">2022-09-10T11:36:00Z</dcterms:created>
  <dcterms:modified xsi:type="dcterms:W3CDTF">2022-09-10T11:36:00Z</dcterms:modified>
</cp:coreProperties>
</file>